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F9B9" w14:textId="5AA73CED" w:rsidR="004F6C3E" w:rsidRDefault="004F6C3E" w:rsidP="00B66EC3">
      <w:pPr>
        <w:pStyle w:val="1"/>
      </w:pPr>
      <w:bookmarkStart w:id="0" w:name="_Hlk512250539"/>
    </w:p>
    <w:p w14:paraId="5CD92F08" w14:textId="77777777" w:rsidR="008A73BF" w:rsidRPr="008A73BF" w:rsidRDefault="008A73BF" w:rsidP="008A73BF"/>
    <w:p w14:paraId="2B5EC236" w14:textId="77777777" w:rsidR="004F6C3E" w:rsidRPr="001045F9" w:rsidRDefault="004F6C3E" w:rsidP="00B66EC3">
      <w:pPr>
        <w:pStyle w:val="1"/>
      </w:pPr>
    </w:p>
    <w:p w14:paraId="49B68C00" w14:textId="77777777" w:rsidR="004F6C3E" w:rsidRPr="001045F9" w:rsidRDefault="004F6C3E" w:rsidP="00B66EC3">
      <w:pPr>
        <w:pStyle w:val="1"/>
      </w:pPr>
    </w:p>
    <w:p w14:paraId="71EE7D11" w14:textId="77777777" w:rsidR="004F6C3E" w:rsidRPr="001045F9" w:rsidRDefault="004F6C3E" w:rsidP="00B66EC3">
      <w:pPr>
        <w:pStyle w:val="1"/>
      </w:pPr>
    </w:p>
    <w:p w14:paraId="05C7F65F" w14:textId="77777777" w:rsidR="004F6C3E" w:rsidRPr="001045F9" w:rsidRDefault="004F6C3E" w:rsidP="00B66EC3">
      <w:pPr>
        <w:pStyle w:val="1"/>
      </w:pPr>
    </w:p>
    <w:p w14:paraId="288F4F06" w14:textId="77777777" w:rsidR="004F6C3E" w:rsidRPr="001045F9" w:rsidRDefault="004F6C3E" w:rsidP="00B66EC3">
      <w:pPr>
        <w:pStyle w:val="1"/>
      </w:pPr>
    </w:p>
    <w:p w14:paraId="0CC3E244" w14:textId="77777777" w:rsidR="004F6C3E" w:rsidRPr="001045F9" w:rsidRDefault="004F6C3E" w:rsidP="00B66EC3">
      <w:pPr>
        <w:pStyle w:val="1"/>
      </w:pPr>
    </w:p>
    <w:p w14:paraId="18143135" w14:textId="77777777" w:rsidR="004F6C3E" w:rsidRPr="001045F9" w:rsidRDefault="004F6C3E" w:rsidP="00B66EC3">
      <w:pPr>
        <w:pStyle w:val="1"/>
      </w:pPr>
    </w:p>
    <w:p w14:paraId="62A8B1DA" w14:textId="77777777" w:rsidR="004F6C3E" w:rsidRPr="001045F9" w:rsidRDefault="004F6C3E" w:rsidP="00B66EC3">
      <w:pPr>
        <w:pStyle w:val="1"/>
      </w:pPr>
    </w:p>
    <w:p w14:paraId="4ED3F9A7" w14:textId="77777777" w:rsidR="004F6C3E" w:rsidRPr="001045F9" w:rsidRDefault="004F6C3E" w:rsidP="00B66EC3">
      <w:pPr>
        <w:pStyle w:val="1"/>
      </w:pPr>
    </w:p>
    <w:p w14:paraId="4343586E" w14:textId="77777777" w:rsidR="004F6C3E" w:rsidRPr="001045F9" w:rsidRDefault="004F6C3E" w:rsidP="00B66EC3">
      <w:pPr>
        <w:pStyle w:val="1"/>
      </w:pPr>
    </w:p>
    <w:p w14:paraId="002F78CD" w14:textId="77777777" w:rsidR="004F6C3E" w:rsidRPr="001045F9" w:rsidRDefault="004F6C3E" w:rsidP="00B66EC3">
      <w:pPr>
        <w:pStyle w:val="1"/>
      </w:pPr>
    </w:p>
    <w:p w14:paraId="26FAF8D4" w14:textId="77777777" w:rsidR="004F6C3E" w:rsidRPr="001045F9" w:rsidRDefault="004F6C3E" w:rsidP="00B66EC3">
      <w:pPr>
        <w:pStyle w:val="1"/>
      </w:pPr>
    </w:p>
    <w:p w14:paraId="040D577A" w14:textId="77777777" w:rsidR="004F6C3E" w:rsidRPr="001045F9" w:rsidRDefault="004F6C3E" w:rsidP="00B66EC3">
      <w:pPr>
        <w:pStyle w:val="1"/>
      </w:pPr>
    </w:p>
    <w:p w14:paraId="020F0301" w14:textId="77777777" w:rsidR="004F6C3E" w:rsidRPr="001045F9" w:rsidRDefault="004F6C3E" w:rsidP="00B66EC3">
      <w:pPr>
        <w:pStyle w:val="1"/>
      </w:pPr>
    </w:p>
    <w:p w14:paraId="497B1DD8" w14:textId="77777777" w:rsidR="004F6C3E" w:rsidRPr="001045F9" w:rsidRDefault="004F6C3E" w:rsidP="00B66EC3">
      <w:pPr>
        <w:pStyle w:val="1"/>
      </w:pPr>
    </w:p>
    <w:p w14:paraId="6C1F0BE4" w14:textId="77777777" w:rsidR="004F6C3E" w:rsidRPr="001045F9" w:rsidRDefault="004F6C3E" w:rsidP="00B66EC3">
      <w:pPr>
        <w:pStyle w:val="1"/>
      </w:pPr>
    </w:p>
    <w:p w14:paraId="7F11723C" w14:textId="77777777" w:rsidR="004F6C3E" w:rsidRPr="001045F9" w:rsidRDefault="004F6C3E" w:rsidP="00B66EC3">
      <w:pPr>
        <w:pStyle w:val="1"/>
      </w:pPr>
    </w:p>
    <w:p w14:paraId="691C1F6F" w14:textId="77777777" w:rsidR="004F6C3E" w:rsidRPr="001045F9" w:rsidRDefault="004F6C3E" w:rsidP="00B66EC3">
      <w:pPr>
        <w:pStyle w:val="1"/>
      </w:pPr>
    </w:p>
    <w:p w14:paraId="454FE492" w14:textId="77777777" w:rsidR="004F6C3E" w:rsidRPr="001045F9" w:rsidRDefault="004F6C3E" w:rsidP="00B66EC3">
      <w:pPr>
        <w:pStyle w:val="1"/>
      </w:pPr>
    </w:p>
    <w:p w14:paraId="1FA4745D" w14:textId="77777777" w:rsidR="004F6C3E" w:rsidRPr="001045F9" w:rsidRDefault="004F6C3E" w:rsidP="00B66EC3">
      <w:pPr>
        <w:pStyle w:val="1"/>
      </w:pPr>
    </w:p>
    <w:p w14:paraId="37F80D26" w14:textId="77777777" w:rsidR="004F6C3E" w:rsidRPr="001045F9" w:rsidRDefault="004F6C3E" w:rsidP="00B66EC3">
      <w:pPr>
        <w:pStyle w:val="1"/>
      </w:pPr>
    </w:p>
    <w:p w14:paraId="75053776" w14:textId="77777777" w:rsidR="004F6C3E" w:rsidRPr="001045F9" w:rsidRDefault="004F6C3E" w:rsidP="00B66EC3">
      <w:pPr>
        <w:pStyle w:val="1"/>
      </w:pPr>
    </w:p>
    <w:p w14:paraId="4718E3E7" w14:textId="77777777" w:rsidR="004F6C3E" w:rsidRPr="001045F9" w:rsidRDefault="004F6C3E" w:rsidP="00B66EC3">
      <w:pPr>
        <w:pStyle w:val="1"/>
      </w:pPr>
    </w:p>
    <w:p w14:paraId="17FC6597" w14:textId="77777777" w:rsidR="004F6C3E" w:rsidRPr="001045F9" w:rsidRDefault="004F6C3E" w:rsidP="00B66EC3">
      <w:pPr>
        <w:pStyle w:val="1"/>
      </w:pPr>
    </w:p>
    <w:p w14:paraId="3B9C45A1" w14:textId="77777777" w:rsidR="004F6C3E" w:rsidRPr="001045F9" w:rsidRDefault="004F6C3E" w:rsidP="00B66EC3">
      <w:pPr>
        <w:pStyle w:val="1"/>
      </w:pPr>
    </w:p>
    <w:p w14:paraId="6DB7E7F6" w14:textId="77777777" w:rsidR="004F6C3E" w:rsidRPr="001045F9" w:rsidRDefault="004F6C3E" w:rsidP="00B66EC3">
      <w:pPr>
        <w:pStyle w:val="1"/>
      </w:pPr>
    </w:p>
    <w:p w14:paraId="09D86C33" w14:textId="77777777" w:rsidR="00CD54C6" w:rsidRDefault="00CD54C6" w:rsidP="00CD54C6">
      <w:pPr>
        <w:spacing w:line="360" w:lineRule="auto"/>
        <w:ind w:left="5239" w:rightChars="269" w:right="565" w:firstLine="425"/>
        <w:rPr>
          <w:rFonts w:ascii="Times New Roman" w:hAnsi="Times New Roman" w:cs="Times New Roman"/>
          <w:b/>
          <w:sz w:val="28"/>
          <w:szCs w:val="28"/>
        </w:rPr>
      </w:pPr>
      <w:r>
        <w:rPr>
          <w:rFonts w:ascii="Times New Roman" w:hAnsi="Times New Roman" w:cs="Times New Roman"/>
          <w:b/>
          <w:sz w:val="28"/>
          <w:szCs w:val="28"/>
        </w:rPr>
        <w:lastRenderedPageBreak/>
        <w:t>АНОТАЦІЯ</w:t>
      </w:r>
    </w:p>
    <w:p w14:paraId="4EBB8444" w14:textId="77777777" w:rsidR="00CD54C6" w:rsidRPr="000D4619" w:rsidRDefault="00CD54C6" w:rsidP="00CD54C6">
      <w:pPr>
        <w:spacing w:line="360" w:lineRule="auto"/>
        <w:ind w:left="1701" w:rightChars="269" w:right="565" w:firstLine="423"/>
        <w:rPr>
          <w:rFonts w:ascii="Times New Roman" w:hAnsi="Times New Roman" w:cs="Times New Roman"/>
          <w:sz w:val="28"/>
          <w:szCs w:val="28"/>
        </w:rPr>
      </w:pPr>
      <w:r w:rsidRPr="001045F9">
        <w:rPr>
          <w:rFonts w:ascii="Times New Roman" w:hAnsi="Times New Roman" w:cs="Times New Roman"/>
          <w:sz w:val="28"/>
          <w:szCs w:val="28"/>
        </w:rPr>
        <w:t xml:space="preserve">Курсова робота присвячена дослідженню технології GraphQL та розробці тестового сервісу для демонстрації її </w:t>
      </w:r>
      <w:r>
        <w:rPr>
          <w:rFonts w:ascii="Times New Roman" w:hAnsi="Times New Roman" w:cs="Times New Roman"/>
          <w:sz w:val="28"/>
          <w:szCs w:val="28"/>
        </w:rPr>
        <w:t xml:space="preserve">можливостей і </w:t>
      </w:r>
      <w:r w:rsidRPr="001045F9">
        <w:rPr>
          <w:rFonts w:ascii="Times New Roman" w:hAnsi="Times New Roman" w:cs="Times New Roman"/>
          <w:sz w:val="28"/>
          <w:szCs w:val="28"/>
        </w:rPr>
        <w:t>переваг</w:t>
      </w:r>
      <w:r>
        <w:rPr>
          <w:rFonts w:ascii="Times New Roman" w:hAnsi="Times New Roman" w:cs="Times New Roman"/>
          <w:sz w:val="28"/>
          <w:szCs w:val="28"/>
        </w:rPr>
        <w:t xml:space="preserve"> над технологією </w:t>
      </w:r>
      <w:r>
        <w:rPr>
          <w:rFonts w:ascii="Times New Roman" w:hAnsi="Times New Roman" w:cs="Times New Roman"/>
          <w:sz w:val="28"/>
          <w:szCs w:val="28"/>
          <w:lang w:val="en-US"/>
        </w:rPr>
        <w:t>REST</w:t>
      </w:r>
      <w:r w:rsidRPr="008A73BF">
        <w:rPr>
          <w:rFonts w:ascii="Times New Roman" w:hAnsi="Times New Roman" w:cs="Times New Roman"/>
          <w:sz w:val="28"/>
          <w:szCs w:val="28"/>
        </w:rPr>
        <w:t xml:space="preserve"> </w:t>
      </w:r>
      <w:r>
        <w:rPr>
          <w:rFonts w:ascii="Times New Roman" w:hAnsi="Times New Roman" w:cs="Times New Roman"/>
          <w:sz w:val="28"/>
          <w:szCs w:val="28"/>
          <w:lang w:val="en-US"/>
        </w:rPr>
        <w:t>API</w:t>
      </w:r>
      <w:r w:rsidRPr="008A73BF">
        <w:rPr>
          <w:rFonts w:ascii="Times New Roman" w:hAnsi="Times New Roman" w:cs="Times New Roman"/>
          <w:sz w:val="28"/>
          <w:szCs w:val="28"/>
        </w:rPr>
        <w:t>.</w:t>
      </w:r>
    </w:p>
    <w:p w14:paraId="16B823FC" w14:textId="77777777" w:rsidR="00CD54C6" w:rsidRDefault="00CD54C6" w:rsidP="00B66EC3">
      <w:pPr>
        <w:pStyle w:val="1"/>
      </w:pPr>
    </w:p>
    <w:p w14:paraId="625A2C9D" w14:textId="77777777" w:rsidR="00CD54C6" w:rsidRDefault="00CD54C6" w:rsidP="00B66EC3">
      <w:pPr>
        <w:pStyle w:val="1"/>
      </w:pPr>
    </w:p>
    <w:p w14:paraId="7F1E55D3" w14:textId="77777777" w:rsidR="00CD54C6" w:rsidRDefault="00CD54C6" w:rsidP="00B66EC3">
      <w:pPr>
        <w:pStyle w:val="1"/>
      </w:pPr>
    </w:p>
    <w:p w14:paraId="38A52384" w14:textId="77777777" w:rsidR="00CD54C6" w:rsidRDefault="00CD54C6" w:rsidP="00B66EC3">
      <w:pPr>
        <w:pStyle w:val="1"/>
      </w:pPr>
    </w:p>
    <w:p w14:paraId="4DE16723" w14:textId="77777777" w:rsidR="00CD54C6" w:rsidRDefault="00CD54C6" w:rsidP="00B66EC3">
      <w:pPr>
        <w:pStyle w:val="1"/>
      </w:pPr>
    </w:p>
    <w:p w14:paraId="0697A3CA" w14:textId="77777777" w:rsidR="00CD54C6" w:rsidRDefault="00CD54C6" w:rsidP="00B66EC3">
      <w:pPr>
        <w:pStyle w:val="1"/>
      </w:pPr>
    </w:p>
    <w:p w14:paraId="19336EC2" w14:textId="77777777" w:rsidR="00CD54C6" w:rsidRDefault="00CD54C6" w:rsidP="00B66EC3">
      <w:pPr>
        <w:pStyle w:val="1"/>
      </w:pPr>
    </w:p>
    <w:p w14:paraId="030AA79A" w14:textId="77777777" w:rsidR="00CD54C6" w:rsidRDefault="00CD54C6" w:rsidP="00B66EC3">
      <w:pPr>
        <w:pStyle w:val="1"/>
      </w:pPr>
    </w:p>
    <w:p w14:paraId="1DDBC71B" w14:textId="77777777" w:rsidR="00CD54C6" w:rsidRDefault="00CD54C6" w:rsidP="00B66EC3">
      <w:pPr>
        <w:pStyle w:val="1"/>
      </w:pPr>
    </w:p>
    <w:p w14:paraId="190A03CE" w14:textId="77777777" w:rsidR="00CD54C6" w:rsidRDefault="00CD54C6" w:rsidP="00B66EC3">
      <w:pPr>
        <w:pStyle w:val="1"/>
      </w:pPr>
    </w:p>
    <w:p w14:paraId="3F8067A2" w14:textId="77777777" w:rsidR="00CD54C6" w:rsidRDefault="00CD54C6" w:rsidP="00B66EC3">
      <w:pPr>
        <w:pStyle w:val="1"/>
      </w:pPr>
    </w:p>
    <w:p w14:paraId="7D4DDF4D" w14:textId="77777777" w:rsidR="00CD54C6" w:rsidRDefault="00CD54C6" w:rsidP="00B66EC3">
      <w:pPr>
        <w:pStyle w:val="1"/>
      </w:pPr>
    </w:p>
    <w:p w14:paraId="5A26932A" w14:textId="77777777" w:rsidR="00CD54C6" w:rsidRDefault="00CD54C6" w:rsidP="00B66EC3">
      <w:pPr>
        <w:pStyle w:val="1"/>
      </w:pPr>
    </w:p>
    <w:p w14:paraId="375F17BF" w14:textId="77777777" w:rsidR="00CD54C6" w:rsidRDefault="00CD54C6" w:rsidP="00B66EC3">
      <w:pPr>
        <w:pStyle w:val="1"/>
      </w:pPr>
    </w:p>
    <w:p w14:paraId="786FDEDA" w14:textId="77777777" w:rsidR="00CD54C6" w:rsidRDefault="00CD54C6" w:rsidP="00B66EC3">
      <w:pPr>
        <w:pStyle w:val="1"/>
      </w:pPr>
    </w:p>
    <w:p w14:paraId="0791CD41" w14:textId="77777777" w:rsidR="00CD54C6" w:rsidRDefault="00CD54C6" w:rsidP="00B66EC3">
      <w:pPr>
        <w:pStyle w:val="1"/>
      </w:pPr>
    </w:p>
    <w:p w14:paraId="521AABA5" w14:textId="77777777" w:rsidR="00CD54C6" w:rsidRDefault="00CD54C6" w:rsidP="00B66EC3">
      <w:pPr>
        <w:pStyle w:val="1"/>
      </w:pPr>
    </w:p>
    <w:p w14:paraId="48456F28" w14:textId="77777777" w:rsidR="00CD54C6" w:rsidRDefault="00CD54C6" w:rsidP="00B66EC3">
      <w:pPr>
        <w:pStyle w:val="1"/>
      </w:pPr>
    </w:p>
    <w:p w14:paraId="0DB4819F" w14:textId="77777777" w:rsidR="00CD54C6" w:rsidRDefault="00CD54C6" w:rsidP="00B66EC3">
      <w:pPr>
        <w:pStyle w:val="1"/>
      </w:pPr>
    </w:p>
    <w:p w14:paraId="2821CC6C" w14:textId="77777777" w:rsidR="00CD54C6" w:rsidRDefault="00CD54C6" w:rsidP="00B66EC3">
      <w:pPr>
        <w:pStyle w:val="1"/>
      </w:pPr>
    </w:p>
    <w:p w14:paraId="050D2246" w14:textId="0ACE1732" w:rsidR="00CD54C6" w:rsidRDefault="00CD54C6" w:rsidP="00CD54C6">
      <w:pPr>
        <w:pStyle w:val="1"/>
        <w:ind w:left="0"/>
        <w:jc w:val="left"/>
      </w:pPr>
    </w:p>
    <w:p w14:paraId="1F5CA19F" w14:textId="77777777" w:rsidR="00CD54C6" w:rsidRPr="00CD54C6" w:rsidRDefault="00CD54C6" w:rsidP="00CD54C6"/>
    <w:p w14:paraId="6B5F355D" w14:textId="77777777" w:rsidR="00CD54C6" w:rsidRDefault="00CD54C6" w:rsidP="00B66EC3">
      <w:pPr>
        <w:pStyle w:val="1"/>
      </w:pPr>
    </w:p>
    <w:p w14:paraId="099A91CF" w14:textId="77777777" w:rsidR="00CD54C6" w:rsidRDefault="00CD54C6" w:rsidP="00B66EC3">
      <w:pPr>
        <w:pStyle w:val="1"/>
      </w:pPr>
    </w:p>
    <w:p w14:paraId="67C32A36" w14:textId="56A4C15B" w:rsidR="00B75CAB" w:rsidRPr="001045F9" w:rsidRDefault="00B75CAB" w:rsidP="00B66EC3">
      <w:pPr>
        <w:pStyle w:val="1"/>
      </w:pPr>
      <w:r w:rsidRPr="001045F9">
        <w:lastRenderedPageBreak/>
        <w:t>ЗМІСТ</w:t>
      </w:r>
    </w:p>
    <w:p w14:paraId="0D62E921" w14:textId="17DD97A1" w:rsidR="00E06A48" w:rsidRDefault="00B75CAB">
      <w:pPr>
        <w:pStyle w:val="1"/>
        <w:rPr>
          <w:rFonts w:asciiTheme="minorHAnsi" w:hAnsiTheme="minorHAnsi" w:cstheme="minorBidi"/>
          <w:b w:val="0"/>
          <w:sz w:val="22"/>
          <w:szCs w:val="22"/>
          <w:lang w:eastAsia="uk-UA"/>
        </w:rPr>
      </w:pPr>
      <w:r w:rsidRPr="001045F9">
        <w:fldChar w:fldCharType="begin"/>
      </w:r>
      <w:r w:rsidRPr="001045F9">
        <w:instrText xml:space="preserve"> TOC \o "1-3" \h \z \u </w:instrText>
      </w:r>
      <w:r w:rsidRPr="001045F9">
        <w:fldChar w:fldCharType="separate"/>
      </w:r>
      <w:hyperlink w:anchor="_Toc512362661" w:history="1">
        <w:r w:rsidR="00E06A48" w:rsidRPr="00E30CC0">
          <w:rPr>
            <w:rStyle w:val="a6"/>
          </w:rPr>
          <w:t>ВСТУП</w:t>
        </w:r>
        <w:r w:rsidR="00E06A48">
          <w:rPr>
            <w:webHidden/>
          </w:rPr>
          <w:tab/>
        </w:r>
        <w:r w:rsidR="00E06A48">
          <w:rPr>
            <w:webHidden/>
          </w:rPr>
          <w:fldChar w:fldCharType="begin"/>
        </w:r>
        <w:r w:rsidR="00E06A48">
          <w:rPr>
            <w:webHidden/>
          </w:rPr>
          <w:instrText xml:space="preserve"> PAGEREF _Toc512362661 \h </w:instrText>
        </w:r>
        <w:r w:rsidR="00E06A48">
          <w:rPr>
            <w:webHidden/>
          </w:rPr>
        </w:r>
        <w:r w:rsidR="00E06A48">
          <w:rPr>
            <w:webHidden/>
          </w:rPr>
          <w:fldChar w:fldCharType="separate"/>
        </w:r>
        <w:r w:rsidR="0015432D">
          <w:rPr>
            <w:webHidden/>
          </w:rPr>
          <w:t>4</w:t>
        </w:r>
        <w:r w:rsidR="00E06A48">
          <w:rPr>
            <w:webHidden/>
          </w:rPr>
          <w:fldChar w:fldCharType="end"/>
        </w:r>
      </w:hyperlink>
    </w:p>
    <w:p w14:paraId="26964811" w14:textId="529B4E11" w:rsidR="00E06A48" w:rsidRDefault="00E06A48">
      <w:pPr>
        <w:pStyle w:val="1"/>
        <w:rPr>
          <w:rFonts w:asciiTheme="minorHAnsi" w:hAnsiTheme="minorHAnsi" w:cstheme="minorBidi"/>
          <w:b w:val="0"/>
          <w:sz w:val="22"/>
          <w:szCs w:val="22"/>
          <w:lang w:eastAsia="uk-UA"/>
        </w:rPr>
      </w:pPr>
      <w:hyperlink w:anchor="_Toc512362662" w:history="1">
        <w:r w:rsidRPr="00E30CC0">
          <w:rPr>
            <w:rStyle w:val="a6"/>
          </w:rPr>
          <w:t>РОЗДІЛ 1</w:t>
        </w:r>
        <w:r>
          <w:rPr>
            <w:webHidden/>
          </w:rPr>
          <w:tab/>
        </w:r>
        <w:r>
          <w:rPr>
            <w:webHidden/>
          </w:rPr>
          <w:fldChar w:fldCharType="begin"/>
        </w:r>
        <w:r>
          <w:rPr>
            <w:webHidden/>
          </w:rPr>
          <w:instrText xml:space="preserve"> PAGEREF _Toc512362662 \h </w:instrText>
        </w:r>
        <w:r>
          <w:rPr>
            <w:webHidden/>
          </w:rPr>
        </w:r>
        <w:r>
          <w:rPr>
            <w:webHidden/>
          </w:rPr>
          <w:fldChar w:fldCharType="separate"/>
        </w:r>
        <w:r w:rsidR="0015432D">
          <w:rPr>
            <w:webHidden/>
          </w:rPr>
          <w:t>6</w:t>
        </w:r>
        <w:r>
          <w:rPr>
            <w:webHidden/>
          </w:rPr>
          <w:fldChar w:fldCharType="end"/>
        </w:r>
      </w:hyperlink>
    </w:p>
    <w:p w14:paraId="6E578D0A" w14:textId="73324A60" w:rsidR="00E06A48" w:rsidRDefault="00E06A48">
      <w:pPr>
        <w:pStyle w:val="1"/>
        <w:rPr>
          <w:rFonts w:asciiTheme="minorHAnsi" w:hAnsiTheme="minorHAnsi" w:cstheme="minorBidi"/>
          <w:b w:val="0"/>
          <w:sz w:val="22"/>
          <w:szCs w:val="22"/>
          <w:lang w:eastAsia="uk-UA"/>
        </w:rPr>
      </w:pPr>
      <w:hyperlink w:anchor="_Toc512362663" w:history="1">
        <w:r w:rsidRPr="00E30CC0">
          <w:rPr>
            <w:rStyle w:val="a6"/>
          </w:rPr>
          <w:t>ОСНОВНІ ХАРАКТЕРИСТИКИ ТЕХНОЛОГІЇ</w:t>
        </w:r>
        <w:r>
          <w:rPr>
            <w:webHidden/>
          </w:rPr>
          <w:tab/>
        </w:r>
        <w:r>
          <w:rPr>
            <w:webHidden/>
          </w:rPr>
          <w:fldChar w:fldCharType="begin"/>
        </w:r>
        <w:r>
          <w:rPr>
            <w:webHidden/>
          </w:rPr>
          <w:instrText xml:space="preserve"> PAGEREF _Toc512362663 \h </w:instrText>
        </w:r>
        <w:r>
          <w:rPr>
            <w:webHidden/>
          </w:rPr>
        </w:r>
        <w:r>
          <w:rPr>
            <w:webHidden/>
          </w:rPr>
          <w:fldChar w:fldCharType="separate"/>
        </w:r>
        <w:r w:rsidR="0015432D">
          <w:rPr>
            <w:webHidden/>
          </w:rPr>
          <w:t>6</w:t>
        </w:r>
        <w:r>
          <w:rPr>
            <w:webHidden/>
          </w:rPr>
          <w:fldChar w:fldCharType="end"/>
        </w:r>
      </w:hyperlink>
    </w:p>
    <w:p w14:paraId="2FCAA2CF" w14:textId="4CCA6DE9" w:rsidR="00E06A48" w:rsidRDefault="00E06A48">
      <w:pPr>
        <w:pStyle w:val="2"/>
        <w:rPr>
          <w:rFonts w:asciiTheme="minorHAnsi" w:hAnsiTheme="minorHAnsi" w:cstheme="minorBidi"/>
          <w:b w:val="0"/>
          <w:color w:val="auto"/>
          <w:sz w:val="22"/>
          <w:szCs w:val="22"/>
          <w:lang w:eastAsia="uk-UA"/>
        </w:rPr>
      </w:pPr>
      <w:hyperlink w:anchor="_Toc512362664" w:history="1">
        <w:r w:rsidRPr="00E30CC0">
          <w:rPr>
            <w:rStyle w:val="a6"/>
          </w:rPr>
          <w:t>1.1. Загальна характеристика мови програмування JavaScript</w:t>
        </w:r>
        <w:r>
          <w:rPr>
            <w:webHidden/>
          </w:rPr>
          <w:tab/>
        </w:r>
        <w:r>
          <w:rPr>
            <w:webHidden/>
          </w:rPr>
          <w:fldChar w:fldCharType="begin"/>
        </w:r>
        <w:r>
          <w:rPr>
            <w:webHidden/>
          </w:rPr>
          <w:instrText xml:space="preserve"> PAGEREF _Toc512362664 \h </w:instrText>
        </w:r>
        <w:r>
          <w:rPr>
            <w:webHidden/>
          </w:rPr>
        </w:r>
        <w:r>
          <w:rPr>
            <w:webHidden/>
          </w:rPr>
          <w:fldChar w:fldCharType="separate"/>
        </w:r>
        <w:r w:rsidR="0015432D">
          <w:rPr>
            <w:webHidden/>
          </w:rPr>
          <w:t>6</w:t>
        </w:r>
        <w:r>
          <w:rPr>
            <w:webHidden/>
          </w:rPr>
          <w:fldChar w:fldCharType="end"/>
        </w:r>
      </w:hyperlink>
    </w:p>
    <w:p w14:paraId="0BD4A184" w14:textId="234AAC1A" w:rsidR="00E06A48" w:rsidRDefault="00E06A48">
      <w:pPr>
        <w:pStyle w:val="2"/>
        <w:tabs>
          <w:tab w:val="left" w:pos="2341"/>
        </w:tabs>
        <w:rPr>
          <w:rFonts w:asciiTheme="minorHAnsi" w:hAnsiTheme="minorHAnsi" w:cstheme="minorBidi"/>
          <w:b w:val="0"/>
          <w:color w:val="auto"/>
          <w:sz w:val="22"/>
          <w:szCs w:val="22"/>
          <w:lang w:eastAsia="uk-UA"/>
        </w:rPr>
      </w:pPr>
      <w:hyperlink w:anchor="_Toc512362665" w:history="1">
        <w:r w:rsidRPr="00E30CC0">
          <w:rPr>
            <w:rStyle w:val="a6"/>
          </w:rPr>
          <w:t>1.2.</w:t>
        </w:r>
        <w:r>
          <w:rPr>
            <w:rFonts w:asciiTheme="minorHAnsi" w:hAnsiTheme="minorHAnsi" w:cstheme="minorBidi"/>
            <w:b w:val="0"/>
            <w:color w:val="auto"/>
            <w:sz w:val="22"/>
            <w:szCs w:val="22"/>
            <w:lang w:eastAsia="uk-UA"/>
          </w:rPr>
          <w:t xml:space="preserve"> </w:t>
        </w:r>
        <w:r w:rsidRPr="00E30CC0">
          <w:rPr>
            <w:rStyle w:val="a6"/>
          </w:rPr>
          <w:t>JavaScript як серверна мова програмування. Node.JS</w:t>
        </w:r>
        <w:r>
          <w:rPr>
            <w:webHidden/>
          </w:rPr>
          <w:tab/>
        </w:r>
        <w:r>
          <w:rPr>
            <w:webHidden/>
          </w:rPr>
          <w:fldChar w:fldCharType="begin"/>
        </w:r>
        <w:r>
          <w:rPr>
            <w:webHidden/>
          </w:rPr>
          <w:instrText xml:space="preserve"> PAGEREF _Toc512362665 \h </w:instrText>
        </w:r>
        <w:r>
          <w:rPr>
            <w:webHidden/>
          </w:rPr>
        </w:r>
        <w:r>
          <w:rPr>
            <w:webHidden/>
          </w:rPr>
          <w:fldChar w:fldCharType="separate"/>
        </w:r>
        <w:r w:rsidR="0015432D">
          <w:rPr>
            <w:webHidden/>
          </w:rPr>
          <w:t>8</w:t>
        </w:r>
        <w:r>
          <w:rPr>
            <w:webHidden/>
          </w:rPr>
          <w:fldChar w:fldCharType="end"/>
        </w:r>
      </w:hyperlink>
    </w:p>
    <w:p w14:paraId="7744EEE9" w14:textId="1147B4B4" w:rsidR="00E06A48" w:rsidRDefault="00E06A48">
      <w:pPr>
        <w:pStyle w:val="2"/>
        <w:rPr>
          <w:rFonts w:asciiTheme="minorHAnsi" w:hAnsiTheme="minorHAnsi" w:cstheme="minorBidi"/>
          <w:b w:val="0"/>
          <w:color w:val="auto"/>
          <w:sz w:val="22"/>
          <w:szCs w:val="22"/>
          <w:lang w:eastAsia="uk-UA"/>
        </w:rPr>
      </w:pPr>
      <w:hyperlink w:anchor="_Toc512362666" w:history="1">
        <w:r w:rsidRPr="00E30CC0">
          <w:rPr>
            <w:rStyle w:val="a6"/>
          </w:rPr>
          <w:t>1.3. Загальна характеристика REST API та її призначення в сучасному програмному забезпеченні</w:t>
        </w:r>
        <w:r>
          <w:rPr>
            <w:webHidden/>
          </w:rPr>
          <w:tab/>
        </w:r>
        <w:r>
          <w:rPr>
            <w:webHidden/>
          </w:rPr>
          <w:fldChar w:fldCharType="begin"/>
        </w:r>
        <w:r>
          <w:rPr>
            <w:webHidden/>
          </w:rPr>
          <w:instrText xml:space="preserve"> PAGEREF _Toc512362666 \h </w:instrText>
        </w:r>
        <w:r>
          <w:rPr>
            <w:webHidden/>
          </w:rPr>
        </w:r>
        <w:r>
          <w:rPr>
            <w:webHidden/>
          </w:rPr>
          <w:fldChar w:fldCharType="separate"/>
        </w:r>
        <w:r w:rsidR="0015432D">
          <w:rPr>
            <w:webHidden/>
          </w:rPr>
          <w:t>9</w:t>
        </w:r>
        <w:r>
          <w:rPr>
            <w:webHidden/>
          </w:rPr>
          <w:fldChar w:fldCharType="end"/>
        </w:r>
      </w:hyperlink>
    </w:p>
    <w:p w14:paraId="2A8E560F" w14:textId="29ABF930" w:rsidR="00E06A48" w:rsidRDefault="00E06A48">
      <w:pPr>
        <w:pStyle w:val="2"/>
        <w:tabs>
          <w:tab w:val="left" w:pos="2341"/>
        </w:tabs>
        <w:rPr>
          <w:rFonts w:asciiTheme="minorHAnsi" w:hAnsiTheme="minorHAnsi" w:cstheme="minorBidi"/>
          <w:b w:val="0"/>
          <w:color w:val="auto"/>
          <w:sz w:val="22"/>
          <w:szCs w:val="22"/>
          <w:lang w:eastAsia="uk-UA"/>
        </w:rPr>
      </w:pPr>
      <w:hyperlink w:anchor="_Toc512362667" w:history="1">
        <w:r w:rsidRPr="00E30CC0">
          <w:rPr>
            <w:rStyle w:val="a6"/>
          </w:rPr>
          <w:t>1.4.</w:t>
        </w:r>
        <w:r>
          <w:rPr>
            <w:rFonts w:asciiTheme="minorHAnsi" w:hAnsiTheme="minorHAnsi" w:cstheme="minorBidi"/>
            <w:b w:val="0"/>
            <w:color w:val="auto"/>
            <w:sz w:val="22"/>
            <w:szCs w:val="22"/>
            <w:lang w:eastAsia="uk-UA"/>
          </w:rPr>
          <w:t xml:space="preserve"> </w:t>
        </w:r>
        <w:r w:rsidRPr="00E30CC0">
          <w:rPr>
            <w:rStyle w:val="a6"/>
          </w:rPr>
          <w:t>Загальна характеристика GraphQL, його призначення у сучасному програмному забезпеченні</w:t>
        </w:r>
        <w:r>
          <w:rPr>
            <w:webHidden/>
          </w:rPr>
          <w:tab/>
        </w:r>
        <w:r>
          <w:rPr>
            <w:webHidden/>
          </w:rPr>
          <w:fldChar w:fldCharType="begin"/>
        </w:r>
        <w:r>
          <w:rPr>
            <w:webHidden/>
          </w:rPr>
          <w:instrText xml:space="preserve"> PAGEREF _Toc512362667 \h </w:instrText>
        </w:r>
        <w:r>
          <w:rPr>
            <w:webHidden/>
          </w:rPr>
        </w:r>
        <w:r>
          <w:rPr>
            <w:webHidden/>
          </w:rPr>
          <w:fldChar w:fldCharType="separate"/>
        </w:r>
        <w:r w:rsidR="0015432D">
          <w:rPr>
            <w:webHidden/>
          </w:rPr>
          <w:t>11</w:t>
        </w:r>
        <w:r>
          <w:rPr>
            <w:webHidden/>
          </w:rPr>
          <w:fldChar w:fldCharType="end"/>
        </w:r>
      </w:hyperlink>
    </w:p>
    <w:p w14:paraId="31884934" w14:textId="5CEC02DB" w:rsidR="00E06A48" w:rsidRDefault="00E06A48">
      <w:pPr>
        <w:pStyle w:val="1"/>
        <w:rPr>
          <w:rFonts w:asciiTheme="minorHAnsi" w:hAnsiTheme="minorHAnsi" w:cstheme="minorBidi"/>
          <w:b w:val="0"/>
          <w:sz w:val="22"/>
          <w:szCs w:val="22"/>
          <w:lang w:eastAsia="uk-UA"/>
        </w:rPr>
      </w:pPr>
      <w:hyperlink w:anchor="_Toc512362668" w:history="1">
        <w:r w:rsidRPr="00E30CC0">
          <w:rPr>
            <w:rStyle w:val="a6"/>
          </w:rPr>
          <w:t>РОЗДІЛ 2</w:t>
        </w:r>
        <w:r>
          <w:rPr>
            <w:webHidden/>
          </w:rPr>
          <w:tab/>
        </w:r>
        <w:r>
          <w:rPr>
            <w:webHidden/>
          </w:rPr>
          <w:fldChar w:fldCharType="begin"/>
        </w:r>
        <w:r>
          <w:rPr>
            <w:webHidden/>
          </w:rPr>
          <w:instrText xml:space="preserve"> PAGEREF _Toc512362668 \h </w:instrText>
        </w:r>
        <w:r>
          <w:rPr>
            <w:webHidden/>
          </w:rPr>
        </w:r>
        <w:r>
          <w:rPr>
            <w:webHidden/>
          </w:rPr>
          <w:fldChar w:fldCharType="separate"/>
        </w:r>
        <w:r w:rsidR="0015432D">
          <w:rPr>
            <w:webHidden/>
          </w:rPr>
          <w:t>15</w:t>
        </w:r>
        <w:r>
          <w:rPr>
            <w:webHidden/>
          </w:rPr>
          <w:fldChar w:fldCharType="end"/>
        </w:r>
      </w:hyperlink>
    </w:p>
    <w:p w14:paraId="546D1BDE" w14:textId="76D93DD0" w:rsidR="00E06A48" w:rsidRDefault="00E06A48">
      <w:pPr>
        <w:pStyle w:val="1"/>
        <w:rPr>
          <w:rFonts w:asciiTheme="minorHAnsi" w:hAnsiTheme="minorHAnsi" w:cstheme="minorBidi"/>
          <w:b w:val="0"/>
          <w:sz w:val="22"/>
          <w:szCs w:val="22"/>
          <w:lang w:eastAsia="uk-UA"/>
        </w:rPr>
      </w:pPr>
      <w:hyperlink w:anchor="_Toc512362669" w:history="1">
        <w:r w:rsidRPr="00E30CC0">
          <w:rPr>
            <w:rStyle w:val="a6"/>
          </w:rPr>
          <w:t>ВИЗНАЧЕННЯ ТЕХНОЛОГІЇ REST API</w:t>
        </w:r>
        <w:r>
          <w:rPr>
            <w:webHidden/>
          </w:rPr>
          <w:tab/>
        </w:r>
        <w:r>
          <w:rPr>
            <w:webHidden/>
          </w:rPr>
          <w:fldChar w:fldCharType="begin"/>
        </w:r>
        <w:r>
          <w:rPr>
            <w:webHidden/>
          </w:rPr>
          <w:instrText xml:space="preserve"> PAGEREF _Toc512362669 \h </w:instrText>
        </w:r>
        <w:r>
          <w:rPr>
            <w:webHidden/>
          </w:rPr>
        </w:r>
        <w:r>
          <w:rPr>
            <w:webHidden/>
          </w:rPr>
          <w:fldChar w:fldCharType="separate"/>
        </w:r>
        <w:r w:rsidR="0015432D">
          <w:rPr>
            <w:webHidden/>
          </w:rPr>
          <w:t>15</w:t>
        </w:r>
        <w:r>
          <w:rPr>
            <w:webHidden/>
          </w:rPr>
          <w:fldChar w:fldCharType="end"/>
        </w:r>
      </w:hyperlink>
    </w:p>
    <w:p w14:paraId="78D2F487" w14:textId="3D5A1E93" w:rsidR="00E06A48" w:rsidRDefault="00E06A48">
      <w:pPr>
        <w:pStyle w:val="2"/>
        <w:rPr>
          <w:rFonts w:asciiTheme="minorHAnsi" w:hAnsiTheme="minorHAnsi" w:cstheme="minorBidi"/>
          <w:b w:val="0"/>
          <w:color w:val="auto"/>
          <w:sz w:val="22"/>
          <w:szCs w:val="22"/>
          <w:lang w:eastAsia="uk-UA"/>
        </w:rPr>
      </w:pPr>
      <w:hyperlink w:anchor="_Toc512362670" w:history="1">
        <w:r w:rsidRPr="00E30CC0">
          <w:rPr>
            <w:rStyle w:val="a6"/>
          </w:rPr>
          <w:t>2.1. Основні поняття REST API</w:t>
        </w:r>
        <w:r>
          <w:rPr>
            <w:webHidden/>
          </w:rPr>
          <w:tab/>
        </w:r>
        <w:r>
          <w:rPr>
            <w:webHidden/>
          </w:rPr>
          <w:fldChar w:fldCharType="begin"/>
        </w:r>
        <w:r>
          <w:rPr>
            <w:webHidden/>
          </w:rPr>
          <w:instrText xml:space="preserve"> PAGEREF _Toc512362670 \h </w:instrText>
        </w:r>
        <w:r>
          <w:rPr>
            <w:webHidden/>
          </w:rPr>
        </w:r>
        <w:r>
          <w:rPr>
            <w:webHidden/>
          </w:rPr>
          <w:fldChar w:fldCharType="separate"/>
        </w:r>
        <w:r w:rsidR="0015432D">
          <w:rPr>
            <w:webHidden/>
          </w:rPr>
          <w:t>15</w:t>
        </w:r>
        <w:r>
          <w:rPr>
            <w:webHidden/>
          </w:rPr>
          <w:fldChar w:fldCharType="end"/>
        </w:r>
      </w:hyperlink>
    </w:p>
    <w:p w14:paraId="4FFBD9ED" w14:textId="3A518439" w:rsidR="00E06A48" w:rsidRDefault="00E06A48">
      <w:pPr>
        <w:pStyle w:val="2"/>
        <w:tabs>
          <w:tab w:val="left" w:pos="2341"/>
        </w:tabs>
        <w:rPr>
          <w:rFonts w:asciiTheme="minorHAnsi" w:hAnsiTheme="minorHAnsi" w:cstheme="minorBidi"/>
          <w:b w:val="0"/>
          <w:color w:val="auto"/>
          <w:sz w:val="22"/>
          <w:szCs w:val="22"/>
          <w:lang w:eastAsia="uk-UA"/>
        </w:rPr>
      </w:pPr>
      <w:hyperlink w:anchor="_Toc512362671" w:history="1">
        <w:r w:rsidRPr="00E30CC0">
          <w:rPr>
            <w:rStyle w:val="a6"/>
          </w:rPr>
          <w:t>2.2.</w:t>
        </w:r>
        <w:r>
          <w:rPr>
            <w:rFonts w:asciiTheme="minorHAnsi" w:hAnsiTheme="minorHAnsi" w:cstheme="minorBidi"/>
            <w:b w:val="0"/>
            <w:color w:val="auto"/>
            <w:sz w:val="22"/>
            <w:szCs w:val="22"/>
            <w:lang w:eastAsia="uk-UA"/>
          </w:rPr>
          <w:t xml:space="preserve"> </w:t>
        </w:r>
        <w:r w:rsidRPr="00E30CC0">
          <w:rPr>
            <w:rStyle w:val="a6"/>
          </w:rPr>
          <w:t>Семантика протоколу HTTP</w:t>
        </w:r>
        <w:r>
          <w:rPr>
            <w:webHidden/>
          </w:rPr>
          <w:tab/>
        </w:r>
        <w:r>
          <w:rPr>
            <w:webHidden/>
          </w:rPr>
          <w:fldChar w:fldCharType="begin"/>
        </w:r>
        <w:r>
          <w:rPr>
            <w:webHidden/>
          </w:rPr>
          <w:instrText xml:space="preserve"> PAGEREF _Toc512362671 \h </w:instrText>
        </w:r>
        <w:r>
          <w:rPr>
            <w:webHidden/>
          </w:rPr>
        </w:r>
        <w:r>
          <w:rPr>
            <w:webHidden/>
          </w:rPr>
          <w:fldChar w:fldCharType="separate"/>
        </w:r>
        <w:r w:rsidR="0015432D">
          <w:rPr>
            <w:webHidden/>
          </w:rPr>
          <w:t>19</w:t>
        </w:r>
        <w:r>
          <w:rPr>
            <w:webHidden/>
          </w:rPr>
          <w:fldChar w:fldCharType="end"/>
        </w:r>
      </w:hyperlink>
    </w:p>
    <w:p w14:paraId="0BE42EBF" w14:textId="106DC47A" w:rsidR="00E06A48" w:rsidRDefault="00E06A48">
      <w:pPr>
        <w:pStyle w:val="1"/>
        <w:rPr>
          <w:rFonts w:asciiTheme="minorHAnsi" w:hAnsiTheme="minorHAnsi" w:cstheme="minorBidi"/>
          <w:b w:val="0"/>
          <w:sz w:val="22"/>
          <w:szCs w:val="22"/>
          <w:lang w:eastAsia="uk-UA"/>
        </w:rPr>
      </w:pPr>
      <w:hyperlink w:anchor="_Toc512362672" w:history="1">
        <w:r w:rsidRPr="00E30CC0">
          <w:rPr>
            <w:rStyle w:val="a6"/>
          </w:rPr>
          <w:t>РОЗДІЛ 3</w:t>
        </w:r>
        <w:r>
          <w:rPr>
            <w:webHidden/>
          </w:rPr>
          <w:tab/>
        </w:r>
        <w:r>
          <w:rPr>
            <w:webHidden/>
          </w:rPr>
          <w:fldChar w:fldCharType="begin"/>
        </w:r>
        <w:r>
          <w:rPr>
            <w:webHidden/>
          </w:rPr>
          <w:instrText xml:space="preserve"> PAGEREF _Toc512362672 \h </w:instrText>
        </w:r>
        <w:r>
          <w:rPr>
            <w:webHidden/>
          </w:rPr>
        </w:r>
        <w:r>
          <w:rPr>
            <w:webHidden/>
          </w:rPr>
          <w:fldChar w:fldCharType="separate"/>
        </w:r>
        <w:r w:rsidR="0015432D">
          <w:rPr>
            <w:webHidden/>
          </w:rPr>
          <w:t>23</w:t>
        </w:r>
        <w:r>
          <w:rPr>
            <w:webHidden/>
          </w:rPr>
          <w:fldChar w:fldCharType="end"/>
        </w:r>
      </w:hyperlink>
    </w:p>
    <w:p w14:paraId="4BE1FA1A" w14:textId="3D90F440" w:rsidR="00E06A48" w:rsidRDefault="00E06A48">
      <w:pPr>
        <w:pStyle w:val="1"/>
        <w:rPr>
          <w:rFonts w:asciiTheme="minorHAnsi" w:hAnsiTheme="minorHAnsi" w:cstheme="minorBidi"/>
          <w:b w:val="0"/>
          <w:sz w:val="22"/>
          <w:szCs w:val="22"/>
          <w:lang w:eastAsia="uk-UA"/>
        </w:rPr>
      </w:pPr>
      <w:hyperlink w:anchor="_Toc512362673" w:history="1">
        <w:r w:rsidRPr="00E30CC0">
          <w:rPr>
            <w:rStyle w:val="a6"/>
          </w:rPr>
          <w:t>ВИЗНАЧЕННЯ ТЕХНОЛОГІЇ GRAPHQL</w:t>
        </w:r>
        <w:r>
          <w:rPr>
            <w:webHidden/>
          </w:rPr>
          <w:tab/>
        </w:r>
        <w:r>
          <w:rPr>
            <w:webHidden/>
          </w:rPr>
          <w:fldChar w:fldCharType="begin"/>
        </w:r>
        <w:r>
          <w:rPr>
            <w:webHidden/>
          </w:rPr>
          <w:instrText xml:space="preserve"> PAGEREF _Toc512362673 \h </w:instrText>
        </w:r>
        <w:r>
          <w:rPr>
            <w:webHidden/>
          </w:rPr>
        </w:r>
        <w:r>
          <w:rPr>
            <w:webHidden/>
          </w:rPr>
          <w:fldChar w:fldCharType="separate"/>
        </w:r>
        <w:r w:rsidR="0015432D">
          <w:rPr>
            <w:webHidden/>
          </w:rPr>
          <w:t>23</w:t>
        </w:r>
        <w:r>
          <w:rPr>
            <w:webHidden/>
          </w:rPr>
          <w:fldChar w:fldCharType="end"/>
        </w:r>
      </w:hyperlink>
    </w:p>
    <w:p w14:paraId="3744916F" w14:textId="2FB430B9" w:rsidR="00E06A48" w:rsidRDefault="00E06A48">
      <w:pPr>
        <w:pStyle w:val="2"/>
        <w:rPr>
          <w:rFonts w:asciiTheme="minorHAnsi" w:hAnsiTheme="minorHAnsi" w:cstheme="minorBidi"/>
          <w:b w:val="0"/>
          <w:color w:val="auto"/>
          <w:sz w:val="22"/>
          <w:szCs w:val="22"/>
          <w:lang w:eastAsia="uk-UA"/>
        </w:rPr>
      </w:pPr>
      <w:hyperlink w:anchor="_Toc512362674" w:history="1">
        <w:r w:rsidRPr="00E30CC0">
          <w:rPr>
            <w:rStyle w:val="a6"/>
          </w:rPr>
          <w:t>3.1. Основні поняття GraphQL</w:t>
        </w:r>
        <w:r>
          <w:rPr>
            <w:webHidden/>
          </w:rPr>
          <w:tab/>
        </w:r>
        <w:r>
          <w:rPr>
            <w:webHidden/>
          </w:rPr>
          <w:fldChar w:fldCharType="begin"/>
        </w:r>
        <w:r>
          <w:rPr>
            <w:webHidden/>
          </w:rPr>
          <w:instrText xml:space="preserve"> PAGEREF _Toc512362674 \h </w:instrText>
        </w:r>
        <w:r>
          <w:rPr>
            <w:webHidden/>
          </w:rPr>
        </w:r>
        <w:r>
          <w:rPr>
            <w:webHidden/>
          </w:rPr>
          <w:fldChar w:fldCharType="separate"/>
        </w:r>
        <w:r w:rsidR="0015432D">
          <w:rPr>
            <w:webHidden/>
          </w:rPr>
          <w:t>23</w:t>
        </w:r>
        <w:r>
          <w:rPr>
            <w:webHidden/>
          </w:rPr>
          <w:fldChar w:fldCharType="end"/>
        </w:r>
      </w:hyperlink>
    </w:p>
    <w:p w14:paraId="5C8C2EEE" w14:textId="4B3FACC1" w:rsidR="00E06A48" w:rsidRDefault="00E06A48">
      <w:pPr>
        <w:pStyle w:val="2"/>
        <w:rPr>
          <w:rFonts w:asciiTheme="minorHAnsi" w:hAnsiTheme="minorHAnsi" w:cstheme="minorBidi"/>
          <w:b w:val="0"/>
          <w:color w:val="auto"/>
          <w:sz w:val="22"/>
          <w:szCs w:val="22"/>
          <w:lang w:eastAsia="uk-UA"/>
        </w:rPr>
      </w:pPr>
      <w:hyperlink w:anchor="_Toc512362675" w:history="1">
        <w:r w:rsidRPr="00E30CC0">
          <w:rPr>
            <w:rStyle w:val="a6"/>
          </w:rPr>
          <w:t>3.2. Порівняльна характеристика REST технології з GraphQL, їх переваги та недоліки</w:t>
        </w:r>
        <w:r>
          <w:rPr>
            <w:webHidden/>
          </w:rPr>
          <w:tab/>
        </w:r>
        <w:r>
          <w:rPr>
            <w:webHidden/>
          </w:rPr>
          <w:fldChar w:fldCharType="begin"/>
        </w:r>
        <w:r>
          <w:rPr>
            <w:webHidden/>
          </w:rPr>
          <w:instrText xml:space="preserve"> PAGEREF _Toc512362675 \h </w:instrText>
        </w:r>
        <w:r>
          <w:rPr>
            <w:webHidden/>
          </w:rPr>
        </w:r>
        <w:r>
          <w:rPr>
            <w:webHidden/>
          </w:rPr>
          <w:fldChar w:fldCharType="separate"/>
        </w:r>
        <w:r w:rsidR="0015432D">
          <w:rPr>
            <w:webHidden/>
          </w:rPr>
          <w:t>26</w:t>
        </w:r>
        <w:r>
          <w:rPr>
            <w:webHidden/>
          </w:rPr>
          <w:fldChar w:fldCharType="end"/>
        </w:r>
      </w:hyperlink>
    </w:p>
    <w:p w14:paraId="08F157FA" w14:textId="183CB7D0" w:rsidR="00E06A48" w:rsidRDefault="00E06A48">
      <w:pPr>
        <w:pStyle w:val="1"/>
        <w:rPr>
          <w:rFonts w:asciiTheme="minorHAnsi" w:hAnsiTheme="minorHAnsi" w:cstheme="minorBidi"/>
          <w:b w:val="0"/>
          <w:sz w:val="22"/>
          <w:szCs w:val="22"/>
          <w:lang w:eastAsia="uk-UA"/>
        </w:rPr>
      </w:pPr>
      <w:hyperlink w:anchor="_Toc512362676" w:history="1">
        <w:r w:rsidRPr="00E30CC0">
          <w:rPr>
            <w:rStyle w:val="a6"/>
          </w:rPr>
          <w:t>РОЗДІЛ 4</w:t>
        </w:r>
        <w:r>
          <w:rPr>
            <w:webHidden/>
          </w:rPr>
          <w:tab/>
        </w:r>
        <w:r>
          <w:rPr>
            <w:webHidden/>
          </w:rPr>
          <w:fldChar w:fldCharType="begin"/>
        </w:r>
        <w:r>
          <w:rPr>
            <w:webHidden/>
          </w:rPr>
          <w:instrText xml:space="preserve"> PAGEREF _Toc512362676 \h </w:instrText>
        </w:r>
        <w:r>
          <w:rPr>
            <w:webHidden/>
          </w:rPr>
        </w:r>
        <w:r>
          <w:rPr>
            <w:webHidden/>
          </w:rPr>
          <w:fldChar w:fldCharType="separate"/>
        </w:r>
        <w:r w:rsidR="0015432D">
          <w:rPr>
            <w:webHidden/>
          </w:rPr>
          <w:t>29</w:t>
        </w:r>
        <w:r>
          <w:rPr>
            <w:webHidden/>
          </w:rPr>
          <w:fldChar w:fldCharType="end"/>
        </w:r>
      </w:hyperlink>
    </w:p>
    <w:p w14:paraId="2DC8BA6F" w14:textId="653A5120" w:rsidR="00E06A48" w:rsidRDefault="00E06A48">
      <w:pPr>
        <w:pStyle w:val="1"/>
        <w:rPr>
          <w:rFonts w:asciiTheme="minorHAnsi" w:hAnsiTheme="minorHAnsi" w:cstheme="minorBidi"/>
          <w:b w:val="0"/>
          <w:sz w:val="22"/>
          <w:szCs w:val="22"/>
          <w:lang w:eastAsia="uk-UA"/>
        </w:rPr>
      </w:pPr>
      <w:hyperlink w:anchor="_Toc512362677" w:history="1">
        <w:r w:rsidRPr="00E30CC0">
          <w:rPr>
            <w:rStyle w:val="a6"/>
          </w:rPr>
          <w:t>РЕАЛІЗАЦІЯ ТЕХНОЛОГІЇ GRAPHQL ЯК АЛЬЕРНАТИВА REST API</w:t>
        </w:r>
        <w:r>
          <w:rPr>
            <w:webHidden/>
          </w:rPr>
          <w:tab/>
        </w:r>
        <w:r>
          <w:rPr>
            <w:webHidden/>
          </w:rPr>
          <w:fldChar w:fldCharType="begin"/>
        </w:r>
        <w:r>
          <w:rPr>
            <w:webHidden/>
          </w:rPr>
          <w:instrText xml:space="preserve"> PAGEREF _Toc512362677 \h </w:instrText>
        </w:r>
        <w:r>
          <w:rPr>
            <w:webHidden/>
          </w:rPr>
        </w:r>
        <w:r>
          <w:rPr>
            <w:webHidden/>
          </w:rPr>
          <w:fldChar w:fldCharType="separate"/>
        </w:r>
        <w:r w:rsidR="0015432D">
          <w:rPr>
            <w:webHidden/>
          </w:rPr>
          <w:t>29</w:t>
        </w:r>
        <w:r>
          <w:rPr>
            <w:webHidden/>
          </w:rPr>
          <w:fldChar w:fldCharType="end"/>
        </w:r>
      </w:hyperlink>
    </w:p>
    <w:p w14:paraId="08A4F90A" w14:textId="08681C37" w:rsidR="00E06A48" w:rsidRDefault="00E06A48">
      <w:pPr>
        <w:pStyle w:val="2"/>
        <w:tabs>
          <w:tab w:val="left" w:pos="2341"/>
        </w:tabs>
        <w:rPr>
          <w:rFonts w:asciiTheme="minorHAnsi" w:hAnsiTheme="minorHAnsi" w:cstheme="minorBidi"/>
          <w:b w:val="0"/>
          <w:color w:val="auto"/>
          <w:sz w:val="22"/>
          <w:szCs w:val="22"/>
          <w:lang w:eastAsia="uk-UA"/>
        </w:rPr>
      </w:pPr>
      <w:hyperlink w:anchor="_Toc512362678" w:history="1">
        <w:r w:rsidRPr="00E30CC0">
          <w:rPr>
            <w:rStyle w:val="a6"/>
          </w:rPr>
          <w:t>4.1.</w:t>
        </w:r>
        <w:r>
          <w:rPr>
            <w:rFonts w:asciiTheme="minorHAnsi" w:hAnsiTheme="minorHAnsi" w:cstheme="minorBidi"/>
            <w:b w:val="0"/>
            <w:color w:val="auto"/>
            <w:sz w:val="22"/>
            <w:szCs w:val="22"/>
            <w:lang w:eastAsia="uk-UA"/>
          </w:rPr>
          <w:t xml:space="preserve"> </w:t>
        </w:r>
        <w:r w:rsidRPr="00E30CC0">
          <w:rPr>
            <w:rStyle w:val="a6"/>
          </w:rPr>
          <w:t>Постановка задачі</w:t>
        </w:r>
        <w:r>
          <w:rPr>
            <w:webHidden/>
          </w:rPr>
          <w:tab/>
        </w:r>
        <w:r>
          <w:rPr>
            <w:webHidden/>
          </w:rPr>
          <w:fldChar w:fldCharType="begin"/>
        </w:r>
        <w:r>
          <w:rPr>
            <w:webHidden/>
          </w:rPr>
          <w:instrText xml:space="preserve"> PAGEREF _Toc512362678 \h </w:instrText>
        </w:r>
        <w:r>
          <w:rPr>
            <w:webHidden/>
          </w:rPr>
        </w:r>
        <w:r>
          <w:rPr>
            <w:webHidden/>
          </w:rPr>
          <w:fldChar w:fldCharType="separate"/>
        </w:r>
        <w:r w:rsidR="0015432D">
          <w:rPr>
            <w:webHidden/>
          </w:rPr>
          <w:t>29</w:t>
        </w:r>
        <w:r>
          <w:rPr>
            <w:webHidden/>
          </w:rPr>
          <w:fldChar w:fldCharType="end"/>
        </w:r>
      </w:hyperlink>
    </w:p>
    <w:p w14:paraId="3BF29766" w14:textId="66C4B05D" w:rsidR="00E06A48" w:rsidRDefault="00E06A48">
      <w:pPr>
        <w:pStyle w:val="2"/>
        <w:rPr>
          <w:rFonts w:asciiTheme="minorHAnsi" w:hAnsiTheme="minorHAnsi" w:cstheme="minorBidi"/>
          <w:b w:val="0"/>
          <w:color w:val="auto"/>
          <w:sz w:val="22"/>
          <w:szCs w:val="22"/>
          <w:lang w:eastAsia="uk-UA"/>
        </w:rPr>
      </w:pPr>
      <w:hyperlink w:anchor="_Toc512362679" w:history="1">
        <w:r w:rsidRPr="00E30CC0">
          <w:rPr>
            <w:rStyle w:val="a6"/>
          </w:rPr>
          <w:t>4.2. Реалізація поставленого завдання та демонстрація роботи додатку</w:t>
        </w:r>
        <w:r>
          <w:rPr>
            <w:webHidden/>
          </w:rPr>
          <w:tab/>
        </w:r>
        <w:r>
          <w:rPr>
            <w:webHidden/>
          </w:rPr>
          <w:fldChar w:fldCharType="begin"/>
        </w:r>
        <w:r>
          <w:rPr>
            <w:webHidden/>
          </w:rPr>
          <w:instrText xml:space="preserve"> PAGEREF _Toc512362679 \h </w:instrText>
        </w:r>
        <w:r>
          <w:rPr>
            <w:webHidden/>
          </w:rPr>
        </w:r>
        <w:r>
          <w:rPr>
            <w:webHidden/>
          </w:rPr>
          <w:fldChar w:fldCharType="separate"/>
        </w:r>
        <w:r w:rsidR="0015432D">
          <w:rPr>
            <w:webHidden/>
          </w:rPr>
          <w:t>29</w:t>
        </w:r>
        <w:r>
          <w:rPr>
            <w:webHidden/>
          </w:rPr>
          <w:fldChar w:fldCharType="end"/>
        </w:r>
      </w:hyperlink>
    </w:p>
    <w:p w14:paraId="64A708AE" w14:textId="29834234" w:rsidR="00E06A48" w:rsidRDefault="00E06A48">
      <w:pPr>
        <w:pStyle w:val="1"/>
        <w:rPr>
          <w:rFonts w:asciiTheme="minorHAnsi" w:hAnsiTheme="minorHAnsi" w:cstheme="minorBidi"/>
          <w:b w:val="0"/>
          <w:sz w:val="22"/>
          <w:szCs w:val="22"/>
          <w:lang w:eastAsia="uk-UA"/>
        </w:rPr>
      </w:pPr>
      <w:hyperlink w:anchor="_Toc512362680" w:history="1">
        <w:r w:rsidRPr="00E30CC0">
          <w:rPr>
            <w:rStyle w:val="a6"/>
          </w:rPr>
          <w:t>ВИСНОВКИ</w:t>
        </w:r>
        <w:r>
          <w:rPr>
            <w:webHidden/>
          </w:rPr>
          <w:tab/>
        </w:r>
        <w:r>
          <w:rPr>
            <w:webHidden/>
          </w:rPr>
          <w:fldChar w:fldCharType="begin"/>
        </w:r>
        <w:r>
          <w:rPr>
            <w:webHidden/>
          </w:rPr>
          <w:instrText xml:space="preserve"> PAGEREF _Toc512362680 \h </w:instrText>
        </w:r>
        <w:r>
          <w:rPr>
            <w:webHidden/>
          </w:rPr>
        </w:r>
        <w:r>
          <w:rPr>
            <w:webHidden/>
          </w:rPr>
          <w:fldChar w:fldCharType="separate"/>
        </w:r>
        <w:r w:rsidR="0015432D">
          <w:rPr>
            <w:webHidden/>
          </w:rPr>
          <w:t>38</w:t>
        </w:r>
        <w:r>
          <w:rPr>
            <w:webHidden/>
          </w:rPr>
          <w:fldChar w:fldCharType="end"/>
        </w:r>
      </w:hyperlink>
    </w:p>
    <w:p w14:paraId="7704F93D" w14:textId="3FC37DDD" w:rsidR="00E06A48" w:rsidRDefault="00E06A48">
      <w:pPr>
        <w:pStyle w:val="1"/>
        <w:rPr>
          <w:rFonts w:asciiTheme="minorHAnsi" w:hAnsiTheme="minorHAnsi" w:cstheme="minorBidi"/>
          <w:b w:val="0"/>
          <w:sz w:val="22"/>
          <w:szCs w:val="22"/>
          <w:lang w:eastAsia="uk-UA"/>
        </w:rPr>
      </w:pPr>
      <w:hyperlink w:anchor="_Toc512362681" w:history="1">
        <w:r w:rsidRPr="00E30CC0">
          <w:rPr>
            <w:rStyle w:val="a6"/>
          </w:rPr>
          <w:t>СПИСОК ДЖЕРЕЛ ТА ЛІТЕРАТУРИ</w:t>
        </w:r>
        <w:r>
          <w:rPr>
            <w:webHidden/>
          </w:rPr>
          <w:tab/>
        </w:r>
        <w:r>
          <w:rPr>
            <w:webHidden/>
          </w:rPr>
          <w:fldChar w:fldCharType="begin"/>
        </w:r>
        <w:r>
          <w:rPr>
            <w:webHidden/>
          </w:rPr>
          <w:instrText xml:space="preserve"> PAGEREF _Toc512362681 \h </w:instrText>
        </w:r>
        <w:r>
          <w:rPr>
            <w:webHidden/>
          </w:rPr>
        </w:r>
        <w:r>
          <w:rPr>
            <w:webHidden/>
          </w:rPr>
          <w:fldChar w:fldCharType="separate"/>
        </w:r>
        <w:r w:rsidR="0015432D">
          <w:rPr>
            <w:webHidden/>
          </w:rPr>
          <w:t>39</w:t>
        </w:r>
        <w:r>
          <w:rPr>
            <w:webHidden/>
          </w:rPr>
          <w:fldChar w:fldCharType="end"/>
        </w:r>
      </w:hyperlink>
    </w:p>
    <w:p w14:paraId="14DA86EF" w14:textId="7585CCD8" w:rsidR="00E06A48" w:rsidRDefault="00E06A48">
      <w:pPr>
        <w:pStyle w:val="1"/>
        <w:rPr>
          <w:rFonts w:asciiTheme="minorHAnsi" w:hAnsiTheme="minorHAnsi" w:cstheme="minorBidi"/>
          <w:b w:val="0"/>
          <w:sz w:val="22"/>
          <w:szCs w:val="22"/>
          <w:lang w:eastAsia="uk-UA"/>
        </w:rPr>
      </w:pPr>
      <w:hyperlink w:anchor="_Toc512362682" w:history="1">
        <w:r w:rsidRPr="00E30CC0">
          <w:rPr>
            <w:rStyle w:val="a6"/>
          </w:rPr>
          <w:t>ДОДАТКИ</w:t>
        </w:r>
        <w:r>
          <w:rPr>
            <w:webHidden/>
          </w:rPr>
          <w:tab/>
        </w:r>
        <w:r>
          <w:rPr>
            <w:webHidden/>
          </w:rPr>
          <w:fldChar w:fldCharType="begin"/>
        </w:r>
        <w:r>
          <w:rPr>
            <w:webHidden/>
          </w:rPr>
          <w:instrText xml:space="preserve"> PAGEREF _Toc512362682 \h </w:instrText>
        </w:r>
        <w:r>
          <w:rPr>
            <w:webHidden/>
          </w:rPr>
        </w:r>
        <w:r>
          <w:rPr>
            <w:webHidden/>
          </w:rPr>
          <w:fldChar w:fldCharType="separate"/>
        </w:r>
        <w:r w:rsidR="0015432D">
          <w:rPr>
            <w:webHidden/>
          </w:rPr>
          <w:t>40</w:t>
        </w:r>
        <w:r>
          <w:rPr>
            <w:webHidden/>
          </w:rPr>
          <w:fldChar w:fldCharType="end"/>
        </w:r>
      </w:hyperlink>
    </w:p>
    <w:p w14:paraId="478A2997" w14:textId="65551DBE" w:rsidR="00B66EC3" w:rsidRDefault="00B75CAB" w:rsidP="00CD54C6">
      <w:pPr>
        <w:ind w:right="567"/>
        <w:rPr>
          <w:rFonts w:ascii="Times New Roman" w:hAnsi="Times New Roman" w:cs="Times New Roman"/>
          <w:b/>
          <w:sz w:val="28"/>
          <w:szCs w:val="28"/>
        </w:rPr>
      </w:pPr>
      <w:r w:rsidRPr="001045F9">
        <w:fldChar w:fldCharType="end"/>
      </w:r>
      <w:bookmarkStart w:id="1" w:name="_Toc512184812"/>
    </w:p>
    <w:p w14:paraId="25978FEB" w14:textId="747B83AC" w:rsidR="00B66EC3" w:rsidRDefault="00B66EC3" w:rsidP="002B35D1">
      <w:pPr>
        <w:spacing w:line="360" w:lineRule="auto"/>
        <w:ind w:rightChars="269" w:right="565"/>
        <w:outlineLvl w:val="0"/>
        <w:rPr>
          <w:rFonts w:ascii="Times New Roman" w:hAnsi="Times New Roman" w:cs="Times New Roman"/>
          <w:b/>
          <w:sz w:val="28"/>
          <w:szCs w:val="28"/>
        </w:rPr>
      </w:pPr>
    </w:p>
    <w:p w14:paraId="58BC8B18" w14:textId="0DF25AF1" w:rsidR="00836C33" w:rsidRPr="001045F9" w:rsidRDefault="00836C33" w:rsidP="00706CE4">
      <w:pPr>
        <w:spacing w:line="360" w:lineRule="auto"/>
        <w:ind w:leftChars="810" w:left="1701" w:rightChars="269" w:right="565" w:firstLine="425"/>
        <w:jc w:val="center"/>
        <w:outlineLvl w:val="0"/>
        <w:rPr>
          <w:rFonts w:ascii="Times New Roman" w:hAnsi="Times New Roman" w:cs="Times New Roman"/>
          <w:b/>
          <w:sz w:val="28"/>
          <w:szCs w:val="28"/>
        </w:rPr>
      </w:pPr>
      <w:bookmarkStart w:id="2" w:name="_Toc512362661"/>
      <w:r w:rsidRPr="001045F9">
        <w:rPr>
          <w:rFonts w:ascii="Times New Roman" w:hAnsi="Times New Roman" w:cs="Times New Roman"/>
          <w:b/>
          <w:sz w:val="28"/>
          <w:szCs w:val="28"/>
        </w:rPr>
        <w:lastRenderedPageBreak/>
        <w:t>ВСТУП</w:t>
      </w:r>
      <w:bookmarkEnd w:id="1"/>
      <w:bookmarkEnd w:id="2"/>
    </w:p>
    <w:p w14:paraId="2A7FCB56" w14:textId="51846455" w:rsidR="00836C33" w:rsidRPr="001045F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У 2012 році всередині компанії Facebook розробники під час створення мобільного додатку Facebook для iOS та Android користувачів зіштовхнулись з новою для них проблемою. Проблема полягала в тому, що чим складнішими ставали їхні додатки, тим частіше вони виходили з ладу, також значно сповільнювалась робота самого додатку. Їм був потрібен достатньо потужний API для отримання інформації, який би дав змогу описати весь Facebook, але в той же час достатньо простий для вивчення та використання їхніми розробниками. Основною причиною, чому REST технологія не давала змоги вирішити їхні проблеми це те, що виникала занадто велика відмінність між даними, які вони хотіли використати в їхніх додатках, та запитами до сервера яких потребувала дана технологія. Крім цього виникали мережеві проблеми стосовно отримання даних такі, як: переповнення даними та недовантаження даних. Таке розчарування надихнуло трьох розробників цієї компанії Лі Байрона, Ніка Шрока та Дена Шафера на створення нового проекту, яким в решті і став GraphQL</w:t>
      </w:r>
      <w:r w:rsidR="00766BFC" w:rsidRPr="001045F9">
        <w:rPr>
          <w:rFonts w:ascii="Times New Roman" w:hAnsi="Times New Roman" w:cs="Times New Roman"/>
          <w:sz w:val="28"/>
          <w:szCs w:val="28"/>
        </w:rPr>
        <w:t xml:space="preserve"> </w:t>
      </w:r>
      <w:r w:rsidR="00C43079" w:rsidRPr="001045F9">
        <w:rPr>
          <w:rFonts w:ascii="Times New Roman" w:hAnsi="Times New Roman" w:cs="Times New Roman"/>
          <w:sz w:val="28"/>
          <w:szCs w:val="28"/>
        </w:rPr>
        <w:t>[</w:t>
      </w:r>
      <w:r w:rsidR="002B35D1" w:rsidRPr="002B35D1">
        <w:rPr>
          <w:rFonts w:ascii="Times New Roman" w:hAnsi="Times New Roman" w:cs="Times New Roman"/>
          <w:sz w:val="28"/>
          <w:szCs w:val="28"/>
        </w:rPr>
        <w:t>1</w:t>
      </w:r>
      <w:r w:rsidR="00C43079" w:rsidRPr="001045F9">
        <w:rPr>
          <w:rFonts w:ascii="Times New Roman" w:hAnsi="Times New Roman" w:cs="Times New Roman"/>
          <w:sz w:val="28"/>
          <w:szCs w:val="28"/>
        </w:rPr>
        <w:t>]</w:t>
      </w:r>
      <w:r w:rsidR="00766BFC"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GraphQL був створений в 2012 році і протягом трьох років активно використовувався компанією Facebook, а вже в 2015 році відбувся його перший публічний реліз. Дана технологія була розроблена, як альтернатива REST API</w:t>
      </w:r>
      <w:r w:rsidRPr="001045F9">
        <w:rPr>
          <w:rFonts w:ascii="Times New Roman" w:hAnsi="Times New Roman" w:cs="Times New Roman"/>
          <w:color w:val="000000" w:themeColor="text1"/>
          <w:sz w:val="28"/>
          <w:szCs w:val="28"/>
        </w:rPr>
        <w:t>, та іншимм</w:t>
      </w:r>
      <w:ins w:id="3" w:author="Користувач Windows" w:date="2018-02-02T15:40:00Z">
        <w:r w:rsidRPr="001045F9">
          <w:rPr>
            <w:rFonts w:ascii="Times New Roman" w:hAnsi="Times New Roman" w:cs="Times New Roman"/>
            <w:color w:val="000000" w:themeColor="text1"/>
            <w:sz w:val="28"/>
            <w:szCs w:val="28"/>
          </w:rPr>
          <w:t xml:space="preserve"> </w:t>
        </w:r>
      </w:ins>
      <w:r w:rsidRPr="001045F9">
        <w:rPr>
          <w:rFonts w:ascii="Times New Roman" w:hAnsi="Times New Roman" w:cs="Times New Roman"/>
          <w:color w:val="000000" w:themeColor="text1"/>
          <w:sz w:val="28"/>
          <w:szCs w:val="28"/>
        </w:rPr>
        <w:t>спецальнимм веб-сервісним</w:t>
      </w:r>
      <w:ins w:id="4" w:author="Користувач Windows" w:date="2018-02-02T15:40:00Z">
        <w:r w:rsidRPr="001045F9">
          <w:rPr>
            <w:rFonts w:ascii="Times New Roman" w:hAnsi="Times New Roman" w:cs="Times New Roman"/>
            <w:color w:val="000000" w:themeColor="text1"/>
            <w:sz w:val="28"/>
            <w:szCs w:val="28"/>
          </w:rPr>
          <w:t xml:space="preserve"> </w:t>
        </w:r>
      </w:ins>
      <w:r w:rsidRPr="001045F9">
        <w:rPr>
          <w:rFonts w:ascii="Times New Roman" w:hAnsi="Times New Roman" w:cs="Times New Roman"/>
          <w:color w:val="000000" w:themeColor="text1"/>
          <w:sz w:val="28"/>
          <w:szCs w:val="28"/>
        </w:rPr>
        <w:t xml:space="preserve">архітектурам. </w:t>
      </w:r>
      <w:r w:rsidRPr="001045F9">
        <w:rPr>
          <w:rFonts w:ascii="Times New Roman" w:hAnsi="Times New Roman" w:cs="Times New Roman"/>
          <w:sz w:val="28"/>
          <w:szCs w:val="28"/>
        </w:rPr>
        <w:t>Основними причинами, чому на даний момент багато компаній відмовляються від REST технології, є наступні</w:t>
      </w:r>
      <w:r w:rsidR="002B35D1" w:rsidRPr="002B35D1">
        <w:rPr>
          <w:rFonts w:ascii="Times New Roman" w:hAnsi="Times New Roman" w:cs="Times New Roman"/>
          <w:sz w:val="28"/>
          <w:szCs w:val="28"/>
          <w:lang w:val="ru-RU"/>
        </w:rPr>
        <w:t xml:space="preserve"> [1]</w:t>
      </w:r>
      <w:r w:rsidRPr="001045F9">
        <w:rPr>
          <w:rFonts w:ascii="Times New Roman" w:hAnsi="Times New Roman" w:cs="Times New Roman"/>
          <w:sz w:val="28"/>
          <w:szCs w:val="28"/>
        </w:rPr>
        <w:t>:</w:t>
      </w:r>
    </w:p>
    <w:p w14:paraId="03A878F0" w14:textId="1054C771" w:rsidR="00836C33" w:rsidRPr="001045F9" w:rsidRDefault="00836C33"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REST API</w:t>
      </w:r>
      <w:r w:rsidRPr="001045F9" w:rsidDel="009649B6">
        <w:rPr>
          <w:rFonts w:ascii="Times New Roman" w:hAnsi="Times New Roman" w:cs="Times New Roman"/>
          <w:sz w:val="28"/>
          <w:szCs w:val="28"/>
        </w:rPr>
        <w:t xml:space="preserve"> </w:t>
      </w:r>
      <w:r w:rsidRPr="001045F9">
        <w:rPr>
          <w:rFonts w:ascii="Times New Roman" w:hAnsi="Times New Roman" w:cs="Times New Roman"/>
          <w:sz w:val="28"/>
          <w:szCs w:val="28"/>
        </w:rPr>
        <w:t>став складним</w:t>
      </w:r>
      <w:r w:rsidR="00766BFC" w:rsidRPr="001045F9">
        <w:rPr>
          <w:rFonts w:ascii="Times New Roman" w:hAnsi="Times New Roman" w:cs="Times New Roman"/>
          <w:sz w:val="28"/>
          <w:szCs w:val="28"/>
        </w:rPr>
        <w:t xml:space="preserve"> в процесі розробки громіздких додатків;</w:t>
      </w:r>
    </w:p>
    <w:p w14:paraId="713448BB" w14:textId="003BA727" w:rsidR="00836C33" w:rsidRPr="001045F9" w:rsidRDefault="00766BFC"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виникла потреба</w:t>
      </w:r>
      <w:r w:rsidR="00836C33" w:rsidRPr="001045F9">
        <w:rPr>
          <w:rFonts w:ascii="Times New Roman" w:hAnsi="Times New Roman" w:cs="Times New Roman"/>
          <w:sz w:val="28"/>
          <w:szCs w:val="28"/>
        </w:rPr>
        <w:t xml:space="preserve"> відокремити Front-End та Back-End для пришвидшення розробки додатку</w:t>
      </w:r>
      <w:r w:rsidRPr="001045F9">
        <w:rPr>
          <w:rFonts w:ascii="Times New Roman" w:hAnsi="Times New Roman" w:cs="Times New Roman"/>
          <w:sz w:val="28"/>
          <w:szCs w:val="28"/>
        </w:rPr>
        <w:t>;</w:t>
      </w:r>
    </w:p>
    <w:p w14:paraId="7DD71AF3" w14:textId="6B41702D" w:rsidR="00836C33" w:rsidRPr="001045F9" w:rsidRDefault="00766BFC"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у</w:t>
      </w:r>
      <w:r w:rsidR="00836C33" w:rsidRPr="001045F9">
        <w:rPr>
          <w:rFonts w:ascii="Times New Roman" w:hAnsi="Times New Roman" w:cs="Times New Roman"/>
          <w:sz w:val="28"/>
          <w:szCs w:val="28"/>
        </w:rPr>
        <w:t xml:space="preserve"> </w:t>
      </w:r>
      <w:r w:rsidRPr="001045F9">
        <w:rPr>
          <w:rFonts w:ascii="Times New Roman" w:hAnsi="Times New Roman" w:cs="Times New Roman"/>
          <w:sz w:val="28"/>
          <w:szCs w:val="28"/>
        </w:rPr>
        <w:t xml:space="preserve">випадку наявності </w:t>
      </w:r>
      <w:r w:rsidR="00836C33" w:rsidRPr="001045F9">
        <w:rPr>
          <w:rFonts w:ascii="Times New Roman" w:hAnsi="Times New Roman" w:cs="Times New Roman"/>
          <w:sz w:val="28"/>
          <w:szCs w:val="28"/>
        </w:rPr>
        <w:t>мобільн</w:t>
      </w:r>
      <w:r w:rsidRPr="001045F9">
        <w:rPr>
          <w:rFonts w:ascii="Times New Roman" w:hAnsi="Times New Roman" w:cs="Times New Roman"/>
          <w:sz w:val="28"/>
          <w:szCs w:val="28"/>
        </w:rPr>
        <w:t>ого</w:t>
      </w:r>
      <w:r w:rsidR="00836C33" w:rsidRPr="001045F9">
        <w:rPr>
          <w:rFonts w:ascii="Times New Roman" w:hAnsi="Times New Roman" w:cs="Times New Roman"/>
          <w:sz w:val="28"/>
          <w:szCs w:val="28"/>
        </w:rPr>
        <w:t xml:space="preserve"> клієнт</w:t>
      </w:r>
      <w:r w:rsidRPr="001045F9">
        <w:rPr>
          <w:rFonts w:ascii="Times New Roman" w:hAnsi="Times New Roman" w:cs="Times New Roman"/>
          <w:sz w:val="28"/>
          <w:szCs w:val="28"/>
        </w:rPr>
        <w:t>а</w:t>
      </w:r>
      <w:r w:rsidR="00836C33" w:rsidRPr="001045F9">
        <w:rPr>
          <w:rFonts w:ascii="Times New Roman" w:hAnsi="Times New Roman" w:cs="Times New Roman"/>
          <w:sz w:val="28"/>
          <w:szCs w:val="28"/>
        </w:rPr>
        <w:t xml:space="preserve"> </w:t>
      </w:r>
      <w:r w:rsidRPr="001045F9">
        <w:rPr>
          <w:rFonts w:ascii="Times New Roman" w:hAnsi="Times New Roman" w:cs="Times New Roman"/>
          <w:sz w:val="28"/>
          <w:szCs w:val="28"/>
        </w:rPr>
        <w:t>потрібно забезпечити</w:t>
      </w:r>
      <w:r w:rsidR="00836C33" w:rsidRPr="001045F9">
        <w:rPr>
          <w:rFonts w:ascii="Times New Roman" w:hAnsi="Times New Roman" w:cs="Times New Roman"/>
          <w:sz w:val="28"/>
          <w:szCs w:val="28"/>
        </w:rPr>
        <w:t xml:space="preserve"> швидкість відповіді клієнту на його запит</w:t>
      </w:r>
      <w:r w:rsidRPr="001045F9">
        <w:rPr>
          <w:rFonts w:ascii="Times New Roman" w:hAnsi="Times New Roman" w:cs="Times New Roman"/>
          <w:sz w:val="28"/>
          <w:szCs w:val="28"/>
        </w:rPr>
        <w:t>;</w:t>
      </w:r>
    </w:p>
    <w:p w14:paraId="4031E792" w14:textId="7688CE81" w:rsidR="00836C33" w:rsidRPr="001045F9" w:rsidRDefault="00766BFC" w:rsidP="00836C33">
      <w:pPr>
        <w:pStyle w:val="a3"/>
        <w:numPr>
          <w:ilvl w:val="0"/>
          <w:numId w:val="1"/>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ч</w:t>
      </w:r>
      <w:r w:rsidR="00836C33" w:rsidRPr="001045F9">
        <w:rPr>
          <w:rFonts w:ascii="Times New Roman" w:hAnsi="Times New Roman" w:cs="Times New Roman"/>
          <w:sz w:val="28"/>
          <w:szCs w:val="28"/>
        </w:rPr>
        <w:t>іткість формування запиту</w:t>
      </w:r>
      <w:r w:rsidRPr="001045F9">
        <w:rPr>
          <w:rFonts w:ascii="Times New Roman" w:hAnsi="Times New Roman" w:cs="Times New Roman"/>
          <w:sz w:val="28"/>
          <w:szCs w:val="28"/>
        </w:rPr>
        <w:t xml:space="preserve"> з метою одержання</w:t>
      </w:r>
      <w:r w:rsidR="00836C33" w:rsidRPr="001045F9">
        <w:rPr>
          <w:rFonts w:ascii="Times New Roman" w:hAnsi="Times New Roman" w:cs="Times New Roman"/>
          <w:sz w:val="28"/>
          <w:szCs w:val="28"/>
        </w:rPr>
        <w:t xml:space="preserve"> клієнт</w:t>
      </w:r>
      <w:r w:rsidRPr="001045F9">
        <w:rPr>
          <w:rFonts w:ascii="Times New Roman" w:hAnsi="Times New Roman" w:cs="Times New Roman"/>
          <w:sz w:val="28"/>
          <w:szCs w:val="28"/>
        </w:rPr>
        <w:t>ом</w:t>
      </w:r>
      <w:r w:rsidR="00836C33" w:rsidRPr="001045F9">
        <w:rPr>
          <w:rFonts w:ascii="Times New Roman" w:hAnsi="Times New Roman" w:cs="Times New Roman"/>
          <w:sz w:val="28"/>
          <w:szCs w:val="28"/>
        </w:rPr>
        <w:t xml:space="preserve"> лише потрібно</w:t>
      </w:r>
      <w:r w:rsidRPr="001045F9">
        <w:rPr>
          <w:rFonts w:ascii="Times New Roman" w:hAnsi="Times New Roman" w:cs="Times New Roman"/>
          <w:sz w:val="28"/>
          <w:szCs w:val="28"/>
        </w:rPr>
        <w:t>ї</w:t>
      </w:r>
      <w:r w:rsidR="00836C33" w:rsidRPr="001045F9">
        <w:rPr>
          <w:rFonts w:ascii="Times New Roman" w:hAnsi="Times New Roman" w:cs="Times New Roman"/>
          <w:sz w:val="28"/>
          <w:szCs w:val="28"/>
        </w:rPr>
        <w:t xml:space="preserve"> </w:t>
      </w:r>
      <w:r w:rsidRPr="001045F9">
        <w:rPr>
          <w:rFonts w:ascii="Times New Roman" w:hAnsi="Times New Roman" w:cs="Times New Roman"/>
          <w:sz w:val="28"/>
          <w:szCs w:val="28"/>
        </w:rPr>
        <w:t xml:space="preserve">йому </w:t>
      </w:r>
      <w:r w:rsidR="00836C33" w:rsidRPr="001045F9">
        <w:rPr>
          <w:rFonts w:ascii="Times New Roman" w:hAnsi="Times New Roman" w:cs="Times New Roman"/>
          <w:sz w:val="28"/>
          <w:szCs w:val="28"/>
        </w:rPr>
        <w:t>інформації.</w:t>
      </w:r>
    </w:p>
    <w:p w14:paraId="558D994A" w14:textId="1CAEED4D" w:rsidR="00836C33" w:rsidRPr="001045F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lastRenderedPageBreak/>
        <w:t xml:space="preserve">В даний момент існує декілька різних реалізацій даної технології. Головними конкурентами в цій сфері є Facebook та Apollo </w:t>
      </w:r>
      <w:r w:rsidR="00C43079" w:rsidRPr="001045F9">
        <w:rPr>
          <w:rFonts w:ascii="Times New Roman" w:hAnsi="Times New Roman" w:cs="Times New Roman"/>
          <w:sz w:val="28"/>
          <w:szCs w:val="28"/>
        </w:rPr>
        <w:t>[</w:t>
      </w:r>
      <w:r w:rsidR="002B35D1" w:rsidRPr="00E06A48">
        <w:rPr>
          <w:rFonts w:ascii="Times New Roman" w:hAnsi="Times New Roman" w:cs="Times New Roman"/>
          <w:sz w:val="28"/>
          <w:szCs w:val="28"/>
          <w:lang w:val="ru-RU"/>
        </w:rPr>
        <w:t>1</w:t>
      </w:r>
      <w:r w:rsidR="00C43079" w:rsidRPr="001045F9">
        <w:rPr>
          <w:rFonts w:ascii="Times New Roman" w:hAnsi="Times New Roman" w:cs="Times New Roman"/>
          <w:sz w:val="28"/>
          <w:szCs w:val="28"/>
        </w:rPr>
        <w:t>]</w:t>
      </w:r>
      <w:r w:rsidR="00F76CE0" w:rsidRPr="001045F9">
        <w:rPr>
          <w:rFonts w:ascii="Times New Roman" w:hAnsi="Times New Roman" w:cs="Times New Roman"/>
          <w:sz w:val="28"/>
          <w:szCs w:val="28"/>
        </w:rPr>
        <w:t>.</w:t>
      </w:r>
    </w:p>
    <w:p w14:paraId="4BCE2C3C" w14:textId="6418918C" w:rsidR="00846640" w:rsidRPr="001045F9" w:rsidRDefault="00846640" w:rsidP="00836C33">
      <w:pPr>
        <w:ind w:leftChars="810" w:left="1701" w:rightChars="269" w:right="565"/>
        <w:jc w:val="both"/>
        <w:rPr>
          <w:rFonts w:ascii="Times New Roman" w:hAnsi="Times New Roman" w:cs="Times New Roman"/>
          <w:b/>
          <w:sz w:val="28"/>
          <w:szCs w:val="28"/>
        </w:rPr>
      </w:pPr>
    </w:p>
    <w:p w14:paraId="1D94836D" w14:textId="65829EB9" w:rsidR="00836C33" w:rsidRPr="001045F9" w:rsidRDefault="00836C33" w:rsidP="00836C33">
      <w:pPr>
        <w:ind w:leftChars="810" w:left="1701" w:rightChars="269" w:right="565"/>
        <w:jc w:val="both"/>
      </w:pPr>
    </w:p>
    <w:p w14:paraId="5F100CE7" w14:textId="05CBD0C4" w:rsidR="00836C33" w:rsidRPr="001045F9" w:rsidRDefault="00836C33" w:rsidP="00836C33">
      <w:pPr>
        <w:ind w:leftChars="810" w:left="1701" w:rightChars="269" w:right="565"/>
        <w:jc w:val="both"/>
      </w:pPr>
    </w:p>
    <w:p w14:paraId="77149052" w14:textId="6AF17E91" w:rsidR="00836C33" w:rsidRPr="001045F9" w:rsidRDefault="00836C33" w:rsidP="00836C33">
      <w:pPr>
        <w:ind w:leftChars="810" w:left="1701" w:rightChars="269" w:right="565"/>
        <w:jc w:val="both"/>
      </w:pPr>
    </w:p>
    <w:p w14:paraId="4D91665A" w14:textId="5E107744" w:rsidR="00836C33" w:rsidRPr="001045F9" w:rsidRDefault="00836C33" w:rsidP="00836C33">
      <w:pPr>
        <w:ind w:leftChars="810" w:left="1701" w:rightChars="269" w:right="565"/>
        <w:jc w:val="both"/>
      </w:pPr>
    </w:p>
    <w:p w14:paraId="38BC4D1C" w14:textId="2AE70A1C" w:rsidR="00836C33" w:rsidRPr="001045F9" w:rsidRDefault="00836C33" w:rsidP="00836C33">
      <w:pPr>
        <w:ind w:leftChars="810" w:left="1701" w:rightChars="269" w:right="565"/>
        <w:jc w:val="both"/>
      </w:pPr>
    </w:p>
    <w:p w14:paraId="7C7B8CF7" w14:textId="2ADBD3CC" w:rsidR="00836C33" w:rsidRPr="001045F9" w:rsidRDefault="00836C33" w:rsidP="00836C33">
      <w:pPr>
        <w:ind w:leftChars="810" w:left="1701" w:rightChars="269" w:right="565"/>
        <w:jc w:val="both"/>
      </w:pPr>
    </w:p>
    <w:p w14:paraId="4E58FA85" w14:textId="468FB01C" w:rsidR="00836C33" w:rsidRPr="001045F9" w:rsidRDefault="00836C33" w:rsidP="00836C33">
      <w:pPr>
        <w:ind w:leftChars="810" w:left="1701" w:rightChars="269" w:right="565"/>
        <w:jc w:val="both"/>
      </w:pPr>
    </w:p>
    <w:p w14:paraId="1163FC50" w14:textId="43D3503F" w:rsidR="00836C33" w:rsidRPr="001045F9" w:rsidRDefault="00836C33" w:rsidP="00836C33">
      <w:pPr>
        <w:ind w:leftChars="810" w:left="1701" w:rightChars="269" w:right="565"/>
        <w:jc w:val="both"/>
      </w:pPr>
    </w:p>
    <w:p w14:paraId="1CBA49CB" w14:textId="31ADC079" w:rsidR="00836C33" w:rsidRPr="001045F9" w:rsidRDefault="00836C33" w:rsidP="00836C33">
      <w:pPr>
        <w:ind w:leftChars="810" w:left="1701" w:rightChars="269" w:right="565"/>
        <w:jc w:val="both"/>
      </w:pPr>
    </w:p>
    <w:p w14:paraId="71BD9F9F" w14:textId="12A18369" w:rsidR="00836C33" w:rsidRPr="001045F9" w:rsidRDefault="00836C33" w:rsidP="00836C33">
      <w:pPr>
        <w:ind w:leftChars="810" w:left="1701" w:rightChars="269" w:right="565"/>
        <w:jc w:val="both"/>
      </w:pPr>
    </w:p>
    <w:p w14:paraId="593B154E" w14:textId="4AAD3A16" w:rsidR="00836C33" w:rsidRPr="001045F9" w:rsidRDefault="00836C33" w:rsidP="00836C33">
      <w:pPr>
        <w:ind w:leftChars="810" w:left="1701" w:rightChars="269" w:right="565"/>
        <w:jc w:val="both"/>
      </w:pPr>
    </w:p>
    <w:p w14:paraId="729A3548" w14:textId="20FAFC73" w:rsidR="00836C33" w:rsidRPr="001045F9" w:rsidRDefault="00836C33" w:rsidP="00836C33">
      <w:pPr>
        <w:ind w:leftChars="810" w:left="1701" w:rightChars="269" w:right="565"/>
        <w:jc w:val="both"/>
      </w:pPr>
    </w:p>
    <w:p w14:paraId="57B393D4" w14:textId="1F3B13DE" w:rsidR="00836C33" w:rsidRPr="001045F9" w:rsidRDefault="00836C33" w:rsidP="00836C33">
      <w:pPr>
        <w:ind w:leftChars="810" w:left="1701" w:rightChars="269" w:right="565"/>
        <w:jc w:val="both"/>
      </w:pPr>
    </w:p>
    <w:p w14:paraId="3875FC0C" w14:textId="21532E61" w:rsidR="00836C33" w:rsidRPr="001045F9" w:rsidRDefault="00836C33" w:rsidP="00836C33">
      <w:pPr>
        <w:ind w:leftChars="810" w:left="1701" w:rightChars="269" w:right="565"/>
        <w:jc w:val="both"/>
      </w:pPr>
    </w:p>
    <w:p w14:paraId="0F2706CC" w14:textId="673C857E" w:rsidR="00836C33" w:rsidRPr="001045F9" w:rsidRDefault="00836C33" w:rsidP="00836C33">
      <w:pPr>
        <w:ind w:leftChars="810" w:left="1701" w:rightChars="269" w:right="565"/>
        <w:jc w:val="both"/>
      </w:pPr>
    </w:p>
    <w:p w14:paraId="17DA1442" w14:textId="2447E785" w:rsidR="00836C33" w:rsidRPr="001045F9" w:rsidRDefault="00836C33" w:rsidP="00836C33">
      <w:pPr>
        <w:ind w:leftChars="810" w:left="1701" w:rightChars="269" w:right="565"/>
        <w:jc w:val="both"/>
      </w:pPr>
    </w:p>
    <w:p w14:paraId="75898DFD" w14:textId="39191759" w:rsidR="00836C33" w:rsidRPr="001045F9" w:rsidRDefault="00836C33" w:rsidP="00836C33">
      <w:pPr>
        <w:ind w:leftChars="810" w:left="1701" w:rightChars="269" w:right="565"/>
        <w:jc w:val="both"/>
      </w:pPr>
    </w:p>
    <w:p w14:paraId="12A195AA" w14:textId="5BF7568D" w:rsidR="00836C33" w:rsidRPr="001045F9" w:rsidRDefault="00836C33" w:rsidP="00836C33">
      <w:pPr>
        <w:ind w:leftChars="810" w:left="1701" w:rightChars="269" w:right="565"/>
        <w:jc w:val="both"/>
      </w:pPr>
    </w:p>
    <w:p w14:paraId="3AC0371D" w14:textId="7B0F2FD8" w:rsidR="00836C33" w:rsidRPr="001045F9" w:rsidRDefault="00836C33" w:rsidP="00836C33">
      <w:pPr>
        <w:ind w:leftChars="810" w:left="1701" w:rightChars="269" w:right="565"/>
        <w:jc w:val="both"/>
      </w:pPr>
    </w:p>
    <w:p w14:paraId="10AB6948" w14:textId="1AF2B3B8" w:rsidR="00836C33" w:rsidRPr="001045F9" w:rsidRDefault="00836C33" w:rsidP="00836C33">
      <w:pPr>
        <w:ind w:leftChars="810" w:left="1701" w:rightChars="269" w:right="565"/>
        <w:jc w:val="both"/>
      </w:pPr>
    </w:p>
    <w:p w14:paraId="6BE55509" w14:textId="57FC2724" w:rsidR="00836C33" w:rsidRPr="001045F9" w:rsidRDefault="00836C33" w:rsidP="00836C33">
      <w:pPr>
        <w:ind w:leftChars="810" w:left="1701" w:rightChars="269" w:right="565"/>
        <w:jc w:val="both"/>
      </w:pPr>
    </w:p>
    <w:p w14:paraId="7F766711" w14:textId="7C5CF2F4" w:rsidR="00836C33" w:rsidRPr="001045F9" w:rsidRDefault="00836C33" w:rsidP="00836C33">
      <w:pPr>
        <w:ind w:leftChars="810" w:left="1701" w:rightChars="269" w:right="565"/>
        <w:jc w:val="both"/>
      </w:pPr>
    </w:p>
    <w:p w14:paraId="14E17D8B" w14:textId="2999FD90" w:rsidR="00836C33" w:rsidRPr="001045F9" w:rsidRDefault="00836C33" w:rsidP="00836C33">
      <w:pPr>
        <w:ind w:leftChars="810" w:left="1701" w:rightChars="269" w:right="565"/>
        <w:jc w:val="both"/>
      </w:pPr>
    </w:p>
    <w:p w14:paraId="13A13C68" w14:textId="2B971303" w:rsidR="00836C33" w:rsidRPr="001045F9" w:rsidRDefault="00836C33" w:rsidP="00836C33">
      <w:pPr>
        <w:ind w:leftChars="810" w:left="1701" w:rightChars="269" w:right="565"/>
        <w:jc w:val="both"/>
      </w:pPr>
    </w:p>
    <w:p w14:paraId="5DC11A87" w14:textId="54238EF9" w:rsidR="00836C33" w:rsidRPr="001045F9" w:rsidRDefault="00836C33" w:rsidP="00836C33">
      <w:pPr>
        <w:ind w:leftChars="810" w:left="1701" w:rightChars="269" w:right="565"/>
        <w:jc w:val="both"/>
      </w:pPr>
    </w:p>
    <w:p w14:paraId="0BB7C703" w14:textId="245A7DA2" w:rsidR="00836C33" w:rsidRPr="001045F9" w:rsidRDefault="00836C33" w:rsidP="008732F0">
      <w:pPr>
        <w:ind w:rightChars="269" w:right="565"/>
        <w:jc w:val="both"/>
      </w:pPr>
    </w:p>
    <w:p w14:paraId="11245524" w14:textId="16A23AB5" w:rsidR="00836C33" w:rsidRPr="001045F9" w:rsidRDefault="00836C33" w:rsidP="00706CE4">
      <w:pPr>
        <w:spacing w:line="360" w:lineRule="auto"/>
        <w:ind w:leftChars="810" w:left="1701" w:rightChars="269" w:right="565" w:firstLine="425"/>
        <w:jc w:val="center"/>
        <w:outlineLvl w:val="0"/>
        <w:rPr>
          <w:rFonts w:ascii="Times New Roman" w:hAnsi="Times New Roman" w:cs="Times New Roman"/>
          <w:b/>
          <w:sz w:val="28"/>
          <w:szCs w:val="28"/>
        </w:rPr>
      </w:pPr>
      <w:bookmarkStart w:id="5" w:name="_Toc512362662"/>
      <w:bookmarkStart w:id="6" w:name="_GoBack"/>
      <w:bookmarkEnd w:id="6"/>
      <w:r w:rsidRPr="001045F9">
        <w:rPr>
          <w:rFonts w:ascii="Times New Roman" w:hAnsi="Times New Roman" w:cs="Times New Roman"/>
          <w:b/>
          <w:sz w:val="28"/>
          <w:szCs w:val="28"/>
        </w:rPr>
        <w:lastRenderedPageBreak/>
        <w:t>РОЗДІЛ 1</w:t>
      </w:r>
      <w:bookmarkEnd w:id="5"/>
    </w:p>
    <w:p w14:paraId="678D3A91" w14:textId="38FF23BD" w:rsidR="00836C33" w:rsidRPr="001045F9" w:rsidRDefault="00836C33" w:rsidP="00706CE4">
      <w:pPr>
        <w:spacing w:line="360" w:lineRule="auto"/>
        <w:ind w:leftChars="810" w:left="1701" w:rightChars="269" w:right="565" w:firstLine="425"/>
        <w:jc w:val="center"/>
        <w:outlineLvl w:val="0"/>
        <w:rPr>
          <w:rFonts w:ascii="Times New Roman" w:hAnsi="Times New Roman" w:cs="Times New Roman"/>
          <w:b/>
          <w:sz w:val="28"/>
          <w:szCs w:val="28"/>
        </w:rPr>
      </w:pPr>
      <w:bookmarkStart w:id="7" w:name="_Toc512362663"/>
      <w:r w:rsidRPr="001045F9">
        <w:rPr>
          <w:rFonts w:ascii="Times New Roman" w:hAnsi="Times New Roman" w:cs="Times New Roman"/>
          <w:b/>
          <w:sz w:val="28"/>
          <w:szCs w:val="28"/>
        </w:rPr>
        <w:t>ОСНОВНІ ХАРАКТЕРИСТИКИ ТЕХНОЛОГІЇ</w:t>
      </w:r>
      <w:bookmarkEnd w:id="7"/>
    </w:p>
    <w:p w14:paraId="2F0ADC28" w14:textId="6E21C57C" w:rsidR="00836C33" w:rsidRPr="001045F9" w:rsidRDefault="0068102D" w:rsidP="00706CE4">
      <w:pPr>
        <w:spacing w:line="360" w:lineRule="auto"/>
        <w:ind w:left="992" w:rightChars="269" w:right="565" w:firstLine="709"/>
        <w:outlineLvl w:val="1"/>
        <w:rPr>
          <w:rFonts w:ascii="Times New Roman" w:hAnsi="Times New Roman" w:cs="Times New Roman"/>
          <w:b/>
          <w:sz w:val="28"/>
          <w:szCs w:val="28"/>
        </w:rPr>
      </w:pPr>
      <w:bookmarkStart w:id="8" w:name="_Toc512362664"/>
      <w:r w:rsidRPr="001045F9">
        <w:rPr>
          <w:rFonts w:ascii="Times New Roman" w:hAnsi="Times New Roman" w:cs="Times New Roman"/>
          <w:b/>
          <w:sz w:val="28"/>
          <w:szCs w:val="28"/>
        </w:rPr>
        <w:t>1.1. Загальна характеристика мови програмування JavaScript</w:t>
      </w:r>
      <w:bookmarkEnd w:id="8"/>
    </w:p>
    <w:p w14:paraId="11275D1F" w14:textId="0987A8BD" w:rsidR="00836C33" w:rsidRPr="001045F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b/>
          <w:sz w:val="28"/>
          <w:szCs w:val="28"/>
        </w:rPr>
        <w:t xml:space="preserve">Javascript </w:t>
      </w:r>
      <w:r w:rsidRPr="001045F9">
        <w:rPr>
          <w:rFonts w:ascii="Times New Roman" w:hAnsi="Times New Roman" w:cs="Times New Roman"/>
          <w:sz w:val="28"/>
          <w:szCs w:val="28"/>
        </w:rPr>
        <w:t>(</w:t>
      </w:r>
      <w:r w:rsidRPr="001045F9">
        <w:rPr>
          <w:rFonts w:ascii="Times New Roman" w:hAnsi="Times New Roman" w:cs="Times New Roman"/>
          <w:b/>
          <w:sz w:val="28"/>
          <w:szCs w:val="28"/>
        </w:rPr>
        <w:t>JS</w:t>
      </w:r>
      <w:r w:rsidRPr="001045F9">
        <w:rPr>
          <w:rFonts w:ascii="Times New Roman" w:hAnsi="Times New Roman" w:cs="Times New Roman"/>
          <w:sz w:val="28"/>
          <w:szCs w:val="28"/>
        </w:rPr>
        <w:t>) – це динамічна, об’єктно</w:t>
      </w:r>
      <w:r w:rsidR="00BD1622">
        <w:rPr>
          <w:rFonts w:ascii="Times New Roman" w:hAnsi="Times New Roman" w:cs="Times New Roman"/>
          <w:sz w:val="28"/>
          <w:szCs w:val="28"/>
        </w:rPr>
        <w:t>-з</w:t>
      </w:r>
      <w:r w:rsidRPr="001045F9">
        <w:rPr>
          <w:rFonts w:ascii="Times New Roman" w:hAnsi="Times New Roman" w:cs="Times New Roman"/>
          <w:sz w:val="28"/>
          <w:szCs w:val="28"/>
        </w:rPr>
        <w:t>орієнтована, прототипна мова програмування, яка приносить інтерактивність веб-сайтам. Дана мова найчастіше використовується для створення сценаріїв веб-сторінок, що дає можливість на стороні клієнта взаємодіяти з користувачем. Також за допомогою javascript можна виконувати такі дії, як: керування браузером, асинхронний (паралельний) обмін інформацією з сервером, зміна структури та зовнішнього вигляду веб-сторінок.  Класифікують javascript, як прототипну, скриптову мову програмування з динамічною типізацією. Також дана мова, окрім прототипної</w:t>
      </w:r>
      <w:r w:rsidR="00BD1622">
        <w:rPr>
          <w:rFonts w:ascii="Times New Roman" w:hAnsi="Times New Roman" w:cs="Times New Roman"/>
          <w:sz w:val="28"/>
          <w:szCs w:val="28"/>
        </w:rPr>
        <w:t>,</w:t>
      </w:r>
      <w:r w:rsidRPr="001045F9">
        <w:rPr>
          <w:rFonts w:ascii="Times New Roman" w:hAnsi="Times New Roman" w:cs="Times New Roman"/>
          <w:sz w:val="28"/>
          <w:szCs w:val="28"/>
        </w:rPr>
        <w:t xml:space="preserve"> підтриму</w:t>
      </w:r>
      <w:r w:rsidR="00BD1622">
        <w:rPr>
          <w:rFonts w:ascii="Times New Roman" w:hAnsi="Times New Roman" w:cs="Times New Roman"/>
          <w:sz w:val="28"/>
          <w:szCs w:val="28"/>
        </w:rPr>
        <w:t>є</w:t>
      </w:r>
      <w:r w:rsidRPr="001045F9">
        <w:rPr>
          <w:rFonts w:ascii="Times New Roman" w:hAnsi="Times New Roman" w:cs="Times New Roman"/>
          <w:sz w:val="28"/>
          <w:szCs w:val="28"/>
        </w:rPr>
        <w:t xml:space="preserve"> також і інші парадигми програмування, а саме: імперативну та частково функціональну.</w:t>
      </w:r>
      <w:r w:rsidRPr="001045F9">
        <w:rPr>
          <w:rFonts w:ascii="Times New Roman" w:hAnsi="Times New Roman" w:cs="Times New Roman"/>
          <w:sz w:val="28"/>
          <w:szCs w:val="28"/>
        </w:rPr>
        <w:tab/>
        <w:t>Основними напрямками</w:t>
      </w:r>
      <w:r w:rsidR="00BD1622">
        <w:rPr>
          <w:rFonts w:ascii="Times New Roman" w:hAnsi="Times New Roman" w:cs="Times New Roman"/>
          <w:sz w:val="28"/>
          <w:szCs w:val="28"/>
        </w:rPr>
        <w:t>,</w:t>
      </w:r>
      <w:r w:rsidRPr="001045F9">
        <w:rPr>
          <w:rFonts w:ascii="Times New Roman" w:hAnsi="Times New Roman" w:cs="Times New Roman"/>
          <w:sz w:val="28"/>
          <w:szCs w:val="28"/>
        </w:rPr>
        <w:t xml:space="preserve"> в яких використовується javascript</w:t>
      </w:r>
      <w:r w:rsidR="00BD1622">
        <w:rPr>
          <w:rFonts w:ascii="Times New Roman" w:hAnsi="Times New Roman" w:cs="Times New Roman"/>
          <w:sz w:val="28"/>
          <w:szCs w:val="28"/>
        </w:rPr>
        <w:t>,</w:t>
      </w:r>
      <w:r w:rsidRPr="001045F9">
        <w:rPr>
          <w:rFonts w:ascii="Times New Roman" w:hAnsi="Times New Roman" w:cs="Times New Roman"/>
          <w:sz w:val="28"/>
          <w:szCs w:val="28"/>
        </w:rPr>
        <w:t xml:space="preserve"> є наступні</w:t>
      </w:r>
      <w:r w:rsidR="00BD1622">
        <w:rPr>
          <w:rFonts w:ascii="Times New Roman" w:hAnsi="Times New Roman" w:cs="Times New Roman"/>
          <w:sz w:val="28"/>
          <w:szCs w:val="28"/>
        </w:rPr>
        <w:t xml:space="preserve"> </w:t>
      </w:r>
      <w:r w:rsidR="00BD1622" w:rsidRPr="00BD1622">
        <w:rPr>
          <w:rFonts w:ascii="Times New Roman" w:hAnsi="Times New Roman" w:cs="Times New Roman"/>
          <w:sz w:val="28"/>
          <w:szCs w:val="28"/>
          <w:lang w:val="ru-RU"/>
        </w:rPr>
        <w:t>[</w:t>
      </w:r>
      <w:r w:rsidR="002B35D1">
        <w:rPr>
          <w:rFonts w:ascii="Times New Roman" w:hAnsi="Times New Roman" w:cs="Times New Roman"/>
          <w:sz w:val="28"/>
          <w:szCs w:val="28"/>
          <w:lang w:val="en-US"/>
        </w:rPr>
        <w:t>2</w:t>
      </w:r>
      <w:r w:rsidR="00BD1622" w:rsidRPr="00BD1622">
        <w:rPr>
          <w:rFonts w:ascii="Times New Roman" w:hAnsi="Times New Roman" w:cs="Times New Roman"/>
          <w:sz w:val="28"/>
          <w:szCs w:val="28"/>
          <w:lang w:val="ru-RU"/>
        </w:rPr>
        <w:t>]</w:t>
      </w:r>
      <w:r w:rsidRPr="001045F9">
        <w:rPr>
          <w:rFonts w:ascii="Times New Roman" w:hAnsi="Times New Roman" w:cs="Times New Roman"/>
          <w:sz w:val="28"/>
          <w:szCs w:val="28"/>
        </w:rPr>
        <w:t>:</w:t>
      </w:r>
    </w:p>
    <w:p w14:paraId="2E2C2C14" w14:textId="32CE2E46" w:rsidR="00836C33" w:rsidRPr="001045F9" w:rsidRDefault="00BD1622"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н</w:t>
      </w:r>
      <w:r w:rsidR="00836C33" w:rsidRPr="001045F9">
        <w:rPr>
          <w:rFonts w:ascii="Times New Roman" w:hAnsi="Times New Roman" w:cs="Times New Roman"/>
          <w:sz w:val="28"/>
          <w:szCs w:val="28"/>
        </w:rPr>
        <w:t>аписання сценаріїв веб-сторінок для надання їм інтерактивності;</w:t>
      </w:r>
    </w:p>
    <w:p w14:paraId="6FA3CF7C" w14:textId="52D61578" w:rsidR="00836C33" w:rsidRPr="001045F9" w:rsidRDefault="00BD1622"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с</w:t>
      </w:r>
      <w:r w:rsidR="00836C33" w:rsidRPr="001045F9">
        <w:rPr>
          <w:rFonts w:ascii="Times New Roman" w:hAnsi="Times New Roman" w:cs="Times New Roman"/>
          <w:sz w:val="28"/>
          <w:szCs w:val="28"/>
        </w:rPr>
        <w:t>творення односторінкових веб-додатків;</w:t>
      </w:r>
    </w:p>
    <w:p w14:paraId="7A5BA82D" w14:textId="4B4714D7" w:rsidR="00836C33" w:rsidRPr="001045F9" w:rsidRDefault="00BD1622"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с</w:t>
      </w:r>
      <w:r w:rsidR="00836C33" w:rsidRPr="001045F9">
        <w:rPr>
          <w:rFonts w:ascii="Times New Roman" w:hAnsi="Times New Roman" w:cs="Times New Roman"/>
          <w:sz w:val="28"/>
          <w:szCs w:val="28"/>
        </w:rPr>
        <w:t>творення мобільних додатків;</w:t>
      </w:r>
    </w:p>
    <w:p w14:paraId="294FC85A" w14:textId="158B2635" w:rsidR="00836C33" w:rsidRPr="001045F9" w:rsidRDefault="00BD1622" w:rsidP="00836C33">
      <w:pPr>
        <w:pStyle w:val="a3"/>
        <w:numPr>
          <w:ilvl w:val="0"/>
          <w:numId w:val="2"/>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п</w:t>
      </w:r>
      <w:r w:rsidR="00836C33" w:rsidRPr="001045F9">
        <w:rPr>
          <w:rFonts w:ascii="Times New Roman" w:hAnsi="Times New Roman" w:cs="Times New Roman"/>
          <w:sz w:val="28"/>
          <w:szCs w:val="28"/>
        </w:rPr>
        <w:t>рограмування на стороні сервера за допомогою Node.js.</w:t>
      </w:r>
    </w:p>
    <w:p w14:paraId="74C5DDDD" w14:textId="08E137FB" w:rsidR="00836C33" w:rsidRPr="001045F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На даний момент javascript є однією з найпопулярніших мов програмування в інтернеті. Це пояснюється зручним та багатим функціоналом, якими володіє дана мова, а саме</w:t>
      </w:r>
      <w:r w:rsidR="00BD1622">
        <w:rPr>
          <w:rFonts w:ascii="Times New Roman" w:hAnsi="Times New Roman" w:cs="Times New Roman"/>
          <w:sz w:val="28"/>
          <w:szCs w:val="28"/>
        </w:rPr>
        <w:t xml:space="preserve"> </w:t>
      </w:r>
      <w:r w:rsidR="00BD1622" w:rsidRPr="00BD1622">
        <w:rPr>
          <w:rFonts w:ascii="Times New Roman" w:hAnsi="Times New Roman" w:cs="Times New Roman"/>
          <w:sz w:val="28"/>
          <w:szCs w:val="28"/>
          <w:lang w:val="ru-RU"/>
        </w:rPr>
        <w:t>[</w:t>
      </w:r>
      <w:r w:rsidR="002B35D1" w:rsidRPr="002B35D1">
        <w:rPr>
          <w:rFonts w:ascii="Times New Roman" w:hAnsi="Times New Roman" w:cs="Times New Roman"/>
          <w:sz w:val="28"/>
          <w:szCs w:val="28"/>
          <w:lang w:val="ru-RU"/>
        </w:rPr>
        <w:t>2</w:t>
      </w:r>
      <w:r w:rsidR="00BD1622" w:rsidRPr="00BD1622">
        <w:rPr>
          <w:rFonts w:ascii="Times New Roman" w:hAnsi="Times New Roman" w:cs="Times New Roman"/>
          <w:sz w:val="28"/>
          <w:szCs w:val="28"/>
          <w:lang w:val="ru-RU"/>
        </w:rPr>
        <w:t>]</w:t>
      </w:r>
      <w:r w:rsidRPr="001045F9">
        <w:rPr>
          <w:rFonts w:ascii="Times New Roman" w:hAnsi="Times New Roman" w:cs="Times New Roman"/>
          <w:sz w:val="28"/>
          <w:szCs w:val="28"/>
        </w:rPr>
        <w:t>:</w:t>
      </w:r>
    </w:p>
    <w:p w14:paraId="65DD57D3" w14:textId="1A7903C7" w:rsidR="00836C33" w:rsidRPr="001045F9" w:rsidRDefault="00BD1622"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о</w:t>
      </w:r>
      <w:r w:rsidR="00836C33" w:rsidRPr="001045F9">
        <w:rPr>
          <w:rFonts w:ascii="Times New Roman" w:hAnsi="Times New Roman" w:cs="Times New Roman"/>
          <w:sz w:val="28"/>
          <w:szCs w:val="28"/>
        </w:rPr>
        <w:t>б’єкти, з можливістю динамічної зміни типу завдяки механізму прототипів;</w:t>
      </w:r>
    </w:p>
    <w:p w14:paraId="777F3342" w14:textId="25F40A7B" w:rsidR="00836C33" w:rsidRPr="001045F9" w:rsidRDefault="00BD1622"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ф</w:t>
      </w:r>
      <w:r w:rsidR="00836C33" w:rsidRPr="001045F9">
        <w:rPr>
          <w:rFonts w:ascii="Times New Roman" w:hAnsi="Times New Roman" w:cs="Times New Roman"/>
          <w:sz w:val="28"/>
          <w:szCs w:val="28"/>
        </w:rPr>
        <w:t>ункції, як об’єкти першого класу;</w:t>
      </w:r>
    </w:p>
    <w:p w14:paraId="65DE639C" w14:textId="0831A819" w:rsidR="00836C33" w:rsidRPr="001045F9" w:rsidRDefault="00BD1622"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о</w:t>
      </w:r>
      <w:r w:rsidR="00836C33" w:rsidRPr="001045F9">
        <w:rPr>
          <w:rFonts w:ascii="Times New Roman" w:hAnsi="Times New Roman" w:cs="Times New Roman"/>
          <w:sz w:val="28"/>
          <w:szCs w:val="28"/>
        </w:rPr>
        <w:t>бробка винятків;</w:t>
      </w:r>
    </w:p>
    <w:p w14:paraId="1FA04299" w14:textId="4FBF209F" w:rsidR="00836C33" w:rsidRPr="001045F9" w:rsidRDefault="00BD1622"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а</w:t>
      </w:r>
      <w:r w:rsidR="00836C33" w:rsidRPr="001045F9">
        <w:rPr>
          <w:rFonts w:ascii="Times New Roman" w:hAnsi="Times New Roman" w:cs="Times New Roman"/>
          <w:sz w:val="28"/>
          <w:szCs w:val="28"/>
        </w:rPr>
        <w:t>втоматичне приведення типів;</w:t>
      </w:r>
    </w:p>
    <w:p w14:paraId="6227A2C6" w14:textId="036FC09E" w:rsidR="00836C33" w:rsidRPr="001045F9" w:rsidRDefault="00BD1622"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а</w:t>
      </w:r>
      <w:r w:rsidR="00836C33" w:rsidRPr="001045F9">
        <w:rPr>
          <w:rFonts w:ascii="Times New Roman" w:hAnsi="Times New Roman" w:cs="Times New Roman"/>
          <w:sz w:val="28"/>
          <w:szCs w:val="28"/>
        </w:rPr>
        <w:t>втоматичне прибирання сміття;</w:t>
      </w:r>
    </w:p>
    <w:p w14:paraId="259C72CD" w14:textId="518A7E64" w:rsidR="00836C33" w:rsidRPr="001045F9" w:rsidRDefault="00BD1622" w:rsidP="00836C33">
      <w:pPr>
        <w:pStyle w:val="a3"/>
        <w:numPr>
          <w:ilvl w:val="0"/>
          <w:numId w:val="3"/>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а</w:t>
      </w:r>
      <w:r w:rsidR="00836C33" w:rsidRPr="001045F9">
        <w:rPr>
          <w:rFonts w:ascii="Times New Roman" w:hAnsi="Times New Roman" w:cs="Times New Roman"/>
          <w:sz w:val="28"/>
          <w:szCs w:val="28"/>
        </w:rPr>
        <w:t>нонімні функції.</w:t>
      </w:r>
    </w:p>
    <w:p w14:paraId="7DECF963" w14:textId="2A0E3422" w:rsidR="00836C33" w:rsidRPr="001045F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lastRenderedPageBreak/>
        <w:t>Основну гнучкість даній мові надають такі властивості, як: виринання, замикання, контекст(контекст виконання), та делегування подій.</w:t>
      </w:r>
      <w:r w:rsidR="002D6B06" w:rsidRPr="001045F9">
        <w:rPr>
          <w:rFonts w:ascii="Times New Roman" w:hAnsi="Times New Roman" w:cs="Times New Roman"/>
          <w:sz w:val="28"/>
          <w:szCs w:val="28"/>
        </w:rPr>
        <w:t xml:space="preserve"> </w:t>
      </w:r>
      <w:r w:rsidR="00BD1622">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Всі ці властивості перетворюють дану мову на потужний механізм для розробки веб-застосувань.</w:t>
      </w:r>
      <w:r w:rsidR="00BD1622">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Для зручності</w:t>
      </w:r>
      <w:r w:rsidR="002D6B06" w:rsidRPr="001045F9">
        <w:rPr>
          <w:rFonts w:ascii="Times New Roman" w:hAnsi="Times New Roman" w:cs="Times New Roman"/>
          <w:sz w:val="28"/>
          <w:szCs w:val="28"/>
        </w:rPr>
        <w:t xml:space="preserve"> </w:t>
      </w:r>
      <w:r w:rsidRPr="001045F9">
        <w:rPr>
          <w:rFonts w:ascii="Times New Roman" w:hAnsi="Times New Roman" w:cs="Times New Roman"/>
          <w:sz w:val="28"/>
          <w:szCs w:val="28"/>
        </w:rPr>
        <w:t>javascript містить декілька вбудованих об’єктів. До них належать: Global, Object, Error, Function, Array, String, Boolean, Number, Math, Date, RegExp. Також дана мова містить набір вбудованих операцій, які не обов’язково є функціями або методами, а також набір вбудованих операторів, що керують логікою виконання програм</w:t>
      </w:r>
      <w:r w:rsidR="00BD1622">
        <w:rPr>
          <w:rFonts w:ascii="Times New Roman" w:hAnsi="Times New Roman" w:cs="Times New Roman"/>
          <w:sz w:val="28"/>
          <w:szCs w:val="28"/>
        </w:rPr>
        <w:t xml:space="preserve"> </w:t>
      </w:r>
      <w:r w:rsidR="00BD1622" w:rsidRPr="00BD1622">
        <w:rPr>
          <w:rFonts w:ascii="Times New Roman" w:hAnsi="Times New Roman" w:cs="Times New Roman"/>
          <w:sz w:val="28"/>
          <w:szCs w:val="28"/>
          <w:lang w:val="ru-RU"/>
        </w:rPr>
        <w:t>[</w:t>
      </w:r>
      <w:r w:rsidR="002B35D1" w:rsidRPr="002B35D1">
        <w:rPr>
          <w:rFonts w:ascii="Times New Roman" w:hAnsi="Times New Roman" w:cs="Times New Roman"/>
          <w:sz w:val="28"/>
          <w:szCs w:val="28"/>
          <w:lang w:val="ru-RU"/>
        </w:rPr>
        <w:t>2</w:t>
      </w:r>
      <w:r w:rsidR="00BD1622" w:rsidRPr="00BD1622">
        <w:rPr>
          <w:rFonts w:ascii="Times New Roman" w:hAnsi="Times New Roman" w:cs="Times New Roman"/>
          <w:sz w:val="28"/>
          <w:szCs w:val="28"/>
          <w:lang w:val="ru-RU"/>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00BD1622">
        <w:rPr>
          <w:rFonts w:ascii="Times New Roman" w:hAnsi="Times New Roman" w:cs="Times New Roman"/>
          <w:sz w:val="28"/>
          <w:szCs w:val="28"/>
        </w:rPr>
        <w:tab/>
      </w:r>
      <w:r w:rsidRPr="001045F9">
        <w:rPr>
          <w:rFonts w:ascii="Times New Roman" w:hAnsi="Times New Roman" w:cs="Times New Roman"/>
          <w:sz w:val="28"/>
          <w:szCs w:val="28"/>
        </w:rPr>
        <w:t>Оскільки javascript надає програмісту досить великі можливості, то при розробці великих веб-додатків з використанням даної технології критично важливим є доступ до інструментів налагодження програми. Ця необхідність потрібна тому, що браузери від різних виробників, дещо відрізняються у поведінці javascript коду і реалізації  DOM</w:t>
      </w:r>
      <w:r w:rsidR="00BD1622">
        <w:rPr>
          <w:rFonts w:ascii="Times New Roman" w:hAnsi="Times New Roman" w:cs="Times New Roman"/>
          <w:sz w:val="28"/>
          <w:szCs w:val="28"/>
        </w:rPr>
        <w:t xml:space="preserve"> </w:t>
      </w:r>
      <w:r w:rsidRPr="001045F9">
        <w:rPr>
          <w:rFonts w:ascii="Times New Roman" w:hAnsi="Times New Roman" w:cs="Times New Roman"/>
          <w:sz w:val="28"/>
          <w:szCs w:val="28"/>
        </w:rPr>
        <w:t>(Document Object Model) моделі. Сьогодні майже всі браузери підтримують інструменти налагодження програм, користуючись якими відстеження помилок при написанні коду значно спрощується. Також оскільки javascript є дуже популярною існують такі зручні інструменти, як</w:t>
      </w:r>
      <w:r w:rsidR="00147DDB">
        <w:rPr>
          <w:rFonts w:ascii="Times New Roman" w:hAnsi="Times New Roman" w:cs="Times New Roman"/>
          <w:sz w:val="28"/>
          <w:szCs w:val="28"/>
        </w:rPr>
        <w:t xml:space="preserve"> </w:t>
      </w:r>
      <w:r w:rsidR="00147DDB" w:rsidRPr="00147DDB">
        <w:rPr>
          <w:rFonts w:ascii="Times New Roman" w:hAnsi="Times New Roman" w:cs="Times New Roman"/>
          <w:sz w:val="28"/>
          <w:szCs w:val="28"/>
        </w:rPr>
        <w:t>[</w:t>
      </w:r>
      <w:r w:rsidR="002B35D1" w:rsidRPr="002B35D1">
        <w:rPr>
          <w:rFonts w:ascii="Times New Roman" w:hAnsi="Times New Roman" w:cs="Times New Roman"/>
          <w:sz w:val="28"/>
          <w:szCs w:val="28"/>
        </w:rPr>
        <w:t>2</w:t>
      </w:r>
      <w:r w:rsidR="00147DDB" w:rsidRPr="00147DDB">
        <w:rPr>
          <w:rFonts w:ascii="Times New Roman" w:hAnsi="Times New Roman" w:cs="Times New Roman"/>
          <w:sz w:val="28"/>
          <w:szCs w:val="28"/>
        </w:rPr>
        <w:t>]</w:t>
      </w:r>
      <w:r w:rsidRPr="001045F9">
        <w:rPr>
          <w:rFonts w:ascii="Times New Roman" w:hAnsi="Times New Roman" w:cs="Times New Roman"/>
          <w:sz w:val="28"/>
          <w:szCs w:val="28"/>
        </w:rPr>
        <w:t>:</w:t>
      </w:r>
    </w:p>
    <w:p w14:paraId="07283FC8" w14:textId="77777777" w:rsidR="00836C33" w:rsidRPr="001045F9" w:rsidRDefault="00836C33" w:rsidP="00836C33">
      <w:pPr>
        <w:pStyle w:val="a3"/>
        <w:numPr>
          <w:ilvl w:val="0"/>
          <w:numId w:val="4"/>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b/>
          <w:sz w:val="28"/>
          <w:szCs w:val="28"/>
        </w:rPr>
        <w:t>ESLint</w:t>
      </w:r>
      <w:r w:rsidRPr="001045F9">
        <w:rPr>
          <w:rFonts w:ascii="Times New Roman" w:hAnsi="Times New Roman" w:cs="Times New Roman"/>
          <w:sz w:val="28"/>
          <w:szCs w:val="28"/>
        </w:rPr>
        <w:t xml:space="preserve"> – перевірка якості коду. Користуючись даним інструментом можна здійснити сканування коду, та знайти деякі проблеми в ньому. </w:t>
      </w:r>
    </w:p>
    <w:p w14:paraId="2E239607" w14:textId="7F38090E" w:rsidR="00836C33" w:rsidRPr="001045F9" w:rsidRDefault="00836C33" w:rsidP="00836C33">
      <w:pPr>
        <w:pStyle w:val="a3"/>
        <w:numPr>
          <w:ilvl w:val="0"/>
          <w:numId w:val="4"/>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b/>
          <w:sz w:val="28"/>
          <w:szCs w:val="28"/>
        </w:rPr>
        <w:t>Prettier</w:t>
      </w:r>
      <w:r w:rsidRPr="001045F9">
        <w:rPr>
          <w:rFonts w:ascii="Times New Roman" w:hAnsi="Times New Roman" w:cs="Times New Roman"/>
          <w:sz w:val="28"/>
          <w:szCs w:val="28"/>
        </w:rPr>
        <w:t xml:space="preserve"> – даний інструмент дозволяє програмістам забути про погано відформатований нечитабельний код. Prettier зробить все форматування автоматично, потрібно лише надати ресурс з кодом. </w:t>
      </w:r>
    </w:p>
    <w:p w14:paraId="263F5121" w14:textId="656F45BC" w:rsidR="00836C33" w:rsidRPr="001045F9" w:rsidRDefault="00836C33" w:rsidP="00836C33">
      <w:pPr>
        <w:pStyle w:val="a3"/>
        <w:numPr>
          <w:ilvl w:val="0"/>
          <w:numId w:val="4"/>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b/>
          <w:sz w:val="28"/>
          <w:szCs w:val="28"/>
        </w:rPr>
        <w:t>Babel</w:t>
      </w:r>
      <w:r w:rsidRPr="001045F9">
        <w:rPr>
          <w:rFonts w:ascii="Times New Roman" w:hAnsi="Times New Roman" w:cs="Times New Roman"/>
          <w:sz w:val="28"/>
          <w:szCs w:val="28"/>
        </w:rPr>
        <w:t xml:space="preserve"> – це перекладач javascript коду до більш старих версій. Завдяки цьому застосуванню у розробників є можливість користуватись найновішим функціоналом мови, не турбуючись про те, що оточення не встигло реалізувати найновіший стандарт</w:t>
      </w:r>
      <w:r w:rsidR="00147DDB">
        <w:rPr>
          <w:rFonts w:ascii="Times New Roman" w:hAnsi="Times New Roman" w:cs="Times New Roman"/>
          <w:sz w:val="28"/>
          <w:szCs w:val="28"/>
        </w:rPr>
        <w:t xml:space="preserve"> </w:t>
      </w:r>
      <w:r w:rsidR="00147DDB" w:rsidRPr="00BD1622">
        <w:rPr>
          <w:rFonts w:ascii="Times New Roman" w:hAnsi="Times New Roman" w:cs="Times New Roman"/>
          <w:sz w:val="28"/>
          <w:szCs w:val="28"/>
          <w:lang w:val="ru-RU"/>
        </w:rPr>
        <w:t>[</w:t>
      </w:r>
      <w:r w:rsidR="002B35D1" w:rsidRPr="002B35D1">
        <w:rPr>
          <w:rFonts w:ascii="Times New Roman" w:hAnsi="Times New Roman" w:cs="Times New Roman"/>
          <w:sz w:val="28"/>
          <w:szCs w:val="28"/>
          <w:lang w:val="ru-RU"/>
        </w:rPr>
        <w:t>2</w:t>
      </w:r>
      <w:r w:rsidR="00147DDB" w:rsidRPr="00BD1622">
        <w:rPr>
          <w:rFonts w:ascii="Times New Roman" w:hAnsi="Times New Roman" w:cs="Times New Roman"/>
          <w:sz w:val="28"/>
          <w:szCs w:val="28"/>
          <w:lang w:val="ru-RU"/>
        </w:rPr>
        <w:t>]</w:t>
      </w:r>
      <w:r w:rsidRPr="001045F9">
        <w:rPr>
          <w:rFonts w:ascii="Times New Roman" w:hAnsi="Times New Roman" w:cs="Times New Roman"/>
          <w:sz w:val="28"/>
          <w:szCs w:val="28"/>
        </w:rPr>
        <w:t>.</w:t>
      </w:r>
      <w:r w:rsidR="002D6B06" w:rsidRPr="001045F9">
        <w:rPr>
          <w:rFonts w:ascii="Times New Roman" w:hAnsi="Times New Roman" w:cs="Times New Roman"/>
          <w:sz w:val="28"/>
          <w:szCs w:val="28"/>
        </w:rPr>
        <w:t xml:space="preserve"> </w:t>
      </w:r>
    </w:p>
    <w:p w14:paraId="66181682" w14:textId="7AB96ED2" w:rsidR="00836C33" w:rsidRPr="001045F9" w:rsidRDefault="00836C33" w:rsidP="00836C33">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 xml:space="preserve">Оскільки js є інтерпретатором, без строгої типізації, то кожен блок сценарію написаний даною мовою інтерпретатор розбиває окремо. На веб-сторінках, коли </w:t>
      </w:r>
      <w:r w:rsidRPr="001045F9">
        <w:rPr>
          <w:rFonts w:ascii="Times New Roman" w:hAnsi="Times New Roman" w:cs="Times New Roman"/>
          <w:sz w:val="28"/>
          <w:szCs w:val="28"/>
        </w:rPr>
        <w:lastRenderedPageBreak/>
        <w:t>треба комбінувати блоки js та HTML(Hypertext Markup Language) коду, то синтаксичні помилки знайти легше, якщо тримати увесь javascript код не в одному файлі, розбити його на багато малих пов’язаних між собою js файлів. Користуючись таким способом синтаксична помилка не спричиняє падіння всієї сторінки, а також при такій структуризації коду будь-які помилки відстежуються набагато простіше</w:t>
      </w:r>
      <w:r w:rsidR="002B35D1" w:rsidRPr="002B35D1">
        <w:rPr>
          <w:rFonts w:ascii="Times New Roman" w:hAnsi="Times New Roman" w:cs="Times New Roman"/>
          <w:sz w:val="28"/>
          <w:szCs w:val="28"/>
          <w:lang w:val="ru-RU"/>
        </w:rPr>
        <w:t xml:space="preserve"> </w:t>
      </w:r>
      <w:r w:rsidR="002B35D1" w:rsidRPr="001045F9">
        <w:rPr>
          <w:rFonts w:ascii="Times New Roman" w:hAnsi="Times New Roman" w:cs="Times New Roman"/>
          <w:sz w:val="28"/>
          <w:szCs w:val="28"/>
        </w:rPr>
        <w:t>[</w:t>
      </w:r>
      <w:r w:rsidR="002B35D1" w:rsidRPr="002B35D1">
        <w:rPr>
          <w:rFonts w:ascii="Times New Roman" w:hAnsi="Times New Roman" w:cs="Times New Roman"/>
          <w:sz w:val="28"/>
          <w:szCs w:val="28"/>
          <w:lang w:val="ru-RU"/>
        </w:rPr>
        <w:t>2</w:t>
      </w:r>
      <w:r w:rsidR="002B35D1" w:rsidRPr="001045F9">
        <w:rPr>
          <w:rFonts w:ascii="Times New Roman" w:hAnsi="Times New Roman" w:cs="Times New Roman"/>
          <w:sz w:val="28"/>
          <w:szCs w:val="28"/>
        </w:rPr>
        <w:t>]</w:t>
      </w:r>
      <w:r w:rsidRPr="001045F9">
        <w:rPr>
          <w:rFonts w:ascii="Times New Roman" w:hAnsi="Times New Roman" w:cs="Times New Roman"/>
          <w:sz w:val="28"/>
          <w:szCs w:val="28"/>
        </w:rPr>
        <w:t>.</w:t>
      </w:r>
      <w:r w:rsidR="002D6B06" w:rsidRPr="001045F9">
        <w:rPr>
          <w:rFonts w:ascii="Times New Roman" w:hAnsi="Times New Roman" w:cs="Times New Roman"/>
          <w:sz w:val="28"/>
          <w:szCs w:val="28"/>
        </w:rPr>
        <w:t xml:space="preserve"> </w:t>
      </w:r>
    </w:p>
    <w:p w14:paraId="10464926" w14:textId="20A217DD" w:rsidR="0068102D" w:rsidRPr="001045F9" w:rsidRDefault="0068102D" w:rsidP="00B75CAB">
      <w:pPr>
        <w:spacing w:line="360" w:lineRule="auto"/>
        <w:ind w:left="992" w:rightChars="269" w:right="565" w:firstLine="709"/>
        <w:jc w:val="both"/>
        <w:outlineLvl w:val="1"/>
        <w:rPr>
          <w:rFonts w:ascii="Times New Roman" w:hAnsi="Times New Roman" w:cs="Times New Roman"/>
          <w:b/>
          <w:sz w:val="28"/>
          <w:szCs w:val="28"/>
        </w:rPr>
      </w:pPr>
      <w:bookmarkStart w:id="9" w:name="_Toc512362665"/>
      <w:r w:rsidRPr="001045F9">
        <w:rPr>
          <w:rFonts w:ascii="Times New Roman" w:hAnsi="Times New Roman" w:cs="Times New Roman"/>
          <w:b/>
          <w:sz w:val="28"/>
          <w:szCs w:val="28"/>
        </w:rPr>
        <w:t>1.2.</w:t>
      </w:r>
      <w:r w:rsidRPr="001045F9">
        <w:rPr>
          <w:rFonts w:ascii="Times New Roman" w:hAnsi="Times New Roman" w:cs="Times New Roman"/>
          <w:b/>
          <w:sz w:val="28"/>
          <w:szCs w:val="28"/>
        </w:rPr>
        <w:tab/>
        <w:t>JavaScript як серверна мова програмування. Node.JS</w:t>
      </w:r>
      <w:bookmarkEnd w:id="9"/>
    </w:p>
    <w:p w14:paraId="2D3F5F9D" w14:textId="793CA19C" w:rsidR="0068102D" w:rsidRPr="001045F9" w:rsidRDefault="0068102D" w:rsidP="002D6B06">
      <w:pPr>
        <w:spacing w:line="360" w:lineRule="auto"/>
        <w:ind w:left="1701" w:right="567"/>
        <w:jc w:val="both"/>
        <w:rPr>
          <w:rFonts w:ascii="Times New Roman" w:hAnsi="Times New Roman" w:cs="Times New Roman"/>
          <w:sz w:val="28"/>
          <w:szCs w:val="28"/>
        </w:rPr>
      </w:pPr>
      <w:r w:rsidRPr="001045F9">
        <w:rPr>
          <w:rFonts w:ascii="Times New Roman" w:hAnsi="Times New Roman" w:cs="Times New Roman"/>
          <w:b/>
          <w:sz w:val="28"/>
          <w:szCs w:val="28"/>
        </w:rPr>
        <w:t xml:space="preserve">Node.js – </w:t>
      </w:r>
      <w:r w:rsidRPr="001045F9">
        <w:rPr>
          <w:rFonts w:ascii="Times New Roman" w:hAnsi="Times New Roman" w:cs="Times New Roman"/>
          <w:sz w:val="28"/>
          <w:szCs w:val="28"/>
        </w:rPr>
        <w:t xml:space="preserve">це програмна платформа з відкритим кодом, для створення високопродуктивних мережевих додатків написаних мовою </w:t>
      </w:r>
      <w:r w:rsidRPr="001045F9">
        <w:rPr>
          <w:rFonts w:ascii="Times New Roman" w:hAnsi="Times New Roman" w:cs="Times New Roman"/>
          <w:color w:val="000000" w:themeColor="text1"/>
          <w:sz w:val="28"/>
          <w:szCs w:val="28"/>
        </w:rPr>
        <w:t>js</w:t>
      </w:r>
      <w:r w:rsidRPr="001045F9">
        <w:rPr>
          <w:rFonts w:ascii="Times New Roman" w:hAnsi="Times New Roman" w:cs="Times New Roman"/>
          <w:sz w:val="28"/>
          <w:szCs w:val="28"/>
        </w:rPr>
        <w:t xml:space="preserve">.  Дана технологія заснована на </w:t>
      </w:r>
      <w:r w:rsidR="00147DDB">
        <w:rPr>
          <w:rFonts w:ascii="Times New Roman" w:hAnsi="Times New Roman" w:cs="Times New Roman"/>
          <w:sz w:val="28"/>
          <w:szCs w:val="28"/>
        </w:rPr>
        <w:t>платформі</w:t>
      </w:r>
      <w:r w:rsidRPr="001045F9">
        <w:rPr>
          <w:rFonts w:ascii="Times New Roman" w:hAnsi="Times New Roman" w:cs="Times New Roman"/>
          <w:sz w:val="28"/>
          <w:szCs w:val="28"/>
        </w:rPr>
        <w:t xml:space="preserve"> V8, який був розроблений компанією GOOGLE для трансляції javascript</w:t>
      </w:r>
      <w:r w:rsidR="00147DDB">
        <w:rPr>
          <w:rFonts w:ascii="Times New Roman" w:hAnsi="Times New Roman" w:cs="Times New Roman"/>
          <w:sz w:val="28"/>
          <w:szCs w:val="28"/>
        </w:rPr>
        <w:t>-</w:t>
      </w:r>
      <w:r w:rsidRPr="001045F9">
        <w:rPr>
          <w:rFonts w:ascii="Times New Roman" w:hAnsi="Times New Roman" w:cs="Times New Roman"/>
          <w:sz w:val="28"/>
          <w:szCs w:val="28"/>
        </w:rPr>
        <w:t>коду в машинний код</w:t>
      </w:r>
      <w:r w:rsidR="00147DDB">
        <w:rPr>
          <w:rFonts w:ascii="Times New Roman" w:hAnsi="Times New Roman" w:cs="Times New Roman"/>
          <w:sz w:val="28"/>
          <w:szCs w:val="28"/>
        </w:rPr>
        <w:t xml:space="preserve"> </w:t>
      </w:r>
      <w:r w:rsidR="00147DDB" w:rsidRPr="001045F9">
        <w:rPr>
          <w:rFonts w:ascii="Times New Roman" w:hAnsi="Times New Roman" w:cs="Times New Roman"/>
          <w:sz w:val="28"/>
          <w:szCs w:val="28"/>
        </w:rPr>
        <w:t>[</w:t>
      </w:r>
      <w:r w:rsidR="002B35D1" w:rsidRPr="002B35D1">
        <w:rPr>
          <w:rFonts w:ascii="Times New Roman" w:hAnsi="Times New Roman" w:cs="Times New Roman"/>
          <w:sz w:val="28"/>
          <w:szCs w:val="28"/>
          <w:lang w:val="ru-RU"/>
        </w:rPr>
        <w:t>3</w:t>
      </w:r>
      <w:r w:rsidR="00147DDB"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Node.js додає javascript можливість взаємодіяти з пристроями вводу-виводу через власний АРІ, підключати інші зовнішні бібліотеки, що були написані різними мовами програмування та забезпечувати звернення до них безпосередньо з js-коду. Найчастіше Node.js використовується для написання серверної частини додатку, виконуючи роль веб-сервера, але за допомогою даної технології можна створювати також і віконні додатки.</w:t>
      </w:r>
      <w:r w:rsidR="002D6B06" w:rsidRPr="001045F9">
        <w:rPr>
          <w:rFonts w:ascii="Times New Roman" w:hAnsi="Times New Roman" w:cs="Times New Roman"/>
          <w:sz w:val="28"/>
          <w:szCs w:val="28"/>
        </w:rPr>
        <w:t xml:space="preserve"> [</w:t>
      </w:r>
      <w:r w:rsidR="002B35D1">
        <w:rPr>
          <w:rFonts w:ascii="Times New Roman" w:hAnsi="Times New Roman" w:cs="Times New Roman"/>
          <w:sz w:val="28"/>
          <w:szCs w:val="28"/>
          <w:lang w:val="en-US"/>
        </w:rPr>
        <w:t>3</w:t>
      </w:r>
      <w:r w:rsidR="002D6B06"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Завдяки Node.js додаток легше масштабується. Це все досягається завдяки тому, що при одночасному підключенню великої кількості користувачів до серверу, Node</w:t>
      </w:r>
      <w:r w:rsidR="00147DDB" w:rsidRPr="00147DDB">
        <w:rPr>
          <w:rFonts w:ascii="Times New Roman" w:hAnsi="Times New Roman" w:cs="Times New Roman"/>
          <w:sz w:val="28"/>
          <w:szCs w:val="28"/>
        </w:rPr>
        <w:t>.</w:t>
      </w:r>
      <w:r w:rsidR="00147DDB">
        <w:rPr>
          <w:rFonts w:ascii="Times New Roman" w:hAnsi="Times New Roman" w:cs="Times New Roman"/>
          <w:sz w:val="28"/>
          <w:szCs w:val="28"/>
          <w:lang w:val="en-US"/>
        </w:rPr>
        <w:t>js</w:t>
      </w:r>
      <w:r w:rsidRPr="001045F9">
        <w:rPr>
          <w:rFonts w:ascii="Times New Roman" w:hAnsi="Times New Roman" w:cs="Times New Roman"/>
          <w:sz w:val="28"/>
          <w:szCs w:val="28"/>
        </w:rPr>
        <w:t xml:space="preserve"> працює асинхронно</w:t>
      </w:r>
      <w:r w:rsidR="00147DDB" w:rsidRPr="00147DDB">
        <w:rPr>
          <w:rFonts w:ascii="Times New Roman" w:hAnsi="Times New Roman" w:cs="Times New Roman"/>
          <w:sz w:val="28"/>
          <w:szCs w:val="28"/>
        </w:rPr>
        <w:t>,</w:t>
      </w:r>
      <w:r w:rsidRPr="001045F9">
        <w:rPr>
          <w:rFonts w:ascii="Times New Roman" w:hAnsi="Times New Roman" w:cs="Times New Roman"/>
          <w:sz w:val="28"/>
          <w:szCs w:val="28"/>
        </w:rPr>
        <w:t xml:space="preserve"> </w:t>
      </w:r>
      <w:r w:rsidR="00147DDB">
        <w:rPr>
          <w:rFonts w:ascii="Times New Roman" w:hAnsi="Times New Roman" w:cs="Times New Roman"/>
          <w:sz w:val="28"/>
          <w:szCs w:val="28"/>
        </w:rPr>
        <w:t>т</w:t>
      </w:r>
      <w:r w:rsidRPr="001045F9">
        <w:rPr>
          <w:rFonts w:ascii="Times New Roman" w:hAnsi="Times New Roman" w:cs="Times New Roman"/>
          <w:sz w:val="28"/>
          <w:szCs w:val="28"/>
        </w:rPr>
        <w:t xml:space="preserve">обто дана технологія розставляє пріоритети стосовно обробки запитів користувачів, завдяки чому ресурси розподіляються грамотніше. Така ідея розділу пріоритетів прийшла в голову розробнику Раяну Далу, оскільки виділення окремого потоку під кожне під’єднання було досить затратним відносно ресурсів. </w:t>
      </w:r>
      <w:r w:rsidR="00147DDB">
        <w:rPr>
          <w:rFonts w:ascii="Times New Roman" w:hAnsi="Times New Roman" w:cs="Times New Roman"/>
          <w:sz w:val="28"/>
          <w:szCs w:val="28"/>
        </w:rPr>
        <w:t>Був винайдений підхід, при якому</w:t>
      </w:r>
      <w:r w:rsidRPr="001045F9">
        <w:rPr>
          <w:rFonts w:ascii="Times New Roman" w:hAnsi="Times New Roman" w:cs="Times New Roman"/>
          <w:sz w:val="28"/>
          <w:szCs w:val="28"/>
        </w:rPr>
        <w:t xml:space="preserve"> використову</w:t>
      </w:r>
      <w:r w:rsidR="00147DDB">
        <w:rPr>
          <w:rFonts w:ascii="Times New Roman" w:hAnsi="Times New Roman" w:cs="Times New Roman"/>
          <w:sz w:val="28"/>
          <w:szCs w:val="28"/>
        </w:rPr>
        <w:t>ється</w:t>
      </w:r>
      <w:r w:rsidRPr="001045F9">
        <w:rPr>
          <w:rFonts w:ascii="Times New Roman" w:hAnsi="Times New Roman" w:cs="Times New Roman"/>
          <w:sz w:val="28"/>
          <w:szCs w:val="28"/>
        </w:rPr>
        <w:t xml:space="preserve"> систем</w:t>
      </w:r>
      <w:r w:rsidR="00147DDB">
        <w:rPr>
          <w:rFonts w:ascii="Times New Roman" w:hAnsi="Times New Roman" w:cs="Times New Roman"/>
          <w:sz w:val="28"/>
          <w:szCs w:val="28"/>
        </w:rPr>
        <w:t>а</w:t>
      </w:r>
      <w:r w:rsidRPr="001045F9">
        <w:rPr>
          <w:rFonts w:ascii="Times New Roman" w:hAnsi="Times New Roman" w:cs="Times New Roman"/>
          <w:sz w:val="28"/>
          <w:szCs w:val="28"/>
        </w:rPr>
        <w:t xml:space="preserve">, </w:t>
      </w:r>
      <w:r w:rsidR="00147DDB">
        <w:rPr>
          <w:rFonts w:ascii="Times New Roman" w:hAnsi="Times New Roman" w:cs="Times New Roman"/>
          <w:sz w:val="28"/>
          <w:szCs w:val="28"/>
        </w:rPr>
        <w:t>яка</w:t>
      </w:r>
      <w:r w:rsidRPr="001045F9">
        <w:rPr>
          <w:rFonts w:ascii="Times New Roman" w:hAnsi="Times New Roman" w:cs="Times New Roman"/>
          <w:sz w:val="28"/>
          <w:szCs w:val="28"/>
        </w:rPr>
        <w:t xml:space="preserve"> орієнтована на події. Інакше кажучи, дана система повинна реагувати на дію або бездіяльність користувача і виділяти під це ресурс.</w:t>
      </w:r>
      <w:r w:rsidR="002D6B06" w:rsidRPr="001045F9">
        <w:rPr>
          <w:rFonts w:ascii="Times New Roman" w:hAnsi="Times New Roman" w:cs="Times New Roman"/>
          <w:sz w:val="28"/>
          <w:szCs w:val="28"/>
        </w:rPr>
        <w:t xml:space="preserve"> [</w:t>
      </w:r>
      <w:r w:rsidR="002B35D1" w:rsidRPr="002B35D1">
        <w:rPr>
          <w:rFonts w:ascii="Times New Roman" w:hAnsi="Times New Roman" w:cs="Times New Roman"/>
          <w:sz w:val="28"/>
          <w:szCs w:val="28"/>
          <w:lang w:val="ru-RU"/>
        </w:rPr>
        <w:t>3</w:t>
      </w:r>
      <w:r w:rsidR="002D6B06" w:rsidRPr="001045F9">
        <w:rPr>
          <w:rFonts w:ascii="Times New Roman" w:hAnsi="Times New Roman" w:cs="Times New Roman"/>
          <w:sz w:val="28"/>
          <w:szCs w:val="28"/>
        </w:rPr>
        <w:t>]</w:t>
      </w:r>
      <w:r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00147DDB">
        <w:rPr>
          <w:rFonts w:ascii="Times New Roman" w:hAnsi="Times New Roman" w:cs="Times New Roman"/>
          <w:sz w:val="28"/>
          <w:szCs w:val="28"/>
        </w:rPr>
        <w:tab/>
      </w:r>
      <w:r w:rsidR="00147DDB">
        <w:rPr>
          <w:rFonts w:ascii="Times New Roman" w:hAnsi="Times New Roman" w:cs="Times New Roman"/>
          <w:sz w:val="28"/>
          <w:szCs w:val="28"/>
        </w:rPr>
        <w:tab/>
      </w:r>
      <w:r w:rsidR="00147DDB">
        <w:rPr>
          <w:rFonts w:ascii="Times New Roman" w:hAnsi="Times New Roman" w:cs="Times New Roman"/>
          <w:sz w:val="28"/>
          <w:szCs w:val="28"/>
        </w:rPr>
        <w:tab/>
      </w:r>
      <w:r w:rsidR="00147DDB">
        <w:rPr>
          <w:rFonts w:ascii="Times New Roman" w:hAnsi="Times New Roman" w:cs="Times New Roman"/>
          <w:sz w:val="28"/>
          <w:szCs w:val="28"/>
        </w:rPr>
        <w:tab/>
      </w:r>
      <w:r w:rsidR="00147DDB">
        <w:rPr>
          <w:rFonts w:ascii="Times New Roman" w:hAnsi="Times New Roman" w:cs="Times New Roman"/>
          <w:sz w:val="28"/>
          <w:szCs w:val="28"/>
        </w:rPr>
        <w:tab/>
      </w:r>
      <w:r w:rsidR="00147DDB">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 xml:space="preserve">На даний момент дана технологія розвивається в дуже швидкому темпі, нараховуючи близько 200 000 пакетів. </w:t>
      </w:r>
      <w:r w:rsidRPr="001045F9">
        <w:rPr>
          <w:rFonts w:ascii="Times New Roman" w:hAnsi="Times New Roman" w:cs="Times New Roman"/>
          <w:sz w:val="28"/>
          <w:szCs w:val="28"/>
        </w:rPr>
        <w:tab/>
      </w:r>
      <w:r w:rsidR="002D6B06" w:rsidRPr="001045F9">
        <w:rPr>
          <w:rFonts w:ascii="Times New Roman" w:hAnsi="Times New Roman" w:cs="Times New Roman"/>
          <w:sz w:val="28"/>
          <w:szCs w:val="28"/>
        </w:rPr>
        <w:t>[</w:t>
      </w:r>
      <w:r w:rsidR="002B35D1" w:rsidRPr="002B35D1">
        <w:rPr>
          <w:rFonts w:ascii="Times New Roman" w:hAnsi="Times New Roman" w:cs="Times New Roman"/>
          <w:sz w:val="28"/>
          <w:szCs w:val="28"/>
          <w:lang w:val="ru-RU"/>
        </w:rPr>
        <w:t>3</w:t>
      </w:r>
      <w:r w:rsidR="002D6B06"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lastRenderedPageBreak/>
        <w:tab/>
        <w:t>Ще однією з причин</w:t>
      </w:r>
      <w:r w:rsidR="00147DDB">
        <w:rPr>
          <w:rFonts w:ascii="Times New Roman" w:hAnsi="Times New Roman" w:cs="Times New Roman"/>
          <w:sz w:val="28"/>
          <w:szCs w:val="28"/>
        </w:rPr>
        <w:t xml:space="preserve"> популярності</w:t>
      </w:r>
      <w:r w:rsidRPr="001045F9">
        <w:rPr>
          <w:rFonts w:ascii="Times New Roman" w:hAnsi="Times New Roman" w:cs="Times New Roman"/>
          <w:sz w:val="28"/>
          <w:szCs w:val="28"/>
        </w:rPr>
        <w:t xml:space="preserve"> Node.js </w:t>
      </w:r>
      <w:r w:rsidR="00147DDB">
        <w:rPr>
          <w:rFonts w:ascii="Times New Roman" w:hAnsi="Times New Roman" w:cs="Times New Roman"/>
          <w:sz w:val="28"/>
          <w:szCs w:val="28"/>
        </w:rPr>
        <w:t xml:space="preserve"> є </w:t>
      </w:r>
      <w:r w:rsidRPr="001045F9">
        <w:rPr>
          <w:rFonts w:ascii="Times New Roman" w:hAnsi="Times New Roman" w:cs="Times New Roman"/>
          <w:sz w:val="28"/>
          <w:szCs w:val="28"/>
        </w:rPr>
        <w:t>реаліз</w:t>
      </w:r>
      <w:r w:rsidR="00147DDB">
        <w:rPr>
          <w:rFonts w:ascii="Times New Roman" w:hAnsi="Times New Roman" w:cs="Times New Roman"/>
          <w:sz w:val="28"/>
          <w:szCs w:val="28"/>
        </w:rPr>
        <w:t>ація</w:t>
      </w:r>
      <w:r w:rsidRPr="001045F9">
        <w:rPr>
          <w:rFonts w:ascii="Times New Roman" w:hAnsi="Times New Roman" w:cs="Times New Roman"/>
          <w:sz w:val="28"/>
          <w:szCs w:val="28"/>
        </w:rPr>
        <w:t xml:space="preserve"> дуже зручн</w:t>
      </w:r>
      <w:r w:rsidR="00147DDB">
        <w:rPr>
          <w:rFonts w:ascii="Times New Roman" w:hAnsi="Times New Roman" w:cs="Times New Roman"/>
          <w:sz w:val="28"/>
          <w:szCs w:val="28"/>
        </w:rPr>
        <w:t>ого</w:t>
      </w:r>
      <w:r w:rsidRPr="001045F9">
        <w:rPr>
          <w:rFonts w:ascii="Times New Roman" w:hAnsi="Times New Roman" w:cs="Times New Roman"/>
          <w:sz w:val="28"/>
          <w:szCs w:val="28"/>
        </w:rPr>
        <w:t xml:space="preserve"> пакетн</w:t>
      </w:r>
      <w:r w:rsidR="00147DDB">
        <w:rPr>
          <w:rFonts w:ascii="Times New Roman" w:hAnsi="Times New Roman" w:cs="Times New Roman"/>
          <w:sz w:val="28"/>
          <w:szCs w:val="28"/>
        </w:rPr>
        <w:t>ого</w:t>
      </w:r>
      <w:r w:rsidRPr="001045F9">
        <w:rPr>
          <w:rFonts w:ascii="Times New Roman" w:hAnsi="Times New Roman" w:cs="Times New Roman"/>
          <w:sz w:val="28"/>
          <w:szCs w:val="28"/>
        </w:rPr>
        <w:t xml:space="preserve"> менеджер</w:t>
      </w:r>
      <w:r w:rsidR="00147DDB">
        <w:rPr>
          <w:rFonts w:ascii="Times New Roman" w:hAnsi="Times New Roman" w:cs="Times New Roman"/>
          <w:sz w:val="28"/>
          <w:szCs w:val="28"/>
        </w:rPr>
        <w:t>а</w:t>
      </w:r>
      <w:r w:rsidRPr="001045F9">
        <w:rPr>
          <w:rFonts w:ascii="Times New Roman" w:hAnsi="Times New Roman" w:cs="Times New Roman"/>
          <w:sz w:val="28"/>
          <w:szCs w:val="28"/>
        </w:rPr>
        <w:t xml:space="preserve"> npm, завдяки якому </w:t>
      </w:r>
      <w:r w:rsidR="00147DDB">
        <w:rPr>
          <w:rFonts w:ascii="Times New Roman" w:hAnsi="Times New Roman" w:cs="Times New Roman"/>
          <w:sz w:val="28"/>
          <w:szCs w:val="28"/>
        </w:rPr>
        <w:t>(</w:t>
      </w:r>
      <w:r w:rsidRPr="001045F9">
        <w:rPr>
          <w:rFonts w:ascii="Times New Roman" w:hAnsi="Times New Roman" w:cs="Times New Roman"/>
          <w:sz w:val="28"/>
          <w:szCs w:val="28"/>
        </w:rPr>
        <w:t>прописавши лише од</w:t>
      </w:r>
      <w:r w:rsidR="00147DDB">
        <w:rPr>
          <w:rFonts w:ascii="Times New Roman" w:hAnsi="Times New Roman" w:cs="Times New Roman"/>
          <w:sz w:val="28"/>
          <w:szCs w:val="28"/>
        </w:rPr>
        <w:t>ин</w:t>
      </w:r>
      <w:r w:rsidRPr="001045F9">
        <w:rPr>
          <w:rFonts w:ascii="Times New Roman" w:hAnsi="Times New Roman" w:cs="Times New Roman"/>
          <w:sz w:val="28"/>
          <w:szCs w:val="28"/>
        </w:rPr>
        <w:t xml:space="preserve"> </w:t>
      </w:r>
      <w:r w:rsidR="00147DDB">
        <w:rPr>
          <w:rFonts w:ascii="Times New Roman" w:hAnsi="Times New Roman" w:cs="Times New Roman"/>
          <w:sz w:val="28"/>
          <w:szCs w:val="28"/>
        </w:rPr>
        <w:t>рядок)</w:t>
      </w:r>
      <w:r w:rsidRPr="001045F9">
        <w:rPr>
          <w:rFonts w:ascii="Times New Roman" w:hAnsi="Times New Roman" w:cs="Times New Roman"/>
          <w:sz w:val="28"/>
          <w:szCs w:val="28"/>
        </w:rPr>
        <w:t xml:space="preserve">  мож</w:t>
      </w:r>
      <w:r w:rsidR="00147DDB">
        <w:rPr>
          <w:rFonts w:ascii="Times New Roman" w:hAnsi="Times New Roman" w:cs="Times New Roman"/>
          <w:sz w:val="28"/>
          <w:szCs w:val="28"/>
        </w:rPr>
        <w:t>на</w:t>
      </w:r>
      <w:r w:rsidRPr="001045F9">
        <w:rPr>
          <w:rFonts w:ascii="Times New Roman" w:hAnsi="Times New Roman" w:cs="Times New Roman"/>
          <w:sz w:val="28"/>
          <w:szCs w:val="28"/>
        </w:rPr>
        <w:t xml:space="preserve"> довантажити всі необхідні для проекту пакети. </w:t>
      </w:r>
      <w:r w:rsidR="003E3928">
        <w:rPr>
          <w:rFonts w:ascii="Times New Roman" w:hAnsi="Times New Roman" w:cs="Times New Roman"/>
          <w:sz w:val="28"/>
          <w:szCs w:val="28"/>
        </w:rPr>
        <w:t>Даний</w:t>
      </w:r>
      <w:r w:rsidRPr="001045F9">
        <w:rPr>
          <w:rFonts w:ascii="Times New Roman" w:hAnsi="Times New Roman" w:cs="Times New Roman"/>
          <w:sz w:val="28"/>
          <w:szCs w:val="28"/>
        </w:rPr>
        <w:t xml:space="preserve"> менеджер є настільки гнучким, що дозволяє керувати як пакетами, які є локальними залежностями певного проекту, так і глобально встановленими інструментами js. Всі залежності, що інстальовані для локального проекту, зберігаються у файлі package.json. У цьому файлі кожна залежність (dependencies) може визначити діапазон дійсних версій, використовуючи схему семантичної версії, </w:t>
      </w:r>
      <w:r w:rsidR="003E3928">
        <w:rPr>
          <w:rFonts w:ascii="Times New Roman" w:hAnsi="Times New Roman" w:cs="Times New Roman"/>
          <w:sz w:val="28"/>
          <w:szCs w:val="28"/>
        </w:rPr>
        <w:t>що</w:t>
      </w:r>
      <w:r w:rsidRPr="001045F9">
        <w:rPr>
          <w:rFonts w:ascii="Times New Roman" w:hAnsi="Times New Roman" w:cs="Times New Roman"/>
          <w:sz w:val="28"/>
          <w:szCs w:val="28"/>
        </w:rPr>
        <w:t xml:space="preserve"> дозволяє уникнути небажаних змін, а також надає розробникам змогу автоматично оновлювати пакети.</w:t>
      </w:r>
      <w:r w:rsidR="002D6B06" w:rsidRPr="001045F9">
        <w:rPr>
          <w:rFonts w:ascii="Times New Roman" w:hAnsi="Times New Roman" w:cs="Times New Roman"/>
          <w:sz w:val="28"/>
          <w:szCs w:val="28"/>
        </w:rPr>
        <w:t xml:space="preserve"> [</w:t>
      </w:r>
      <w:r w:rsidR="002B35D1" w:rsidRPr="002B35D1">
        <w:rPr>
          <w:rFonts w:ascii="Times New Roman" w:hAnsi="Times New Roman" w:cs="Times New Roman"/>
          <w:sz w:val="28"/>
          <w:szCs w:val="28"/>
        </w:rPr>
        <w:t>3</w:t>
      </w:r>
      <w:r w:rsidR="002D6B06"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00147DDB">
        <w:rPr>
          <w:rFonts w:ascii="Times New Roman" w:hAnsi="Times New Roman" w:cs="Times New Roman"/>
          <w:sz w:val="28"/>
          <w:szCs w:val="28"/>
        </w:rPr>
        <w:tab/>
      </w:r>
      <w:r w:rsidR="00147DDB">
        <w:rPr>
          <w:rFonts w:ascii="Times New Roman" w:hAnsi="Times New Roman" w:cs="Times New Roman"/>
          <w:sz w:val="28"/>
          <w:szCs w:val="28"/>
        </w:rPr>
        <w:tab/>
      </w:r>
      <w:r w:rsidR="00147DDB">
        <w:rPr>
          <w:rFonts w:ascii="Times New Roman" w:hAnsi="Times New Roman" w:cs="Times New Roman"/>
          <w:sz w:val="28"/>
          <w:szCs w:val="28"/>
        </w:rPr>
        <w:tab/>
      </w:r>
      <w:r w:rsidR="003E3928">
        <w:rPr>
          <w:rFonts w:ascii="Times New Roman" w:hAnsi="Times New Roman" w:cs="Times New Roman"/>
          <w:sz w:val="28"/>
          <w:szCs w:val="28"/>
        </w:rPr>
        <w:tab/>
      </w:r>
      <w:r w:rsidR="003E3928">
        <w:rPr>
          <w:rFonts w:ascii="Times New Roman" w:hAnsi="Times New Roman" w:cs="Times New Roman"/>
          <w:sz w:val="28"/>
          <w:szCs w:val="28"/>
        </w:rPr>
        <w:tab/>
      </w:r>
      <w:r w:rsidR="003E3928">
        <w:rPr>
          <w:rFonts w:ascii="Times New Roman" w:hAnsi="Times New Roman" w:cs="Times New Roman"/>
          <w:sz w:val="28"/>
          <w:szCs w:val="28"/>
        </w:rPr>
        <w:tab/>
      </w:r>
      <w:r w:rsidR="003E3928">
        <w:rPr>
          <w:rFonts w:ascii="Times New Roman" w:hAnsi="Times New Roman" w:cs="Times New Roman"/>
          <w:sz w:val="28"/>
          <w:szCs w:val="28"/>
        </w:rPr>
        <w:tab/>
      </w:r>
      <w:r w:rsidR="003E3928">
        <w:rPr>
          <w:rFonts w:ascii="Times New Roman" w:hAnsi="Times New Roman" w:cs="Times New Roman"/>
          <w:sz w:val="28"/>
          <w:szCs w:val="28"/>
        </w:rPr>
        <w:tab/>
      </w:r>
      <w:r w:rsidRPr="001045F9">
        <w:rPr>
          <w:rFonts w:ascii="Times New Roman" w:hAnsi="Times New Roman" w:cs="Times New Roman"/>
          <w:sz w:val="28"/>
          <w:szCs w:val="28"/>
        </w:rPr>
        <w:t>Отже, Node.js є хорошою альтернативою іншим серверним мовам програмування, оскільки асинхронне подієве оточення дає змогу зменшити затрати ресурсів на обслуговування великої кількості клієнтів. Також дана технологія дозволя</w:t>
      </w:r>
      <w:r w:rsidR="003E3928">
        <w:rPr>
          <w:rFonts w:ascii="Times New Roman" w:hAnsi="Times New Roman" w:cs="Times New Roman"/>
          <w:sz w:val="28"/>
          <w:szCs w:val="28"/>
        </w:rPr>
        <w:t>є</w:t>
      </w:r>
      <w:r w:rsidRPr="001045F9">
        <w:rPr>
          <w:rFonts w:ascii="Times New Roman" w:hAnsi="Times New Roman" w:cs="Times New Roman"/>
          <w:sz w:val="28"/>
          <w:szCs w:val="28"/>
        </w:rPr>
        <w:t xml:space="preserve"> створювати масштабовані системи, завдяки тому, що жодна з функцій Node</w:t>
      </w:r>
      <w:r w:rsidR="003E3928" w:rsidRPr="003E3928">
        <w:rPr>
          <w:rFonts w:ascii="Times New Roman" w:hAnsi="Times New Roman" w:cs="Times New Roman"/>
          <w:sz w:val="28"/>
          <w:szCs w:val="28"/>
          <w:lang w:val="ru-RU"/>
        </w:rPr>
        <w:t>.</w:t>
      </w:r>
      <w:r w:rsidR="003E3928">
        <w:rPr>
          <w:rFonts w:ascii="Times New Roman" w:hAnsi="Times New Roman" w:cs="Times New Roman"/>
          <w:sz w:val="28"/>
          <w:szCs w:val="28"/>
          <w:lang w:val="en-US"/>
        </w:rPr>
        <w:t>js</w:t>
      </w:r>
      <w:r w:rsidRPr="001045F9">
        <w:rPr>
          <w:rFonts w:ascii="Times New Roman" w:hAnsi="Times New Roman" w:cs="Times New Roman"/>
          <w:sz w:val="28"/>
          <w:szCs w:val="28"/>
        </w:rPr>
        <w:t xml:space="preserve"> не працює напряму з потоками вводу-виводу.</w:t>
      </w:r>
      <w:r w:rsidR="002D6B06" w:rsidRPr="001045F9">
        <w:rPr>
          <w:rFonts w:ascii="Times New Roman" w:hAnsi="Times New Roman" w:cs="Times New Roman"/>
          <w:sz w:val="28"/>
          <w:szCs w:val="28"/>
        </w:rPr>
        <w:t xml:space="preserve"> [</w:t>
      </w:r>
      <w:r w:rsidR="002B35D1">
        <w:rPr>
          <w:rFonts w:ascii="Times New Roman" w:hAnsi="Times New Roman" w:cs="Times New Roman"/>
          <w:sz w:val="28"/>
          <w:szCs w:val="28"/>
          <w:lang w:val="en-US"/>
        </w:rPr>
        <w:t>3</w:t>
      </w:r>
      <w:r w:rsidR="002D6B06" w:rsidRPr="001045F9">
        <w:rPr>
          <w:rFonts w:ascii="Times New Roman" w:hAnsi="Times New Roman" w:cs="Times New Roman"/>
          <w:sz w:val="28"/>
          <w:szCs w:val="28"/>
        </w:rPr>
        <w:t>]</w:t>
      </w:r>
    </w:p>
    <w:p w14:paraId="7FA5685C" w14:textId="328C0CD1" w:rsidR="0068102D" w:rsidRPr="001045F9" w:rsidRDefault="0068102D" w:rsidP="00B75CAB">
      <w:pPr>
        <w:pStyle w:val="a7"/>
        <w:ind w:left="1701" w:right="567"/>
        <w:jc w:val="both"/>
        <w:outlineLvl w:val="1"/>
        <w:rPr>
          <w:rFonts w:ascii="Times New Roman" w:hAnsi="Times New Roman" w:cs="Times New Roman"/>
          <w:b/>
          <w:sz w:val="28"/>
          <w:szCs w:val="28"/>
        </w:rPr>
      </w:pPr>
      <w:bookmarkStart w:id="10" w:name="_Toc512362666"/>
      <w:r w:rsidRPr="001045F9">
        <w:rPr>
          <w:rFonts w:ascii="Times New Roman" w:hAnsi="Times New Roman" w:cs="Times New Roman"/>
          <w:b/>
          <w:sz w:val="28"/>
          <w:szCs w:val="28"/>
        </w:rPr>
        <w:t>1.3. Загальна характеристика REST API та її призначення в сучасному програмному забезпеченні</w:t>
      </w:r>
      <w:bookmarkEnd w:id="10"/>
    </w:p>
    <w:p w14:paraId="5B218B94" w14:textId="341248E9" w:rsidR="0068102D" w:rsidRPr="001045F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 xml:space="preserve">REST API </w:t>
      </w:r>
      <w:r w:rsidRPr="001045F9">
        <w:rPr>
          <w:rFonts w:ascii="Times New Roman" w:hAnsi="Times New Roman" w:cs="Times New Roman"/>
          <w:sz w:val="28"/>
          <w:szCs w:val="28"/>
          <w:shd w:val="clear" w:color="auto" w:fill="FFFFFF"/>
        </w:rPr>
        <w:t>(Representational state transfer)</w:t>
      </w:r>
      <w:r w:rsidRPr="001045F9">
        <w:rPr>
          <w:rFonts w:ascii="Times New Roman" w:hAnsi="Times New Roman" w:cs="Times New Roman"/>
          <w:sz w:val="28"/>
          <w:szCs w:val="28"/>
        </w:rPr>
        <w:t xml:space="preserve"> – це підхід до архітектури мережевих протоколів, що здійснюють доступ до інформаційних ресурсів. Даний підхід був описаний Роєм Філдінгом (одним з творців протоколу HTTP) у 2000 році. В своїй дисертації “Архітектурні стилі та дизайн мережевих програмних архітектур” він визначив теоретичну основу, під спосіб взаємодії клієнтів та серверів у Всесвітній павутині. Філдінг описав концепцію побудови розподіленого додатка, при якій кожен запит клієнта до сервера містить в собі вичерпну інформацію щодо бажаної відповіді сервера, а сервер в свою чергу не зобов'язаний зберігати інформацію про стан клієнта. Користуючись даним архітектурним стилем</w:t>
      </w:r>
      <w:r w:rsidR="003E3928" w:rsidRPr="003E3928">
        <w:rPr>
          <w:rFonts w:ascii="Times New Roman" w:hAnsi="Times New Roman" w:cs="Times New Roman"/>
          <w:sz w:val="28"/>
          <w:szCs w:val="28"/>
        </w:rPr>
        <w:t>,</w:t>
      </w:r>
      <w:r w:rsidRPr="001045F9">
        <w:rPr>
          <w:rFonts w:ascii="Times New Roman" w:hAnsi="Times New Roman" w:cs="Times New Roman"/>
          <w:sz w:val="28"/>
          <w:szCs w:val="28"/>
        </w:rPr>
        <w:t xml:space="preserve"> дані повинні передаватися у вигляді невеликої кількості стандартних форматів, таких як: JSON, XML, HTML та ін. Але як і будь-який архітектурний стиль REST API також має список власних обмежень. За </w:t>
      </w:r>
      <w:r w:rsidRPr="001045F9">
        <w:rPr>
          <w:rFonts w:ascii="Times New Roman" w:hAnsi="Times New Roman" w:cs="Times New Roman"/>
          <w:sz w:val="28"/>
          <w:szCs w:val="28"/>
        </w:rPr>
        <w:lastRenderedPageBreak/>
        <w:t>Філдінгом є п’ять обов’язкових обмежень для побудови розподілених REST -додатків</w:t>
      </w:r>
      <w:r w:rsidR="003E3928">
        <w:rPr>
          <w:rFonts w:ascii="Times New Roman" w:hAnsi="Times New Roman" w:cs="Times New Roman"/>
          <w:sz w:val="28"/>
          <w:szCs w:val="28"/>
        </w:rPr>
        <w:t xml:space="preserve"> </w:t>
      </w:r>
      <w:r w:rsidR="003E3928" w:rsidRPr="001045F9">
        <w:rPr>
          <w:rFonts w:ascii="Times New Roman" w:hAnsi="Times New Roman" w:cs="Times New Roman"/>
          <w:sz w:val="28"/>
          <w:szCs w:val="28"/>
        </w:rPr>
        <w:t>[4]</w:t>
      </w:r>
      <w:r w:rsidRPr="001045F9">
        <w:rPr>
          <w:rFonts w:ascii="Times New Roman" w:hAnsi="Times New Roman" w:cs="Times New Roman"/>
          <w:sz w:val="28"/>
          <w:szCs w:val="28"/>
        </w:rPr>
        <w:t>:</w:t>
      </w:r>
    </w:p>
    <w:p w14:paraId="30F4924B" w14:textId="5CEFB894" w:rsidR="0068102D" w:rsidRPr="001045F9" w:rsidRDefault="003E3928"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м</w:t>
      </w:r>
      <w:r w:rsidR="0068102D" w:rsidRPr="001045F9">
        <w:rPr>
          <w:rFonts w:ascii="Times New Roman" w:hAnsi="Times New Roman" w:cs="Times New Roman"/>
          <w:sz w:val="28"/>
          <w:szCs w:val="28"/>
        </w:rPr>
        <w:t>одель клієнт-сервер;</w:t>
      </w:r>
    </w:p>
    <w:p w14:paraId="319D25CF" w14:textId="656A09CE" w:rsidR="0068102D" w:rsidRPr="001045F9" w:rsidRDefault="003E3928"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в</w:t>
      </w:r>
      <w:r w:rsidR="0068102D" w:rsidRPr="001045F9">
        <w:rPr>
          <w:rFonts w:ascii="Times New Roman" w:hAnsi="Times New Roman" w:cs="Times New Roman"/>
          <w:sz w:val="28"/>
          <w:szCs w:val="28"/>
        </w:rPr>
        <w:t>ідсутність стану;</w:t>
      </w:r>
    </w:p>
    <w:p w14:paraId="74C03283" w14:textId="1B3DF97B" w:rsidR="0068102D" w:rsidRPr="001045F9" w:rsidRDefault="003E3928"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к</w:t>
      </w:r>
      <w:r w:rsidR="0068102D" w:rsidRPr="001045F9">
        <w:rPr>
          <w:rFonts w:ascii="Times New Roman" w:hAnsi="Times New Roman" w:cs="Times New Roman"/>
          <w:sz w:val="28"/>
          <w:szCs w:val="28"/>
        </w:rPr>
        <w:t>ешування;</w:t>
      </w:r>
    </w:p>
    <w:p w14:paraId="0C5ED443" w14:textId="0435E02B" w:rsidR="0068102D" w:rsidRPr="001045F9" w:rsidRDefault="003E3928"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о</w:t>
      </w:r>
      <w:r w:rsidR="0068102D" w:rsidRPr="001045F9">
        <w:rPr>
          <w:rFonts w:ascii="Times New Roman" w:hAnsi="Times New Roman" w:cs="Times New Roman"/>
          <w:sz w:val="28"/>
          <w:szCs w:val="28"/>
        </w:rPr>
        <w:t>днорідність інтерфейсу;</w:t>
      </w:r>
    </w:p>
    <w:p w14:paraId="2D01CDCE" w14:textId="7CEAE4DB" w:rsidR="0068102D" w:rsidRPr="001045F9" w:rsidRDefault="003E3928"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ш</w:t>
      </w:r>
      <w:r w:rsidR="0068102D" w:rsidRPr="001045F9">
        <w:rPr>
          <w:rFonts w:ascii="Times New Roman" w:hAnsi="Times New Roman" w:cs="Times New Roman"/>
          <w:sz w:val="28"/>
          <w:szCs w:val="28"/>
        </w:rPr>
        <w:t>ари абстракції;</w:t>
      </w:r>
    </w:p>
    <w:p w14:paraId="39412BE8" w14:textId="02B8A430" w:rsidR="0068102D" w:rsidRPr="001045F9" w:rsidRDefault="003E3928" w:rsidP="0068102D">
      <w:pPr>
        <w:pStyle w:val="a3"/>
        <w:numPr>
          <w:ilvl w:val="0"/>
          <w:numId w:val="5"/>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к</w:t>
      </w:r>
      <w:r w:rsidR="0068102D" w:rsidRPr="001045F9">
        <w:rPr>
          <w:rFonts w:ascii="Times New Roman" w:hAnsi="Times New Roman" w:cs="Times New Roman"/>
          <w:sz w:val="28"/>
          <w:szCs w:val="28"/>
        </w:rPr>
        <w:t>од на запит.</w:t>
      </w:r>
      <w:r w:rsidR="000C0909" w:rsidRPr="001045F9">
        <w:rPr>
          <w:rFonts w:ascii="Times New Roman" w:hAnsi="Times New Roman" w:cs="Times New Roman"/>
          <w:sz w:val="28"/>
          <w:szCs w:val="28"/>
        </w:rPr>
        <w:t xml:space="preserve"> </w:t>
      </w:r>
    </w:p>
    <w:p w14:paraId="143E357B" w14:textId="28A730A8" w:rsidR="0068102D" w:rsidRPr="001045F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Останнє обмеження в списку не є обов’язковим, і якщо воно не надає переваг для конкретного застосування, то немає необхідності його реалізовувати. До прикладу, дозвіл на завантаження стороннього коду може бути небажаним з точки зору безпеки. Якщо ж не дотриматись хоча б одного з інших обмежень, то дану систему вже не можна вважати RESTful системою. В іншому випадку, якщо будуть дотримані всі обов’язкові обмеження, то система отримає ряд наступних переваг</w:t>
      </w:r>
      <w:r w:rsidR="003E3928">
        <w:rPr>
          <w:rFonts w:ascii="Times New Roman" w:hAnsi="Times New Roman" w:cs="Times New Roman"/>
          <w:sz w:val="28"/>
          <w:szCs w:val="28"/>
        </w:rPr>
        <w:t xml:space="preserve"> </w:t>
      </w:r>
      <w:r w:rsidR="003E3928" w:rsidRPr="001045F9">
        <w:rPr>
          <w:rFonts w:ascii="Times New Roman" w:hAnsi="Times New Roman" w:cs="Times New Roman"/>
          <w:sz w:val="28"/>
          <w:szCs w:val="28"/>
        </w:rPr>
        <w:t>[4]</w:t>
      </w:r>
      <w:r w:rsidRPr="001045F9">
        <w:rPr>
          <w:rFonts w:ascii="Times New Roman" w:hAnsi="Times New Roman" w:cs="Times New Roman"/>
          <w:sz w:val="28"/>
          <w:szCs w:val="28"/>
        </w:rPr>
        <w:t>:</w:t>
      </w:r>
    </w:p>
    <w:p w14:paraId="31966D20" w14:textId="45AE4529"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н</w:t>
      </w:r>
      <w:r w:rsidR="0068102D" w:rsidRPr="001045F9">
        <w:rPr>
          <w:rFonts w:ascii="Times New Roman" w:hAnsi="Times New Roman" w:cs="Times New Roman"/>
          <w:sz w:val="28"/>
          <w:szCs w:val="28"/>
        </w:rPr>
        <w:t>адійність (за рахунок відсутності необхідності зберігати інформацію про стан клієнта);</w:t>
      </w:r>
    </w:p>
    <w:p w14:paraId="72E53C5D" w14:textId="1ABF6589"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п</w:t>
      </w:r>
      <w:r w:rsidR="0068102D" w:rsidRPr="001045F9">
        <w:rPr>
          <w:rFonts w:ascii="Times New Roman" w:hAnsi="Times New Roman" w:cs="Times New Roman"/>
          <w:sz w:val="28"/>
          <w:szCs w:val="28"/>
        </w:rPr>
        <w:t>родуктивність (завдяки кешуванню даних);</w:t>
      </w:r>
    </w:p>
    <w:p w14:paraId="5F49B086" w14:textId="0E269A09"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п</w:t>
      </w:r>
      <w:r w:rsidR="0068102D" w:rsidRPr="001045F9">
        <w:rPr>
          <w:rFonts w:ascii="Times New Roman" w:hAnsi="Times New Roman" w:cs="Times New Roman"/>
          <w:sz w:val="28"/>
          <w:szCs w:val="28"/>
        </w:rPr>
        <w:t>ростота уніфікованого інтерфейсу;</w:t>
      </w:r>
    </w:p>
    <w:p w14:paraId="2905DE85" w14:textId="085D07EE"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п</w:t>
      </w:r>
      <w:r w:rsidR="0068102D" w:rsidRPr="001045F9">
        <w:rPr>
          <w:rFonts w:ascii="Times New Roman" w:hAnsi="Times New Roman" w:cs="Times New Roman"/>
          <w:sz w:val="28"/>
          <w:szCs w:val="28"/>
        </w:rPr>
        <w:t>ортативність компонентів системи шляхом перенесення програмного коду разом з даними;</w:t>
      </w:r>
    </w:p>
    <w:p w14:paraId="613665FD" w14:textId="2432F4ED"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п</w:t>
      </w:r>
      <w:r w:rsidR="0068102D" w:rsidRPr="001045F9">
        <w:rPr>
          <w:rFonts w:ascii="Times New Roman" w:hAnsi="Times New Roman" w:cs="Times New Roman"/>
          <w:sz w:val="28"/>
          <w:szCs w:val="28"/>
        </w:rPr>
        <w:t>ростота внесення змін (навіть при працюючому додатку);</w:t>
      </w:r>
    </w:p>
    <w:p w14:paraId="7EF3744C" w14:textId="3E7FB3D4"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п</w:t>
      </w:r>
      <w:r w:rsidR="0068102D" w:rsidRPr="001045F9">
        <w:rPr>
          <w:rFonts w:ascii="Times New Roman" w:hAnsi="Times New Roman" w:cs="Times New Roman"/>
          <w:sz w:val="28"/>
          <w:szCs w:val="28"/>
        </w:rPr>
        <w:t>розорість системи взаємодій між компонентами системи для сервісних служб;</w:t>
      </w:r>
    </w:p>
    <w:p w14:paraId="5CC17C32" w14:textId="7DE5EF63"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м</w:t>
      </w:r>
      <w:r w:rsidR="0068102D" w:rsidRPr="001045F9">
        <w:rPr>
          <w:rFonts w:ascii="Times New Roman" w:hAnsi="Times New Roman" w:cs="Times New Roman"/>
          <w:sz w:val="28"/>
          <w:szCs w:val="28"/>
        </w:rPr>
        <w:t>асштабованість для великої кількості компонентів та взаємодій між компонентами;</w:t>
      </w:r>
    </w:p>
    <w:p w14:paraId="05C67C49" w14:textId="724B07F2" w:rsidR="0068102D" w:rsidRPr="001045F9" w:rsidRDefault="003E3928" w:rsidP="0068102D">
      <w:pPr>
        <w:pStyle w:val="a3"/>
        <w:numPr>
          <w:ilvl w:val="0"/>
          <w:numId w:val="6"/>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з</w:t>
      </w:r>
      <w:r w:rsidR="0068102D" w:rsidRPr="001045F9">
        <w:rPr>
          <w:rFonts w:ascii="Times New Roman" w:hAnsi="Times New Roman" w:cs="Times New Roman"/>
          <w:sz w:val="28"/>
          <w:szCs w:val="28"/>
        </w:rPr>
        <w:t>датність еволюціонувати, пристосовуючись до нових вимог (на прикладі Всесвітньої павутини).</w:t>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r w:rsidR="0068102D" w:rsidRPr="001045F9">
        <w:rPr>
          <w:rFonts w:ascii="Times New Roman" w:hAnsi="Times New Roman" w:cs="Times New Roman"/>
          <w:sz w:val="28"/>
          <w:szCs w:val="28"/>
        </w:rPr>
        <w:tab/>
      </w:r>
    </w:p>
    <w:p w14:paraId="322C6E0D" w14:textId="46E89A69" w:rsidR="00174275" w:rsidRPr="001045F9" w:rsidRDefault="0068102D" w:rsidP="00174275">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lastRenderedPageBreak/>
        <w:t>REST технологія набула популярності не лише завдяки вищевказаним можливостям, а ще й тому, що є дуже простим інтерфейсом управління інформацією без використання яких-небудь додаткових внутрішніх прошарків. Тобто дані не загортаються в XML, як це відбувається в SOAP та XML-RPC, а передаються в тому вигляді, в якому вони знаходяться</w:t>
      </w:r>
      <w:r w:rsidR="00765388" w:rsidRPr="00765388">
        <w:rPr>
          <w:rFonts w:ascii="Times New Roman" w:hAnsi="Times New Roman" w:cs="Times New Roman"/>
          <w:sz w:val="28"/>
          <w:szCs w:val="28"/>
          <w:lang w:val="ru-RU"/>
        </w:rPr>
        <w:t xml:space="preserve"> </w:t>
      </w:r>
      <w:r w:rsidR="00765388" w:rsidRPr="001045F9">
        <w:rPr>
          <w:rFonts w:ascii="Times New Roman" w:hAnsi="Times New Roman" w:cs="Times New Roman"/>
          <w:sz w:val="28"/>
          <w:szCs w:val="28"/>
        </w:rPr>
        <w:t>[4]</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 xml:space="preserve">Кожна одиниця інформації визначається глобальним ідентифікатором, таким як URL-адреса. В свою чергу кожна URL-адреса має суворо заданий формат. </w:t>
      </w:r>
      <w:r w:rsidR="003E3928">
        <w:rPr>
          <w:rFonts w:ascii="Times New Roman" w:hAnsi="Times New Roman" w:cs="Times New Roman"/>
          <w:sz w:val="28"/>
          <w:szCs w:val="28"/>
        </w:rPr>
        <w:t>На</w:t>
      </w:r>
      <w:r w:rsidRPr="001045F9">
        <w:rPr>
          <w:rFonts w:ascii="Times New Roman" w:hAnsi="Times New Roman" w:cs="Times New Roman"/>
          <w:sz w:val="28"/>
          <w:szCs w:val="28"/>
        </w:rPr>
        <w:t>приклад</w:t>
      </w:r>
      <w:r w:rsidR="003E3928">
        <w:rPr>
          <w:rFonts w:ascii="Times New Roman" w:hAnsi="Times New Roman" w:cs="Times New Roman"/>
          <w:sz w:val="28"/>
          <w:szCs w:val="28"/>
        </w:rPr>
        <w:t>,</w:t>
      </w:r>
      <w:r w:rsidRPr="001045F9">
        <w:rPr>
          <w:rFonts w:ascii="Times New Roman" w:hAnsi="Times New Roman" w:cs="Times New Roman"/>
          <w:sz w:val="28"/>
          <w:szCs w:val="28"/>
        </w:rPr>
        <w:t xml:space="preserve"> </w:t>
      </w:r>
      <w:r w:rsidR="003E3928">
        <w:rPr>
          <w:rFonts w:ascii="Times New Roman" w:hAnsi="Times New Roman" w:cs="Times New Roman"/>
          <w:sz w:val="28"/>
          <w:szCs w:val="28"/>
        </w:rPr>
        <w:t>якщо</w:t>
      </w:r>
      <w:r w:rsidRPr="001045F9">
        <w:rPr>
          <w:rFonts w:ascii="Times New Roman" w:hAnsi="Times New Roman" w:cs="Times New Roman"/>
          <w:sz w:val="28"/>
          <w:szCs w:val="28"/>
        </w:rPr>
        <w:t xml:space="preserve"> потрібно взяти книгу, яка знаходиться на 3-ій позиції на книжній полиці, тоді ключ до неї, тобто її URL матиме наступний вигляд /book/3</w:t>
      </w:r>
      <w:r w:rsidR="003E3928">
        <w:rPr>
          <w:rFonts w:ascii="Times New Roman" w:hAnsi="Times New Roman" w:cs="Times New Roman"/>
          <w:sz w:val="28"/>
          <w:szCs w:val="28"/>
        </w:rPr>
        <w:t>, а</w:t>
      </w:r>
      <w:r w:rsidRPr="001045F9">
        <w:rPr>
          <w:rFonts w:ascii="Times New Roman" w:hAnsi="Times New Roman" w:cs="Times New Roman"/>
          <w:sz w:val="28"/>
          <w:szCs w:val="28"/>
        </w:rPr>
        <w:t xml:space="preserve"> </w:t>
      </w:r>
      <w:r w:rsidR="003E3928">
        <w:rPr>
          <w:rFonts w:ascii="Times New Roman" w:hAnsi="Times New Roman" w:cs="Times New Roman"/>
          <w:sz w:val="28"/>
          <w:szCs w:val="28"/>
        </w:rPr>
        <w:t>якщо</w:t>
      </w:r>
      <w:r w:rsidRPr="001045F9">
        <w:rPr>
          <w:rFonts w:ascii="Times New Roman" w:hAnsi="Times New Roman" w:cs="Times New Roman"/>
          <w:sz w:val="28"/>
          <w:szCs w:val="28"/>
        </w:rPr>
        <w:t xml:space="preserve"> потрібно відкрити дану книгу на 41 сторінці, тоді URL виглядатиме так /book/3/page/41. Завдяки уніфікованим глобальним ідентифікаторам доступ до даних здійснюється неймовірно просто. Причому абсолютно не важливо в якому форматі знаходяться дані за адресою /book/3/page/41 </w:t>
      </w:r>
      <w:r w:rsidRPr="001045F9">
        <w:rPr>
          <w:rFonts w:ascii="Times New Roman" w:hAnsi="Times New Roman" w:cs="Times New Roman"/>
          <w:sz w:val="28"/>
          <w:szCs w:val="28"/>
        </w:rPr>
        <w:softHyphen/>
        <w:t>– це може бути як відсканована сторінка даної книги в форматі jpeg, так і текстовий документ Microsoft Word</w:t>
      </w:r>
      <w:r w:rsidR="00765388" w:rsidRPr="00765388">
        <w:rPr>
          <w:rFonts w:ascii="Times New Roman" w:hAnsi="Times New Roman" w:cs="Times New Roman"/>
          <w:sz w:val="28"/>
          <w:szCs w:val="28"/>
          <w:lang w:val="ru-RU"/>
        </w:rPr>
        <w:t xml:space="preserve"> </w:t>
      </w:r>
      <w:r w:rsidR="00765388" w:rsidRPr="001045F9">
        <w:rPr>
          <w:rFonts w:ascii="Times New Roman" w:hAnsi="Times New Roman" w:cs="Times New Roman"/>
          <w:sz w:val="28"/>
          <w:szCs w:val="28"/>
        </w:rPr>
        <w:t>[4]</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003E3928">
        <w:rPr>
          <w:rFonts w:ascii="Times New Roman" w:hAnsi="Times New Roman" w:cs="Times New Roman"/>
          <w:sz w:val="28"/>
          <w:szCs w:val="28"/>
        </w:rPr>
        <w:tab/>
      </w:r>
      <w:r w:rsidR="003E3928">
        <w:rPr>
          <w:rFonts w:ascii="Times New Roman" w:hAnsi="Times New Roman" w:cs="Times New Roman"/>
          <w:sz w:val="28"/>
          <w:szCs w:val="28"/>
        </w:rPr>
        <w:tab/>
      </w:r>
      <w:r w:rsidR="003E3928">
        <w:rPr>
          <w:rFonts w:ascii="Times New Roman" w:hAnsi="Times New Roman" w:cs="Times New Roman"/>
          <w:sz w:val="28"/>
          <w:szCs w:val="28"/>
        </w:rPr>
        <w:tab/>
      </w:r>
      <w:r w:rsidRPr="001045F9">
        <w:rPr>
          <w:rFonts w:ascii="Times New Roman" w:hAnsi="Times New Roman" w:cs="Times New Roman"/>
          <w:sz w:val="28"/>
          <w:szCs w:val="28"/>
        </w:rPr>
        <w:t>Управління інформацією сервісу цілком ґрунтується на протоколі передачі даних. Найбільш розповсюдженим протоколом звичайно ж є HTTP протокол. Для даного протоколу дії над даними здійснюється за допомогою наступних методів POST, GET, PUT, DELETE</w:t>
      </w:r>
      <w:r w:rsidR="00765388" w:rsidRPr="00765388">
        <w:rPr>
          <w:rFonts w:ascii="Times New Roman" w:hAnsi="Times New Roman" w:cs="Times New Roman"/>
          <w:sz w:val="28"/>
          <w:szCs w:val="28"/>
          <w:lang w:val="ru-RU"/>
        </w:rPr>
        <w:t xml:space="preserve"> </w:t>
      </w:r>
      <w:r w:rsidR="00765388" w:rsidRPr="001045F9">
        <w:rPr>
          <w:rFonts w:ascii="Times New Roman" w:hAnsi="Times New Roman" w:cs="Times New Roman"/>
          <w:sz w:val="28"/>
          <w:szCs w:val="28"/>
        </w:rPr>
        <w:t>[4]</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Отже, основною причиною чому технологія REST є такою популярною – це простота її використання. Адже по запиту, що надійшов на сервер можна одразу зрозуміти, що він робить. Також  REST вважається менш ресурсо-затратним ніж вищезгадані SOAP та XML-RPC, оскільки не потрібно</w:t>
      </w:r>
      <w:r w:rsidR="001A0452">
        <w:rPr>
          <w:rFonts w:ascii="Times New Roman" w:hAnsi="Times New Roman" w:cs="Times New Roman"/>
          <w:sz w:val="28"/>
          <w:szCs w:val="28"/>
        </w:rPr>
        <w:t xml:space="preserve"> здійснювати попередній розбір запитів</w:t>
      </w:r>
      <w:r w:rsidRPr="001045F9">
        <w:rPr>
          <w:rFonts w:ascii="Times New Roman" w:hAnsi="Times New Roman" w:cs="Times New Roman"/>
          <w:sz w:val="28"/>
          <w:szCs w:val="28"/>
        </w:rPr>
        <w:t xml:space="preserve"> для того, щоб зрозуміти що саме вони повинні робити та не потрібно переводити дані з одного формату в інший</w:t>
      </w:r>
      <w:r w:rsidR="00765388" w:rsidRPr="00765388">
        <w:rPr>
          <w:rFonts w:ascii="Times New Roman" w:hAnsi="Times New Roman" w:cs="Times New Roman"/>
          <w:sz w:val="28"/>
          <w:szCs w:val="28"/>
        </w:rPr>
        <w:t xml:space="preserve"> </w:t>
      </w:r>
      <w:r w:rsidR="00765388" w:rsidRPr="001045F9">
        <w:rPr>
          <w:rFonts w:ascii="Times New Roman" w:hAnsi="Times New Roman" w:cs="Times New Roman"/>
          <w:sz w:val="28"/>
          <w:szCs w:val="28"/>
        </w:rPr>
        <w:t>[4]</w:t>
      </w:r>
      <w:r w:rsidRPr="001045F9">
        <w:rPr>
          <w:rFonts w:ascii="Times New Roman" w:hAnsi="Times New Roman" w:cs="Times New Roman"/>
          <w:sz w:val="28"/>
          <w:szCs w:val="28"/>
        </w:rPr>
        <w:t>.</w:t>
      </w:r>
      <w:r w:rsidR="000C0909" w:rsidRPr="001045F9">
        <w:rPr>
          <w:rFonts w:ascii="Times New Roman" w:hAnsi="Times New Roman" w:cs="Times New Roman"/>
          <w:sz w:val="28"/>
          <w:szCs w:val="28"/>
        </w:rPr>
        <w:t xml:space="preserve"> </w:t>
      </w:r>
    </w:p>
    <w:p w14:paraId="7BA409F8" w14:textId="405549FD" w:rsidR="00174275" w:rsidRPr="001045F9" w:rsidRDefault="00174275" w:rsidP="00B75CAB">
      <w:pPr>
        <w:pStyle w:val="a7"/>
        <w:ind w:left="1701" w:right="567"/>
        <w:outlineLvl w:val="1"/>
        <w:rPr>
          <w:rFonts w:ascii="Times New Roman" w:hAnsi="Times New Roman" w:cs="Times New Roman"/>
          <w:b/>
          <w:color w:val="auto"/>
          <w:sz w:val="28"/>
          <w:szCs w:val="28"/>
        </w:rPr>
      </w:pPr>
      <w:bookmarkStart w:id="11" w:name="_Toc512362667"/>
      <w:r w:rsidRPr="001045F9">
        <w:rPr>
          <w:rFonts w:ascii="Times New Roman" w:hAnsi="Times New Roman" w:cs="Times New Roman"/>
          <w:b/>
          <w:sz w:val="28"/>
          <w:szCs w:val="28"/>
        </w:rPr>
        <w:t>1.4.</w:t>
      </w:r>
      <w:r w:rsidRPr="001045F9">
        <w:rPr>
          <w:rFonts w:ascii="Times New Roman" w:hAnsi="Times New Roman" w:cs="Times New Roman"/>
          <w:b/>
          <w:sz w:val="28"/>
          <w:szCs w:val="28"/>
        </w:rPr>
        <w:tab/>
        <w:t xml:space="preserve"> </w:t>
      </w:r>
      <w:r w:rsidRPr="001045F9">
        <w:rPr>
          <w:rFonts w:ascii="Times New Roman" w:hAnsi="Times New Roman" w:cs="Times New Roman"/>
          <w:b/>
          <w:color w:val="auto"/>
          <w:sz w:val="28"/>
          <w:szCs w:val="28"/>
        </w:rPr>
        <w:t>Загальна характеристика GraphQL, його призначення у сучасному програмному забезпеченні</w:t>
      </w:r>
      <w:bookmarkEnd w:id="11"/>
    </w:p>
    <w:p w14:paraId="79D02B75" w14:textId="7FCB9A34" w:rsidR="0068102D" w:rsidRPr="001045F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 xml:space="preserve">GraphQL - це мова запитів, </w:t>
      </w:r>
      <w:r w:rsidR="001A0452">
        <w:rPr>
          <w:rFonts w:ascii="Times New Roman" w:hAnsi="Times New Roman" w:cs="Times New Roman"/>
          <w:sz w:val="28"/>
          <w:szCs w:val="28"/>
        </w:rPr>
        <w:t xml:space="preserve">яка </w:t>
      </w:r>
      <w:r w:rsidRPr="001045F9">
        <w:rPr>
          <w:rFonts w:ascii="Times New Roman" w:hAnsi="Times New Roman" w:cs="Times New Roman"/>
          <w:sz w:val="28"/>
          <w:szCs w:val="28"/>
        </w:rPr>
        <w:t>призначена для побудови клієнтських додатків</w:t>
      </w:r>
      <w:r w:rsidR="001A0452">
        <w:rPr>
          <w:rFonts w:ascii="Times New Roman" w:hAnsi="Times New Roman" w:cs="Times New Roman"/>
          <w:sz w:val="28"/>
          <w:szCs w:val="28"/>
        </w:rPr>
        <w:t>.</w:t>
      </w:r>
      <w:r w:rsidRPr="001045F9">
        <w:rPr>
          <w:rFonts w:ascii="Times New Roman" w:hAnsi="Times New Roman" w:cs="Times New Roman"/>
          <w:sz w:val="28"/>
          <w:szCs w:val="28"/>
        </w:rPr>
        <w:t xml:space="preserve"> </w:t>
      </w:r>
      <w:r w:rsidR="001A0452">
        <w:rPr>
          <w:rFonts w:ascii="Times New Roman" w:hAnsi="Times New Roman" w:cs="Times New Roman"/>
          <w:sz w:val="28"/>
          <w:szCs w:val="28"/>
        </w:rPr>
        <w:t>С</w:t>
      </w:r>
      <w:r w:rsidRPr="001045F9">
        <w:rPr>
          <w:rFonts w:ascii="Times New Roman" w:hAnsi="Times New Roman" w:cs="Times New Roman"/>
          <w:sz w:val="28"/>
          <w:szCs w:val="28"/>
        </w:rPr>
        <w:t xml:space="preserve">интаксис </w:t>
      </w:r>
      <w:r w:rsidR="001A0452">
        <w:rPr>
          <w:rFonts w:ascii="Times New Roman" w:hAnsi="Times New Roman" w:cs="Times New Roman"/>
          <w:sz w:val="28"/>
          <w:szCs w:val="28"/>
        </w:rPr>
        <w:t>даної технології</w:t>
      </w:r>
      <w:r w:rsidRPr="001045F9">
        <w:rPr>
          <w:rFonts w:ascii="Times New Roman" w:hAnsi="Times New Roman" w:cs="Times New Roman"/>
          <w:sz w:val="28"/>
          <w:szCs w:val="28"/>
        </w:rPr>
        <w:t xml:space="preserve"> інтуїтивно зрозумілий, та гнучкий у </w:t>
      </w:r>
      <w:r w:rsidRPr="001045F9">
        <w:rPr>
          <w:rFonts w:ascii="Times New Roman" w:hAnsi="Times New Roman" w:cs="Times New Roman"/>
          <w:sz w:val="28"/>
          <w:szCs w:val="28"/>
        </w:rPr>
        <w:lastRenderedPageBreak/>
        <w:t>розумінні опису своїх вимог до даних та їх взаємодій.</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GraphQL має три основні характеристики, які використовуються клієнтом для завантаження даних з сервера</w:t>
      </w:r>
      <w:r w:rsidR="001A0452">
        <w:rPr>
          <w:rFonts w:ascii="Times New Roman" w:hAnsi="Times New Roman" w:cs="Times New Roman"/>
          <w:sz w:val="28"/>
          <w:szCs w:val="28"/>
        </w:rPr>
        <w:t xml:space="preserve"> </w:t>
      </w:r>
      <w:r w:rsidR="001A0452" w:rsidRPr="001045F9">
        <w:rPr>
          <w:rFonts w:ascii="Times New Roman" w:hAnsi="Times New Roman" w:cs="Times New Roman"/>
          <w:sz w:val="28"/>
          <w:szCs w:val="28"/>
        </w:rPr>
        <w:t>[</w:t>
      </w:r>
      <w:r w:rsidR="00361531" w:rsidRPr="00361531">
        <w:rPr>
          <w:rFonts w:ascii="Times New Roman" w:hAnsi="Times New Roman" w:cs="Times New Roman"/>
          <w:sz w:val="28"/>
          <w:szCs w:val="28"/>
          <w:lang w:val="ru-RU"/>
        </w:rPr>
        <w:t>5</w:t>
      </w:r>
      <w:r w:rsidR="001A0452" w:rsidRPr="001045F9">
        <w:rPr>
          <w:rFonts w:ascii="Times New Roman" w:hAnsi="Times New Roman" w:cs="Times New Roman"/>
          <w:sz w:val="28"/>
          <w:szCs w:val="28"/>
        </w:rPr>
        <w:t>]</w:t>
      </w:r>
      <w:r w:rsidRPr="001045F9">
        <w:rPr>
          <w:rFonts w:ascii="Times New Roman" w:hAnsi="Times New Roman" w:cs="Times New Roman"/>
          <w:sz w:val="28"/>
          <w:szCs w:val="28"/>
        </w:rPr>
        <w:t>:</w:t>
      </w:r>
    </w:p>
    <w:p w14:paraId="42202CA7" w14:textId="4541B7A8" w:rsidR="0068102D" w:rsidRPr="001045F9" w:rsidRDefault="0068102D" w:rsidP="0068102D">
      <w:pPr>
        <w:pStyle w:val="a3"/>
        <w:numPr>
          <w:ilvl w:val="0"/>
          <w:numId w:val="7"/>
        </w:numPr>
        <w:spacing w:line="360" w:lineRule="auto"/>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GraphQL дозволяє клієнту чітко вказати, які дані йому потрібні</w:t>
      </w:r>
      <w:r w:rsidR="001A0452">
        <w:rPr>
          <w:rFonts w:ascii="Times New Roman" w:hAnsi="Times New Roman" w:cs="Times New Roman"/>
          <w:sz w:val="28"/>
          <w:szCs w:val="28"/>
        </w:rPr>
        <w:t>;</w:t>
      </w:r>
    </w:p>
    <w:p w14:paraId="675DD3F7" w14:textId="0B67F03F" w:rsidR="0068102D" w:rsidRPr="001045F9" w:rsidRDefault="001A0452" w:rsidP="0068102D">
      <w:pPr>
        <w:pStyle w:val="a3"/>
        <w:numPr>
          <w:ilvl w:val="0"/>
          <w:numId w:val="7"/>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п</w:t>
      </w:r>
      <w:r w:rsidR="0068102D" w:rsidRPr="001045F9">
        <w:rPr>
          <w:rFonts w:ascii="Times New Roman" w:hAnsi="Times New Roman" w:cs="Times New Roman"/>
          <w:sz w:val="28"/>
          <w:szCs w:val="28"/>
        </w:rPr>
        <w:t>олегшує агрегацію даних взятих з декількох джерел</w:t>
      </w:r>
      <w:r>
        <w:rPr>
          <w:rFonts w:ascii="Times New Roman" w:hAnsi="Times New Roman" w:cs="Times New Roman"/>
          <w:sz w:val="28"/>
          <w:szCs w:val="28"/>
        </w:rPr>
        <w:t>;</w:t>
      </w:r>
    </w:p>
    <w:p w14:paraId="159987A5" w14:textId="709B78B1" w:rsidR="0068102D" w:rsidRPr="001045F9" w:rsidRDefault="001A0452" w:rsidP="0068102D">
      <w:pPr>
        <w:pStyle w:val="a3"/>
        <w:numPr>
          <w:ilvl w:val="0"/>
          <w:numId w:val="7"/>
        </w:numPr>
        <w:spacing w:line="360" w:lineRule="auto"/>
        <w:ind w:leftChars="810" w:left="1701" w:rightChars="269" w:right="565" w:firstLine="0"/>
        <w:jc w:val="both"/>
        <w:rPr>
          <w:rFonts w:ascii="Times New Roman" w:hAnsi="Times New Roman" w:cs="Times New Roman"/>
          <w:sz w:val="28"/>
          <w:szCs w:val="28"/>
        </w:rPr>
      </w:pPr>
      <w:r>
        <w:rPr>
          <w:rFonts w:ascii="Times New Roman" w:hAnsi="Times New Roman" w:cs="Times New Roman"/>
          <w:sz w:val="28"/>
          <w:szCs w:val="28"/>
        </w:rPr>
        <w:t>в</w:t>
      </w:r>
      <w:r w:rsidR="0068102D" w:rsidRPr="001045F9">
        <w:rPr>
          <w:rFonts w:ascii="Times New Roman" w:hAnsi="Times New Roman" w:cs="Times New Roman"/>
          <w:sz w:val="28"/>
          <w:szCs w:val="28"/>
        </w:rPr>
        <w:t>икористовує систему типів для опису даних.</w:t>
      </w:r>
      <w:r w:rsidR="000C0909" w:rsidRPr="001045F9">
        <w:rPr>
          <w:rFonts w:ascii="Times New Roman" w:hAnsi="Times New Roman" w:cs="Times New Roman"/>
          <w:sz w:val="28"/>
          <w:szCs w:val="28"/>
        </w:rPr>
        <w:t xml:space="preserve"> </w:t>
      </w:r>
    </w:p>
    <w:p w14:paraId="3DF58169" w14:textId="535F9B43" w:rsidR="0068102D" w:rsidRPr="001045F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Основними причинами, чому дана технологія є хорошою альтернативою REST</w:t>
      </w:r>
      <w:r w:rsidR="00E8545C">
        <w:rPr>
          <w:rFonts w:ascii="Times New Roman" w:hAnsi="Times New Roman" w:cs="Times New Roman"/>
          <w:sz w:val="28"/>
          <w:szCs w:val="28"/>
        </w:rPr>
        <w:t xml:space="preserve"> –</w:t>
      </w:r>
      <w:r w:rsidRPr="001045F9">
        <w:rPr>
          <w:rFonts w:ascii="Times New Roman" w:hAnsi="Times New Roman" w:cs="Times New Roman"/>
          <w:sz w:val="28"/>
          <w:szCs w:val="28"/>
        </w:rPr>
        <w:t xml:space="preserve"> це те що</w:t>
      </w:r>
      <w:r w:rsidR="00E8545C">
        <w:rPr>
          <w:rFonts w:ascii="Times New Roman" w:hAnsi="Times New Roman" w:cs="Times New Roman"/>
          <w:sz w:val="28"/>
          <w:szCs w:val="28"/>
        </w:rPr>
        <w:t>,</w:t>
      </w:r>
      <w:r w:rsidRPr="001045F9">
        <w:rPr>
          <w:rFonts w:ascii="Times New Roman" w:hAnsi="Times New Roman" w:cs="Times New Roman"/>
          <w:sz w:val="28"/>
          <w:szCs w:val="28"/>
        </w:rPr>
        <w:t xml:space="preserve"> використовуючи GraphQL</w:t>
      </w:r>
      <w:r w:rsidR="00E8545C">
        <w:rPr>
          <w:rFonts w:ascii="Times New Roman" w:hAnsi="Times New Roman" w:cs="Times New Roman"/>
          <w:sz w:val="28"/>
          <w:szCs w:val="28"/>
        </w:rPr>
        <w:t>,</w:t>
      </w:r>
      <w:r w:rsidRPr="001045F9">
        <w:rPr>
          <w:rFonts w:ascii="Times New Roman" w:hAnsi="Times New Roman" w:cs="Times New Roman"/>
          <w:sz w:val="28"/>
          <w:szCs w:val="28"/>
        </w:rPr>
        <w:t xml:space="preserve"> клієнтам більше не має потреби декілька разів звертатись до сервера за різними даними, оскільки </w:t>
      </w:r>
      <w:r w:rsidR="00E8545C">
        <w:rPr>
          <w:rFonts w:ascii="Times New Roman" w:hAnsi="Times New Roman" w:cs="Times New Roman"/>
          <w:sz w:val="28"/>
          <w:szCs w:val="28"/>
        </w:rPr>
        <w:t>можна</w:t>
      </w:r>
      <w:r w:rsidRPr="001045F9">
        <w:rPr>
          <w:rFonts w:ascii="Times New Roman" w:hAnsi="Times New Roman" w:cs="Times New Roman"/>
          <w:sz w:val="28"/>
          <w:szCs w:val="28"/>
        </w:rPr>
        <w:t xml:space="preserve"> отримати всю необхідну для клієнта інформацію за один запит. Також</w:t>
      </w:r>
      <w:r w:rsidR="00E8545C">
        <w:rPr>
          <w:rFonts w:ascii="Times New Roman" w:hAnsi="Times New Roman" w:cs="Times New Roman"/>
          <w:sz w:val="28"/>
          <w:szCs w:val="28"/>
        </w:rPr>
        <w:t>,</w:t>
      </w:r>
      <w:r w:rsidRPr="001045F9">
        <w:rPr>
          <w:rFonts w:ascii="Times New Roman" w:hAnsi="Times New Roman" w:cs="Times New Roman"/>
          <w:sz w:val="28"/>
          <w:szCs w:val="28"/>
        </w:rPr>
        <w:t xml:space="preserve"> використовуючи GraphQL</w:t>
      </w:r>
      <w:r w:rsidR="00E8545C">
        <w:rPr>
          <w:rFonts w:ascii="Times New Roman" w:hAnsi="Times New Roman" w:cs="Times New Roman"/>
          <w:sz w:val="28"/>
          <w:szCs w:val="28"/>
        </w:rPr>
        <w:t>,</w:t>
      </w:r>
      <w:r w:rsidRPr="001045F9">
        <w:rPr>
          <w:rFonts w:ascii="Times New Roman" w:hAnsi="Times New Roman" w:cs="Times New Roman"/>
          <w:sz w:val="28"/>
          <w:szCs w:val="28"/>
        </w:rPr>
        <w:t xml:space="preserve"> клієнт спілкується з сервером за допомогою унікальної мови запитів, яка в свою чергу відміняє необхідність для сервера жорстко задавати структуру або склад даних, що повертаються сервером, а також не прив’язує клієнта до конкретного сервера</w:t>
      </w:r>
      <w:r w:rsidR="00C42CC9" w:rsidRPr="00C42CC9">
        <w:rPr>
          <w:rFonts w:ascii="Times New Roman" w:hAnsi="Times New Roman" w:cs="Times New Roman"/>
          <w:sz w:val="28"/>
          <w:szCs w:val="28"/>
          <w:lang w:val="ru-RU"/>
        </w:rPr>
        <w:t xml:space="preserve"> (</w:t>
      </w:r>
      <w:r w:rsidR="00C42CC9">
        <w:rPr>
          <w:rFonts w:ascii="Times New Roman" w:hAnsi="Times New Roman" w:cs="Times New Roman"/>
          <w:sz w:val="28"/>
          <w:szCs w:val="28"/>
          <w:lang w:val="ru-RU"/>
        </w:rPr>
        <w:t>рис.1</w:t>
      </w:r>
      <w:r w:rsidR="00C42CC9" w:rsidRPr="00C42CC9">
        <w:rPr>
          <w:rFonts w:ascii="Times New Roman" w:hAnsi="Times New Roman" w:cs="Times New Roman"/>
          <w:sz w:val="28"/>
          <w:szCs w:val="28"/>
          <w:lang w:val="ru-RU"/>
        </w:rPr>
        <w:t>)</w:t>
      </w:r>
      <w:r w:rsidRPr="001045F9">
        <w:rPr>
          <w:rFonts w:ascii="Times New Roman" w:hAnsi="Times New Roman" w:cs="Times New Roman"/>
          <w:sz w:val="28"/>
          <w:szCs w:val="28"/>
        </w:rPr>
        <w:t xml:space="preserve">. Фактично GraphQL знаходиться </w:t>
      </w:r>
      <w:r w:rsidR="00C42CC9" w:rsidRPr="00C42CC9">
        <w:rPr>
          <w:rFonts w:ascii="Times New Roman" w:hAnsi="Times New Roman" w:cs="Times New Roman"/>
          <w:sz w:val="28"/>
          <w:szCs w:val="28"/>
          <w:lang w:val="ru-RU"/>
        </w:rPr>
        <w:t>“</w:t>
      </w:r>
      <w:r w:rsidRPr="001045F9">
        <w:rPr>
          <w:rFonts w:ascii="Times New Roman" w:hAnsi="Times New Roman" w:cs="Times New Roman"/>
          <w:sz w:val="28"/>
          <w:szCs w:val="28"/>
        </w:rPr>
        <w:t>в середині</w:t>
      </w:r>
      <w:r w:rsidR="00C42CC9" w:rsidRPr="00C42CC9">
        <w:rPr>
          <w:rFonts w:ascii="Times New Roman" w:hAnsi="Times New Roman" w:cs="Times New Roman"/>
          <w:sz w:val="28"/>
          <w:szCs w:val="28"/>
          <w:lang w:val="ru-RU"/>
        </w:rPr>
        <w:t>”</w:t>
      </w:r>
      <w:r w:rsidRPr="001045F9">
        <w:rPr>
          <w:rFonts w:ascii="Times New Roman" w:hAnsi="Times New Roman" w:cs="Times New Roman"/>
          <w:sz w:val="28"/>
          <w:szCs w:val="28"/>
        </w:rPr>
        <w:t xml:space="preserve"> між клієнтом і сервером. Оскільки клієнт запрошує в сервера дані, а той в свою чергу повинен відповісти на цей запит актуальними даними</w:t>
      </w:r>
      <w:r w:rsidR="00361531" w:rsidRPr="00361531">
        <w:rPr>
          <w:rFonts w:ascii="Times New Roman" w:hAnsi="Times New Roman" w:cs="Times New Roman"/>
          <w:sz w:val="28"/>
          <w:szCs w:val="28"/>
          <w:lang w:val="ru-RU"/>
        </w:rPr>
        <w:t xml:space="preserve"> </w:t>
      </w:r>
      <w:r w:rsidR="00361531" w:rsidRPr="001045F9">
        <w:rPr>
          <w:rFonts w:ascii="Times New Roman" w:hAnsi="Times New Roman" w:cs="Times New Roman"/>
          <w:sz w:val="28"/>
          <w:szCs w:val="28"/>
        </w:rPr>
        <w:t>[</w:t>
      </w:r>
      <w:r w:rsidR="00361531" w:rsidRPr="00361531">
        <w:rPr>
          <w:rFonts w:ascii="Times New Roman" w:hAnsi="Times New Roman" w:cs="Times New Roman"/>
          <w:sz w:val="28"/>
          <w:szCs w:val="28"/>
          <w:lang w:val="ru-RU"/>
        </w:rPr>
        <w:t>5</w:t>
      </w:r>
      <w:r w:rsidR="00361531" w:rsidRPr="001045F9">
        <w:rPr>
          <w:rFonts w:ascii="Times New Roman" w:hAnsi="Times New Roman" w:cs="Times New Roman"/>
          <w:sz w:val="28"/>
          <w:szCs w:val="28"/>
        </w:rPr>
        <w:t>]</w:t>
      </w:r>
      <w:r w:rsidRPr="001045F9">
        <w:rPr>
          <w:rFonts w:ascii="Times New Roman" w:hAnsi="Times New Roman" w:cs="Times New Roman"/>
          <w:sz w:val="28"/>
          <w:szCs w:val="28"/>
        </w:rPr>
        <w:t>.</w:t>
      </w:r>
      <w:r w:rsidR="000C0909" w:rsidRPr="001045F9">
        <w:rPr>
          <w:rFonts w:ascii="Times New Roman" w:hAnsi="Times New Roman" w:cs="Times New Roman"/>
          <w:sz w:val="28"/>
          <w:szCs w:val="28"/>
        </w:rPr>
        <w:t xml:space="preserve"> </w:t>
      </w:r>
    </w:p>
    <w:p w14:paraId="0E726307" w14:textId="77777777" w:rsidR="0068102D" w:rsidRPr="001045F9" w:rsidRDefault="0068102D" w:rsidP="0068102D">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noProof/>
          <w:sz w:val="28"/>
          <w:szCs w:val="28"/>
          <w:lang w:eastAsia="uk-UA"/>
        </w:rPr>
        <w:drawing>
          <wp:inline distT="0" distB="0" distL="0" distR="0" wp14:anchorId="7EFBF19A" wp14:editId="2270ACB0">
            <wp:extent cx="6120765" cy="16554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ojpr4l3exhd4x9kgda8tau2q08.png"/>
                    <pic:cNvPicPr/>
                  </pic:nvPicPr>
                  <pic:blipFill>
                    <a:blip r:embed="rId8">
                      <a:extLst>
                        <a:ext uri="{28A0092B-C50C-407E-A947-70E740481C1C}">
                          <a14:useLocalDpi xmlns:a14="http://schemas.microsoft.com/office/drawing/2010/main" val="0"/>
                        </a:ext>
                      </a:extLst>
                    </a:blip>
                    <a:stretch>
                      <a:fillRect/>
                    </a:stretch>
                  </pic:blipFill>
                  <pic:spPr>
                    <a:xfrm>
                      <a:off x="0" y="0"/>
                      <a:ext cx="6120765" cy="1655445"/>
                    </a:xfrm>
                    <a:prstGeom prst="rect">
                      <a:avLst/>
                    </a:prstGeom>
                  </pic:spPr>
                </pic:pic>
              </a:graphicData>
            </a:graphic>
          </wp:inline>
        </w:drawing>
      </w:r>
    </w:p>
    <w:p w14:paraId="554DBAC4" w14:textId="3B249B3C" w:rsidR="0068102D" w:rsidRPr="001045F9" w:rsidRDefault="0068102D" w:rsidP="0068102D">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 xml:space="preserve">Рис.1. </w:t>
      </w:r>
      <w:r w:rsidR="00174275" w:rsidRPr="001045F9">
        <w:rPr>
          <w:rFonts w:ascii="Times New Roman" w:hAnsi="Times New Roman" w:cs="Times New Roman"/>
          <w:sz w:val="28"/>
          <w:szCs w:val="28"/>
        </w:rPr>
        <w:t>Клієнт-серверна архітектура з використанням GraphQL</w:t>
      </w:r>
    </w:p>
    <w:p w14:paraId="2202C606" w14:textId="0B909CCC" w:rsidR="0068102D" w:rsidRPr="001045F9" w:rsidRDefault="0068102D" w:rsidP="0068102D">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Тобто GraphQL в цьому випадку виступає посередником між клієнтом і сервером або навіть особистим помічником клієнта стосовно запитів до сервера.</w:t>
      </w:r>
      <w:r w:rsidRPr="001045F9">
        <w:rPr>
          <w:rFonts w:ascii="Times New Roman" w:hAnsi="Times New Roman" w:cs="Times New Roman"/>
          <w:sz w:val="28"/>
          <w:szCs w:val="28"/>
        </w:rPr>
        <w:tab/>
        <w:t>Саме в даному випадку у більшості виникає запитання, чому клієнт не може спілкуватися з сервером на пряму без посередників</w:t>
      </w:r>
      <w:r w:rsidR="00C42CC9">
        <w:rPr>
          <w:rFonts w:ascii="Times New Roman" w:hAnsi="Times New Roman" w:cs="Times New Roman"/>
          <w:sz w:val="28"/>
          <w:szCs w:val="28"/>
        </w:rPr>
        <w:t xml:space="preserve"> (рис.2).</w:t>
      </w:r>
      <w:r w:rsidR="000C0909" w:rsidRPr="001045F9">
        <w:rPr>
          <w:rFonts w:ascii="Times New Roman" w:hAnsi="Times New Roman" w:cs="Times New Roman"/>
          <w:sz w:val="28"/>
          <w:szCs w:val="28"/>
        </w:rPr>
        <w:t xml:space="preserve"> [</w:t>
      </w:r>
      <w:r w:rsidR="00361531">
        <w:rPr>
          <w:rFonts w:ascii="Times New Roman" w:hAnsi="Times New Roman" w:cs="Times New Roman"/>
          <w:sz w:val="28"/>
          <w:szCs w:val="28"/>
          <w:lang w:val="en-US"/>
        </w:rPr>
        <w:t>5</w:t>
      </w:r>
      <w:r w:rsidR="000C0909" w:rsidRPr="001045F9">
        <w:rPr>
          <w:rFonts w:ascii="Times New Roman" w:hAnsi="Times New Roman" w:cs="Times New Roman"/>
          <w:sz w:val="28"/>
          <w:szCs w:val="28"/>
        </w:rPr>
        <w:t>]</w:t>
      </w:r>
    </w:p>
    <w:p w14:paraId="5F739F55" w14:textId="77777777" w:rsidR="0068102D" w:rsidRPr="001045F9" w:rsidRDefault="0068102D" w:rsidP="0068102D">
      <w:pPr>
        <w:spacing w:line="36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lang w:eastAsia="uk-UA"/>
        </w:rPr>
        <w:lastRenderedPageBreak/>
        <w:drawing>
          <wp:inline distT="0" distB="0" distL="0" distR="0" wp14:anchorId="579DACA2" wp14:editId="56F4B4BE">
            <wp:extent cx="6120765" cy="1162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5zk2cxkfhuddycbko8o3dbp8.png"/>
                    <pic:cNvPicPr/>
                  </pic:nvPicPr>
                  <pic:blipFill>
                    <a:blip r:embed="rId9">
                      <a:extLst>
                        <a:ext uri="{28A0092B-C50C-407E-A947-70E740481C1C}">
                          <a14:useLocalDpi xmlns:a14="http://schemas.microsoft.com/office/drawing/2010/main" val="0"/>
                        </a:ext>
                      </a:extLst>
                    </a:blip>
                    <a:stretch>
                      <a:fillRect/>
                    </a:stretch>
                  </pic:blipFill>
                  <pic:spPr>
                    <a:xfrm>
                      <a:off x="0" y="0"/>
                      <a:ext cx="6120765" cy="1162050"/>
                    </a:xfrm>
                    <a:prstGeom prst="rect">
                      <a:avLst/>
                    </a:prstGeom>
                  </pic:spPr>
                </pic:pic>
              </a:graphicData>
            </a:graphic>
          </wp:inline>
        </w:drawing>
      </w:r>
    </w:p>
    <w:p w14:paraId="71B460D5" w14:textId="7F6BCFCD" w:rsidR="0068102D" w:rsidRPr="001045F9" w:rsidRDefault="0068102D" w:rsidP="0068102D">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w:t>
      </w:r>
      <w:r w:rsidR="00174275" w:rsidRPr="001045F9">
        <w:rPr>
          <w:rFonts w:ascii="Times New Roman" w:hAnsi="Times New Roman" w:cs="Times New Roman"/>
          <w:sz w:val="28"/>
          <w:szCs w:val="28"/>
        </w:rPr>
        <w:t>2</w:t>
      </w:r>
      <w:r w:rsidRPr="001045F9">
        <w:rPr>
          <w:rFonts w:ascii="Times New Roman" w:hAnsi="Times New Roman" w:cs="Times New Roman"/>
          <w:sz w:val="28"/>
          <w:szCs w:val="28"/>
        </w:rPr>
        <w:t xml:space="preserve">. </w:t>
      </w:r>
      <w:r w:rsidR="00174275" w:rsidRPr="001045F9">
        <w:rPr>
          <w:rFonts w:ascii="Times New Roman" w:hAnsi="Times New Roman" w:cs="Times New Roman"/>
          <w:sz w:val="28"/>
          <w:szCs w:val="28"/>
        </w:rPr>
        <w:t>Клієнт-серверна архітектура з використанням REST API</w:t>
      </w:r>
    </w:p>
    <w:p w14:paraId="2FF3CD3B" w14:textId="633A6278" w:rsidR="0068102D" w:rsidRPr="001045F9" w:rsidRDefault="0068102D" w:rsidP="008515BF">
      <w:pPr>
        <w:spacing w:line="360" w:lineRule="auto"/>
        <w:ind w:leftChars="810" w:left="1701" w:rightChars="269" w:right="565"/>
        <w:jc w:val="both"/>
        <w:rPr>
          <w:rFonts w:ascii="Times New Roman" w:hAnsi="Times New Roman" w:cs="Times New Roman"/>
          <w:sz w:val="28"/>
          <w:szCs w:val="28"/>
        </w:rPr>
      </w:pPr>
      <w:r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t xml:space="preserve">Оскільки клієнт </w:t>
      </w:r>
      <w:r w:rsidR="00C42CC9">
        <w:rPr>
          <w:rFonts w:ascii="Times New Roman" w:hAnsi="Times New Roman" w:cs="Times New Roman"/>
          <w:sz w:val="28"/>
          <w:szCs w:val="28"/>
        </w:rPr>
        <w:t>із</w:t>
      </w:r>
      <w:r w:rsidRPr="001045F9">
        <w:rPr>
          <w:rFonts w:ascii="Times New Roman" w:hAnsi="Times New Roman" w:cs="Times New Roman"/>
          <w:sz w:val="28"/>
          <w:szCs w:val="28"/>
        </w:rPr>
        <w:t xml:space="preserve"> сервер</w:t>
      </w:r>
      <w:r w:rsidR="00C42CC9">
        <w:rPr>
          <w:rFonts w:ascii="Times New Roman" w:hAnsi="Times New Roman" w:cs="Times New Roman"/>
          <w:sz w:val="28"/>
          <w:szCs w:val="28"/>
        </w:rPr>
        <w:t>а</w:t>
      </w:r>
      <w:r w:rsidRPr="001045F9">
        <w:rPr>
          <w:rFonts w:ascii="Times New Roman" w:hAnsi="Times New Roman" w:cs="Times New Roman"/>
          <w:sz w:val="28"/>
          <w:szCs w:val="28"/>
        </w:rPr>
        <w:t xml:space="preserve"> зазвичай </w:t>
      </w:r>
      <w:r w:rsidR="008515BF">
        <w:rPr>
          <w:rFonts w:ascii="Times New Roman" w:hAnsi="Times New Roman" w:cs="Times New Roman"/>
          <w:sz w:val="28"/>
          <w:szCs w:val="28"/>
        </w:rPr>
        <w:t>потребує</w:t>
      </w:r>
      <w:r w:rsidRPr="001045F9">
        <w:rPr>
          <w:rFonts w:ascii="Times New Roman" w:hAnsi="Times New Roman" w:cs="Times New Roman"/>
          <w:sz w:val="28"/>
          <w:szCs w:val="28"/>
        </w:rPr>
        <w:t xml:space="preserve"> </w:t>
      </w:r>
      <w:r w:rsidR="00C42CC9">
        <w:rPr>
          <w:rFonts w:ascii="Times New Roman" w:hAnsi="Times New Roman" w:cs="Times New Roman"/>
          <w:sz w:val="28"/>
          <w:szCs w:val="28"/>
        </w:rPr>
        <w:t>значн</w:t>
      </w:r>
      <w:r w:rsidR="008515BF">
        <w:rPr>
          <w:rFonts w:ascii="Times New Roman" w:hAnsi="Times New Roman" w:cs="Times New Roman"/>
          <w:sz w:val="28"/>
          <w:szCs w:val="28"/>
        </w:rPr>
        <w:t>ої</w:t>
      </w:r>
      <w:r w:rsidR="00C42CC9">
        <w:rPr>
          <w:rFonts w:ascii="Times New Roman" w:hAnsi="Times New Roman" w:cs="Times New Roman"/>
          <w:sz w:val="28"/>
          <w:szCs w:val="28"/>
        </w:rPr>
        <w:t xml:space="preserve"> кільк</w:t>
      </w:r>
      <w:r w:rsidR="008515BF">
        <w:rPr>
          <w:rFonts w:ascii="Times New Roman" w:hAnsi="Times New Roman" w:cs="Times New Roman"/>
          <w:sz w:val="28"/>
          <w:szCs w:val="28"/>
        </w:rPr>
        <w:t>о</w:t>
      </w:r>
      <w:r w:rsidR="00C42CC9">
        <w:rPr>
          <w:rFonts w:ascii="Times New Roman" w:hAnsi="Times New Roman" w:cs="Times New Roman"/>
          <w:sz w:val="28"/>
          <w:szCs w:val="28"/>
        </w:rPr>
        <w:t>ст</w:t>
      </w:r>
      <w:r w:rsidR="008515BF">
        <w:rPr>
          <w:rFonts w:ascii="Times New Roman" w:hAnsi="Times New Roman" w:cs="Times New Roman"/>
          <w:sz w:val="28"/>
          <w:szCs w:val="28"/>
        </w:rPr>
        <w:t>і</w:t>
      </w:r>
      <w:r w:rsidR="00C42CC9">
        <w:rPr>
          <w:rFonts w:ascii="Times New Roman" w:hAnsi="Times New Roman" w:cs="Times New Roman"/>
          <w:sz w:val="28"/>
          <w:szCs w:val="28"/>
        </w:rPr>
        <w:t xml:space="preserve"> інформації</w:t>
      </w:r>
      <w:r w:rsidRPr="001045F9">
        <w:rPr>
          <w:rFonts w:ascii="Times New Roman" w:hAnsi="Times New Roman" w:cs="Times New Roman"/>
          <w:sz w:val="28"/>
          <w:szCs w:val="28"/>
        </w:rPr>
        <w:t xml:space="preserve">, а сервер </w:t>
      </w:r>
      <w:r w:rsidR="008515BF">
        <w:rPr>
          <w:rFonts w:ascii="Times New Roman" w:hAnsi="Times New Roman" w:cs="Times New Roman"/>
          <w:sz w:val="28"/>
          <w:szCs w:val="28"/>
        </w:rPr>
        <w:t>може надати тільки інформацію згідно одного запиту за один раз</w:t>
      </w:r>
      <w:r w:rsidRPr="001045F9">
        <w:rPr>
          <w:rFonts w:ascii="Times New Roman" w:hAnsi="Times New Roman" w:cs="Times New Roman"/>
          <w:sz w:val="28"/>
          <w:szCs w:val="28"/>
        </w:rPr>
        <w:t>. Саме тому клієнт повинен багаторазово звертатись до сервера, щоб отримати всі необхідні йому дані. Користуючись GraphQL такої проблеми не виникає</w:t>
      </w:r>
      <w:r w:rsidR="008515BF">
        <w:rPr>
          <w:rFonts w:ascii="Times New Roman" w:hAnsi="Times New Roman" w:cs="Times New Roman"/>
          <w:sz w:val="28"/>
          <w:szCs w:val="28"/>
        </w:rPr>
        <w:t>,</w:t>
      </w:r>
      <w:r w:rsidRPr="001045F9">
        <w:rPr>
          <w:rFonts w:ascii="Times New Roman" w:hAnsi="Times New Roman" w:cs="Times New Roman"/>
          <w:sz w:val="28"/>
          <w:szCs w:val="28"/>
        </w:rPr>
        <w:t xml:space="preserve"> оскільки в цьому випадку він виступає особистим помічником клієнта. </w:t>
      </w:r>
      <w:r w:rsidR="008515BF">
        <w:rPr>
          <w:rFonts w:ascii="Times New Roman" w:hAnsi="Times New Roman" w:cs="Times New Roman"/>
          <w:sz w:val="28"/>
          <w:szCs w:val="28"/>
        </w:rPr>
        <w:t>Наприклад, потрібно вирішити наступну задачу</w:t>
      </w:r>
      <w:r w:rsidR="008515BF" w:rsidRPr="008A73BF">
        <w:rPr>
          <w:rFonts w:ascii="Times New Roman" w:hAnsi="Times New Roman" w:cs="Times New Roman"/>
          <w:sz w:val="28"/>
          <w:szCs w:val="28"/>
          <w:lang w:val="ru-RU"/>
        </w:rPr>
        <w:t xml:space="preserve"> –</w:t>
      </w:r>
      <w:r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008515BF" w:rsidRPr="008A73BF">
        <w:rPr>
          <w:rFonts w:ascii="Times New Roman" w:hAnsi="Times New Roman" w:cs="Times New Roman"/>
          <w:sz w:val="28"/>
          <w:szCs w:val="28"/>
          <w:lang w:val="ru-RU"/>
        </w:rPr>
        <w:t>“</w:t>
      </w:r>
      <w:r w:rsidR="008515BF">
        <w:rPr>
          <w:rFonts w:ascii="Times New Roman" w:hAnsi="Times New Roman" w:cs="Times New Roman"/>
          <w:sz w:val="28"/>
          <w:szCs w:val="28"/>
        </w:rPr>
        <w:t>клієнту</w:t>
      </w:r>
      <w:r w:rsidRPr="001045F9">
        <w:rPr>
          <w:rFonts w:ascii="Times New Roman" w:hAnsi="Times New Roman" w:cs="Times New Roman"/>
          <w:sz w:val="28"/>
          <w:szCs w:val="28"/>
        </w:rPr>
        <w:t xml:space="preserve"> потрібно замовити піцу, доставку продуктів та забрати речі з хімчистки</w:t>
      </w:r>
      <w:r w:rsidR="008515BF" w:rsidRPr="008A73BF">
        <w:rPr>
          <w:rFonts w:ascii="Times New Roman" w:hAnsi="Times New Roman" w:cs="Times New Roman"/>
          <w:sz w:val="28"/>
          <w:szCs w:val="28"/>
          <w:lang w:val="ru-RU"/>
        </w:rPr>
        <w:t>”</w:t>
      </w:r>
      <w:r w:rsidRPr="001045F9">
        <w:rPr>
          <w:rFonts w:ascii="Times New Roman" w:hAnsi="Times New Roman" w:cs="Times New Roman"/>
          <w:sz w:val="28"/>
          <w:szCs w:val="28"/>
        </w:rPr>
        <w:t>. Користуючись старим REST подібним підходом клієнту довелося б зробити три окремі запити по кожній з позицій</w:t>
      </w:r>
      <w:r w:rsidR="008515BF">
        <w:rPr>
          <w:rFonts w:ascii="Times New Roman" w:hAnsi="Times New Roman" w:cs="Times New Roman"/>
          <w:sz w:val="28"/>
          <w:szCs w:val="28"/>
        </w:rPr>
        <w:t xml:space="preserve"> і </w:t>
      </w:r>
      <w:r w:rsidRPr="001045F9">
        <w:rPr>
          <w:rFonts w:ascii="Times New Roman" w:hAnsi="Times New Roman" w:cs="Times New Roman"/>
          <w:sz w:val="28"/>
          <w:szCs w:val="28"/>
        </w:rPr>
        <w:t xml:space="preserve">це виглядало б </w:t>
      </w:r>
      <w:r w:rsidR="008515BF">
        <w:rPr>
          <w:rFonts w:ascii="Times New Roman" w:hAnsi="Times New Roman" w:cs="Times New Roman"/>
          <w:sz w:val="28"/>
          <w:szCs w:val="28"/>
        </w:rPr>
        <w:t>наступним чином (рис.3)</w:t>
      </w:r>
      <w:r w:rsidRPr="001045F9">
        <w:rPr>
          <w:rFonts w:ascii="Times New Roman" w:hAnsi="Times New Roman" w:cs="Times New Roman"/>
          <w:sz w:val="28"/>
          <w:szCs w:val="28"/>
        </w:rPr>
        <w:t>.</w:t>
      </w:r>
      <w:r w:rsidR="008515BF">
        <w:rPr>
          <w:rFonts w:ascii="Times New Roman" w:hAnsi="Times New Roman" w:cs="Times New Roman"/>
          <w:sz w:val="28"/>
          <w:szCs w:val="28"/>
        </w:rPr>
        <w:t xml:space="preserve"> </w:t>
      </w:r>
      <w:r w:rsidR="000C0909" w:rsidRPr="001045F9">
        <w:rPr>
          <w:rFonts w:ascii="Times New Roman" w:hAnsi="Times New Roman" w:cs="Times New Roman"/>
          <w:sz w:val="28"/>
          <w:szCs w:val="28"/>
        </w:rPr>
        <w:t xml:space="preserve"> </w:t>
      </w:r>
    </w:p>
    <w:p w14:paraId="37152208" w14:textId="77777777" w:rsidR="0068102D" w:rsidRPr="001045F9" w:rsidRDefault="0068102D" w:rsidP="0068102D">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noProof/>
          <w:sz w:val="28"/>
          <w:szCs w:val="28"/>
          <w:lang w:eastAsia="uk-UA"/>
        </w:rPr>
        <w:drawing>
          <wp:inline distT="0" distB="0" distL="0" distR="0" wp14:anchorId="04C6BA77" wp14:editId="7D57B593">
            <wp:extent cx="5185894" cy="186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LVQb9_hxti9j-fY7SH3aKA.png"/>
                    <pic:cNvPicPr/>
                  </pic:nvPicPr>
                  <pic:blipFill>
                    <a:blip r:embed="rId10">
                      <a:extLst>
                        <a:ext uri="{28A0092B-C50C-407E-A947-70E740481C1C}">
                          <a14:useLocalDpi xmlns:a14="http://schemas.microsoft.com/office/drawing/2010/main" val="0"/>
                        </a:ext>
                      </a:extLst>
                    </a:blip>
                    <a:stretch>
                      <a:fillRect/>
                    </a:stretch>
                  </pic:blipFill>
                  <pic:spPr>
                    <a:xfrm>
                      <a:off x="0" y="0"/>
                      <a:ext cx="5253696" cy="1891309"/>
                    </a:xfrm>
                    <a:prstGeom prst="rect">
                      <a:avLst/>
                    </a:prstGeom>
                  </pic:spPr>
                </pic:pic>
              </a:graphicData>
            </a:graphic>
          </wp:inline>
        </w:drawing>
      </w:r>
    </w:p>
    <w:p w14:paraId="40C75F54" w14:textId="55BB008F" w:rsidR="0068102D" w:rsidRPr="001045F9" w:rsidRDefault="0068102D" w:rsidP="0068102D">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w:t>
      </w:r>
      <w:r w:rsidR="00174275" w:rsidRPr="001045F9">
        <w:rPr>
          <w:rFonts w:ascii="Times New Roman" w:hAnsi="Times New Roman" w:cs="Times New Roman"/>
          <w:sz w:val="28"/>
          <w:szCs w:val="28"/>
        </w:rPr>
        <w:t>3</w:t>
      </w:r>
      <w:r w:rsidRPr="001045F9">
        <w:rPr>
          <w:rFonts w:ascii="Times New Roman" w:hAnsi="Times New Roman" w:cs="Times New Roman"/>
          <w:sz w:val="28"/>
          <w:szCs w:val="28"/>
        </w:rPr>
        <w:t xml:space="preserve">. </w:t>
      </w:r>
      <w:r w:rsidR="00174275" w:rsidRPr="001045F9">
        <w:rPr>
          <w:rFonts w:ascii="Times New Roman" w:hAnsi="Times New Roman" w:cs="Times New Roman"/>
          <w:sz w:val="28"/>
          <w:szCs w:val="28"/>
        </w:rPr>
        <w:t>Принцип роботи запитів в REST API</w:t>
      </w:r>
    </w:p>
    <w:p w14:paraId="3BA0EBDD" w14:textId="2346EAEA" w:rsidR="0068102D" w:rsidRPr="001045F9" w:rsidRDefault="008515BF" w:rsidP="0068102D">
      <w:pPr>
        <w:spacing w:line="360" w:lineRule="auto"/>
        <w:ind w:leftChars="810" w:left="1701" w:rightChars="269" w:right="565" w:firstLine="423"/>
        <w:jc w:val="both"/>
        <w:rPr>
          <w:rFonts w:ascii="Times New Roman" w:hAnsi="Times New Roman" w:cs="Times New Roman"/>
          <w:sz w:val="28"/>
          <w:szCs w:val="28"/>
        </w:rPr>
      </w:pPr>
      <w:r>
        <w:rPr>
          <w:rFonts w:ascii="Times New Roman" w:hAnsi="Times New Roman" w:cs="Times New Roman"/>
          <w:sz w:val="28"/>
          <w:szCs w:val="28"/>
        </w:rPr>
        <w:t xml:space="preserve">При використанні, наприклад </w:t>
      </w:r>
      <w:r>
        <w:rPr>
          <w:rFonts w:ascii="Times New Roman" w:hAnsi="Times New Roman" w:cs="Times New Roman"/>
          <w:sz w:val="28"/>
          <w:szCs w:val="28"/>
          <w:lang w:val="en-US"/>
        </w:rPr>
        <w:t>GraphQL</w:t>
      </w:r>
      <w:r w:rsidR="0068102D" w:rsidRPr="001045F9">
        <w:rPr>
          <w:rFonts w:ascii="Times New Roman" w:hAnsi="Times New Roman" w:cs="Times New Roman"/>
          <w:sz w:val="28"/>
          <w:szCs w:val="28"/>
        </w:rPr>
        <w:t>, потрібно передати адреси місць</w:t>
      </w:r>
      <w:r w:rsidRPr="008515BF">
        <w:rPr>
          <w:rFonts w:ascii="Times New Roman" w:hAnsi="Times New Roman" w:cs="Times New Roman"/>
          <w:sz w:val="28"/>
          <w:szCs w:val="28"/>
          <w:lang w:val="ru-RU"/>
        </w:rPr>
        <w:t>,</w:t>
      </w:r>
      <w:r w:rsidR="0068102D" w:rsidRPr="001045F9">
        <w:rPr>
          <w:rFonts w:ascii="Times New Roman" w:hAnsi="Times New Roman" w:cs="Times New Roman"/>
          <w:sz w:val="28"/>
          <w:szCs w:val="28"/>
        </w:rPr>
        <w:t xml:space="preserve"> де знаходяться дані, а потім </w:t>
      </w:r>
      <w:r>
        <w:rPr>
          <w:rFonts w:ascii="Times New Roman" w:hAnsi="Times New Roman" w:cs="Times New Roman"/>
          <w:sz w:val="28"/>
          <w:szCs w:val="28"/>
        </w:rPr>
        <w:t>можна здійснити запит</w:t>
      </w:r>
      <w:r w:rsidR="0068102D" w:rsidRPr="001045F9">
        <w:rPr>
          <w:rFonts w:ascii="Times New Roman" w:hAnsi="Times New Roman" w:cs="Times New Roman"/>
          <w:sz w:val="28"/>
          <w:szCs w:val="28"/>
        </w:rPr>
        <w:t xml:space="preserve"> </w:t>
      </w:r>
      <w:r>
        <w:rPr>
          <w:rFonts w:ascii="Times New Roman" w:hAnsi="Times New Roman" w:cs="Times New Roman"/>
          <w:sz w:val="28"/>
          <w:szCs w:val="28"/>
        </w:rPr>
        <w:t>на одержання всіх даних</w:t>
      </w:r>
      <w:r w:rsidR="0068102D" w:rsidRPr="001045F9">
        <w:rPr>
          <w:rFonts w:ascii="Times New Roman" w:hAnsi="Times New Roman" w:cs="Times New Roman"/>
          <w:sz w:val="28"/>
          <w:szCs w:val="28"/>
        </w:rPr>
        <w:t xml:space="preserve"> одночасно. </w:t>
      </w:r>
      <w:r w:rsidR="001C5293">
        <w:rPr>
          <w:rFonts w:ascii="Times New Roman" w:hAnsi="Times New Roman" w:cs="Times New Roman"/>
          <w:sz w:val="28"/>
          <w:szCs w:val="28"/>
        </w:rPr>
        <w:t>Даний процес чітко відображає рис.4</w:t>
      </w:r>
      <w:r w:rsidR="0068102D" w:rsidRPr="001045F9">
        <w:rPr>
          <w:rFonts w:ascii="Times New Roman" w:hAnsi="Times New Roman" w:cs="Times New Roman"/>
          <w:sz w:val="28"/>
          <w:szCs w:val="28"/>
        </w:rPr>
        <w:t>.</w:t>
      </w:r>
      <w:r w:rsidR="000C0909" w:rsidRPr="001045F9">
        <w:rPr>
          <w:rFonts w:ascii="Times New Roman" w:hAnsi="Times New Roman" w:cs="Times New Roman"/>
          <w:sz w:val="28"/>
          <w:szCs w:val="28"/>
        </w:rPr>
        <w:t xml:space="preserve"> </w:t>
      </w:r>
    </w:p>
    <w:p w14:paraId="278548AA" w14:textId="77777777" w:rsidR="0068102D" w:rsidRPr="001045F9" w:rsidRDefault="0068102D" w:rsidP="0068102D">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noProof/>
          <w:sz w:val="28"/>
          <w:szCs w:val="28"/>
          <w:lang w:eastAsia="uk-UA"/>
        </w:rPr>
        <w:lastRenderedPageBreak/>
        <w:drawing>
          <wp:inline distT="0" distB="0" distL="0" distR="0" wp14:anchorId="37F22425" wp14:editId="5FAC0CD4">
            <wp:extent cx="4828211" cy="2438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AFX14UE3utIs7xktnxVIng.png"/>
                    <pic:cNvPicPr/>
                  </pic:nvPicPr>
                  <pic:blipFill>
                    <a:blip r:embed="rId11">
                      <a:extLst>
                        <a:ext uri="{28A0092B-C50C-407E-A947-70E740481C1C}">
                          <a14:useLocalDpi xmlns:a14="http://schemas.microsoft.com/office/drawing/2010/main" val="0"/>
                        </a:ext>
                      </a:extLst>
                    </a:blip>
                    <a:stretch>
                      <a:fillRect/>
                    </a:stretch>
                  </pic:blipFill>
                  <pic:spPr>
                    <a:xfrm>
                      <a:off x="0" y="0"/>
                      <a:ext cx="4945863" cy="2497818"/>
                    </a:xfrm>
                    <a:prstGeom prst="rect">
                      <a:avLst/>
                    </a:prstGeom>
                  </pic:spPr>
                </pic:pic>
              </a:graphicData>
            </a:graphic>
          </wp:inline>
        </w:drawing>
      </w:r>
    </w:p>
    <w:p w14:paraId="4CA2C01A" w14:textId="392C5470" w:rsidR="0068102D" w:rsidRPr="001045F9" w:rsidRDefault="0068102D" w:rsidP="00174275">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w:t>
      </w:r>
      <w:r w:rsidR="00174275" w:rsidRPr="001045F9">
        <w:rPr>
          <w:rFonts w:ascii="Times New Roman" w:hAnsi="Times New Roman" w:cs="Times New Roman"/>
          <w:sz w:val="28"/>
          <w:szCs w:val="28"/>
        </w:rPr>
        <w:t>4</w:t>
      </w:r>
      <w:r w:rsidRPr="001045F9">
        <w:rPr>
          <w:rFonts w:ascii="Times New Roman" w:hAnsi="Times New Roman" w:cs="Times New Roman"/>
          <w:sz w:val="28"/>
          <w:szCs w:val="28"/>
        </w:rPr>
        <w:t xml:space="preserve">. </w:t>
      </w:r>
      <w:r w:rsidR="00174275" w:rsidRPr="001045F9">
        <w:rPr>
          <w:rFonts w:ascii="Times New Roman" w:hAnsi="Times New Roman" w:cs="Times New Roman"/>
          <w:sz w:val="28"/>
          <w:szCs w:val="28"/>
        </w:rPr>
        <w:t>Принцип роботи запитів в GraphQL</w:t>
      </w:r>
    </w:p>
    <w:p w14:paraId="1AB07818" w14:textId="169B9366" w:rsidR="0068102D" w:rsidRPr="001045F9" w:rsidRDefault="0068102D" w:rsidP="001C5293">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 xml:space="preserve">Саме завдяки </w:t>
      </w:r>
      <w:r w:rsidR="001C5293">
        <w:rPr>
          <w:rFonts w:ascii="Times New Roman" w:hAnsi="Times New Roman" w:cs="Times New Roman"/>
          <w:sz w:val="28"/>
          <w:szCs w:val="28"/>
        </w:rPr>
        <w:t>вище вказаним</w:t>
      </w:r>
      <w:r w:rsidRPr="001045F9">
        <w:rPr>
          <w:rFonts w:ascii="Times New Roman" w:hAnsi="Times New Roman" w:cs="Times New Roman"/>
          <w:sz w:val="28"/>
          <w:szCs w:val="28"/>
        </w:rPr>
        <w:t xml:space="preserve"> можливостям GraphQL витісняє REST </w:t>
      </w:r>
      <w:r w:rsidR="001C5293">
        <w:rPr>
          <w:rFonts w:ascii="Times New Roman" w:hAnsi="Times New Roman" w:cs="Times New Roman"/>
          <w:sz w:val="28"/>
          <w:szCs w:val="28"/>
        </w:rPr>
        <w:t>підхід</w:t>
      </w:r>
      <w:r w:rsidRPr="001045F9">
        <w:rPr>
          <w:rFonts w:ascii="Times New Roman" w:hAnsi="Times New Roman" w:cs="Times New Roman"/>
          <w:sz w:val="28"/>
          <w:szCs w:val="28"/>
        </w:rPr>
        <w:t>.</w:t>
      </w:r>
    </w:p>
    <w:p w14:paraId="26104BB7" w14:textId="5A357356" w:rsidR="00174275" w:rsidRPr="001045F9" w:rsidRDefault="00174275" w:rsidP="0068102D">
      <w:pPr>
        <w:spacing w:line="360" w:lineRule="auto"/>
        <w:ind w:leftChars="810" w:left="1701" w:rightChars="269" w:right="565"/>
        <w:jc w:val="both"/>
        <w:rPr>
          <w:rFonts w:ascii="Times New Roman" w:hAnsi="Times New Roman" w:cs="Times New Roman"/>
          <w:sz w:val="28"/>
          <w:szCs w:val="28"/>
        </w:rPr>
      </w:pPr>
    </w:p>
    <w:p w14:paraId="4F968B80" w14:textId="5D727E7F" w:rsidR="00174275" w:rsidRPr="001045F9" w:rsidRDefault="00174275" w:rsidP="0068102D">
      <w:pPr>
        <w:spacing w:line="360" w:lineRule="auto"/>
        <w:ind w:leftChars="810" w:left="1701" w:rightChars="269" w:right="565"/>
        <w:jc w:val="both"/>
        <w:rPr>
          <w:rFonts w:ascii="Times New Roman" w:hAnsi="Times New Roman" w:cs="Times New Roman"/>
          <w:sz w:val="28"/>
          <w:szCs w:val="28"/>
        </w:rPr>
      </w:pPr>
    </w:p>
    <w:p w14:paraId="0C6BB58B" w14:textId="1B203C16" w:rsidR="00174275" w:rsidRPr="001045F9" w:rsidRDefault="00174275" w:rsidP="0068102D">
      <w:pPr>
        <w:spacing w:line="360" w:lineRule="auto"/>
        <w:ind w:leftChars="810" w:left="1701" w:rightChars="269" w:right="565"/>
        <w:jc w:val="both"/>
        <w:rPr>
          <w:rFonts w:ascii="Times New Roman" w:hAnsi="Times New Roman" w:cs="Times New Roman"/>
          <w:sz w:val="28"/>
          <w:szCs w:val="28"/>
        </w:rPr>
      </w:pPr>
    </w:p>
    <w:p w14:paraId="5861E7C4"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42309815"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11E2745A"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1FB7502C"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3E1AAEB1"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1653C869"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4934AB7C"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0F25AA8F"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0F1EEE0D"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63939BFD"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57A8AA54"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6A350FBA" w14:textId="77777777" w:rsidR="008732F0" w:rsidRPr="001045F9" w:rsidRDefault="008732F0" w:rsidP="009A5D5E">
      <w:pPr>
        <w:ind w:leftChars="810" w:left="1701" w:rightChars="269" w:right="565" w:firstLine="423"/>
        <w:jc w:val="center"/>
        <w:rPr>
          <w:rFonts w:ascii="Times New Roman" w:hAnsi="Times New Roman" w:cs="Times New Roman"/>
          <w:b/>
          <w:sz w:val="28"/>
          <w:szCs w:val="28"/>
        </w:rPr>
      </w:pPr>
    </w:p>
    <w:p w14:paraId="66278809" w14:textId="7C9B3B0B" w:rsidR="009A5D5E" w:rsidRPr="001045F9" w:rsidRDefault="000153A3" w:rsidP="00B75CAB">
      <w:pPr>
        <w:ind w:leftChars="810" w:left="1701" w:rightChars="269" w:right="565" w:firstLine="425"/>
        <w:jc w:val="center"/>
        <w:outlineLvl w:val="0"/>
        <w:rPr>
          <w:rFonts w:ascii="Times New Roman" w:hAnsi="Times New Roman" w:cs="Times New Roman"/>
          <w:b/>
          <w:sz w:val="28"/>
          <w:szCs w:val="28"/>
        </w:rPr>
      </w:pPr>
      <w:bookmarkStart w:id="12" w:name="_Toc512362668"/>
      <w:r w:rsidRPr="001045F9">
        <w:rPr>
          <w:rFonts w:ascii="Times New Roman" w:hAnsi="Times New Roman" w:cs="Times New Roman"/>
          <w:b/>
          <w:sz w:val="28"/>
          <w:szCs w:val="28"/>
        </w:rPr>
        <w:lastRenderedPageBreak/>
        <w:t>РОЗДІЛ 2</w:t>
      </w:r>
      <w:bookmarkEnd w:id="12"/>
    </w:p>
    <w:p w14:paraId="27BFEE67" w14:textId="68EB918C" w:rsidR="000153A3" w:rsidRPr="001045F9" w:rsidRDefault="000153A3" w:rsidP="00B75CAB">
      <w:pPr>
        <w:ind w:leftChars="810" w:left="1701" w:rightChars="269" w:right="565" w:firstLine="425"/>
        <w:jc w:val="center"/>
        <w:outlineLvl w:val="0"/>
        <w:rPr>
          <w:rFonts w:ascii="Times New Roman" w:hAnsi="Times New Roman" w:cs="Times New Roman"/>
          <w:b/>
          <w:color w:val="000000" w:themeColor="text1"/>
          <w:sz w:val="28"/>
          <w:szCs w:val="28"/>
        </w:rPr>
      </w:pPr>
      <w:bookmarkStart w:id="13" w:name="_Toc512176551"/>
      <w:bookmarkStart w:id="14" w:name="_Toc512362669"/>
      <w:r w:rsidRPr="001045F9">
        <w:rPr>
          <w:rFonts w:ascii="Times New Roman" w:hAnsi="Times New Roman" w:cs="Times New Roman"/>
          <w:b/>
          <w:color w:val="000000" w:themeColor="text1"/>
          <w:sz w:val="28"/>
          <w:szCs w:val="28"/>
        </w:rPr>
        <w:t>ВИЗНАЧЕННЯ ТЕХНОЛОГІЇ REST API</w:t>
      </w:r>
      <w:bookmarkEnd w:id="13"/>
      <w:bookmarkEnd w:id="14"/>
    </w:p>
    <w:p w14:paraId="303B8AB1" w14:textId="74C4124D" w:rsidR="000153A3" w:rsidRPr="001045F9" w:rsidRDefault="000153A3" w:rsidP="00B75CAB">
      <w:pPr>
        <w:pStyle w:val="a7"/>
        <w:ind w:left="1134" w:firstLine="567"/>
        <w:outlineLvl w:val="1"/>
        <w:rPr>
          <w:rFonts w:ascii="Times New Roman" w:hAnsi="Times New Roman" w:cs="Times New Roman"/>
          <w:b/>
          <w:color w:val="auto"/>
          <w:sz w:val="28"/>
          <w:szCs w:val="28"/>
        </w:rPr>
      </w:pPr>
      <w:bookmarkStart w:id="15" w:name="_Toc512362670"/>
      <w:r w:rsidRPr="001045F9">
        <w:rPr>
          <w:rFonts w:ascii="Times New Roman" w:hAnsi="Times New Roman" w:cs="Times New Roman"/>
          <w:b/>
          <w:sz w:val="28"/>
          <w:szCs w:val="28"/>
        </w:rPr>
        <w:t xml:space="preserve">2.1. </w:t>
      </w:r>
      <w:r w:rsidRPr="001045F9">
        <w:rPr>
          <w:rFonts w:ascii="Times New Roman" w:hAnsi="Times New Roman" w:cs="Times New Roman"/>
          <w:b/>
          <w:color w:val="auto"/>
          <w:sz w:val="28"/>
          <w:szCs w:val="28"/>
        </w:rPr>
        <w:t>Основні поняття REST API</w:t>
      </w:r>
      <w:bookmarkEnd w:id="15"/>
    </w:p>
    <w:p w14:paraId="0E0837B4" w14:textId="422811CB" w:rsidR="009A5D5E" w:rsidRPr="001045F9" w:rsidRDefault="009A5D5E" w:rsidP="009A5D5E">
      <w:pPr>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Як вже зазначалось, щоб додаток вважався RESTful-додатком, то в ньому повинні бути дотримані певні обмеження. Визначимо сутність кожного з цих обмежень</w:t>
      </w:r>
      <w:r w:rsidR="005D0226">
        <w:rPr>
          <w:rFonts w:ascii="Times New Roman" w:hAnsi="Times New Roman" w:cs="Times New Roman"/>
          <w:sz w:val="28"/>
          <w:szCs w:val="28"/>
          <w:lang w:val="en-US"/>
        </w:rPr>
        <w:t xml:space="preserve"> </w:t>
      </w:r>
      <w:r w:rsidR="005D0226" w:rsidRPr="001045F9">
        <w:rPr>
          <w:rFonts w:ascii="Times New Roman" w:hAnsi="Times New Roman" w:cs="Times New Roman"/>
          <w:sz w:val="28"/>
          <w:szCs w:val="28"/>
        </w:rPr>
        <w:t>[</w:t>
      </w:r>
      <w:r w:rsidR="005D0226">
        <w:rPr>
          <w:rFonts w:ascii="Times New Roman" w:hAnsi="Times New Roman" w:cs="Times New Roman"/>
          <w:sz w:val="28"/>
          <w:szCs w:val="28"/>
          <w:lang w:val="en-US"/>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099D59E7" w14:textId="697262DB" w:rsidR="009A5D5E" w:rsidRPr="001045F9" w:rsidRDefault="009A5D5E" w:rsidP="009A5D5E">
      <w:pPr>
        <w:ind w:left="993" w:rightChars="269" w:right="565" w:firstLine="708"/>
        <w:jc w:val="both"/>
        <w:rPr>
          <w:rFonts w:ascii="Times New Roman" w:hAnsi="Times New Roman" w:cs="Times New Roman"/>
          <w:b/>
          <w:sz w:val="28"/>
          <w:szCs w:val="28"/>
        </w:rPr>
      </w:pPr>
      <w:r w:rsidRPr="001045F9">
        <w:rPr>
          <w:rFonts w:ascii="Times New Roman" w:hAnsi="Times New Roman" w:cs="Times New Roman"/>
          <w:b/>
          <w:sz w:val="28"/>
          <w:szCs w:val="28"/>
        </w:rPr>
        <w:t>Модель клієнт-сервер</w:t>
      </w:r>
    </w:p>
    <w:p w14:paraId="6C6574E4" w14:textId="0D004008" w:rsidR="009A5D5E" w:rsidRPr="001045F9" w:rsidRDefault="009A5D5E" w:rsidP="009A5D5E">
      <w:pPr>
        <w:ind w:leftChars="810" w:left="1701" w:rightChars="269" w:right="565"/>
        <w:jc w:val="both"/>
        <w:rPr>
          <w:rFonts w:ascii="Times New Roman" w:hAnsi="Times New Roman" w:cs="Times New Roman"/>
          <w:b/>
          <w:sz w:val="28"/>
          <w:szCs w:val="28"/>
        </w:rPr>
      </w:pPr>
      <w:r w:rsidRPr="001045F9">
        <w:rPr>
          <w:rFonts w:ascii="Times New Roman" w:hAnsi="Times New Roman" w:cs="Times New Roman"/>
          <w:b/>
          <w:sz w:val="28"/>
          <w:szCs w:val="28"/>
        </w:rPr>
        <w:t xml:space="preserve"> </w:t>
      </w:r>
      <w:r w:rsidRPr="001045F9">
        <w:rPr>
          <w:rFonts w:ascii="Times New Roman" w:hAnsi="Times New Roman" w:cs="Times New Roman"/>
          <w:b/>
          <w:sz w:val="28"/>
          <w:szCs w:val="28"/>
        </w:rPr>
        <w:tab/>
      </w:r>
      <w:r w:rsidRPr="001045F9">
        <w:rPr>
          <w:rFonts w:ascii="Times New Roman" w:hAnsi="Times New Roman" w:cs="Times New Roman"/>
          <w:sz w:val="28"/>
          <w:szCs w:val="28"/>
        </w:rPr>
        <w:t>Оскільки першою архітектурою</w:t>
      </w:r>
      <w:r w:rsidR="001C5293">
        <w:rPr>
          <w:rFonts w:ascii="Times New Roman" w:hAnsi="Times New Roman" w:cs="Times New Roman"/>
          <w:sz w:val="28"/>
          <w:szCs w:val="28"/>
        </w:rPr>
        <w:t xml:space="preserve">, </w:t>
      </w:r>
      <w:r w:rsidRPr="001045F9">
        <w:rPr>
          <w:rFonts w:ascii="Times New Roman" w:hAnsi="Times New Roman" w:cs="Times New Roman"/>
          <w:sz w:val="28"/>
          <w:szCs w:val="28"/>
        </w:rPr>
        <w:t>від якої REST успадковує обмеження</w:t>
      </w:r>
      <w:r w:rsidR="001C5293">
        <w:rPr>
          <w:rFonts w:ascii="Times New Roman" w:hAnsi="Times New Roman" w:cs="Times New Roman"/>
          <w:sz w:val="28"/>
          <w:szCs w:val="28"/>
        </w:rPr>
        <w:t>,</w:t>
      </w:r>
      <w:r w:rsidRPr="001045F9">
        <w:rPr>
          <w:rFonts w:ascii="Times New Roman" w:hAnsi="Times New Roman" w:cs="Times New Roman"/>
          <w:sz w:val="28"/>
          <w:szCs w:val="28"/>
        </w:rPr>
        <w:t xml:space="preserve"> є клієнт-серверна архітектура, то основним принципом, що лежить в основі даного обмеження є розмежування потреб. Суть полягає у відмежуванні потреб інтерфейсу клієнта від потреб сервера, на якому зберігаються дані. Саме принцип розмежування підвищує переносимість клієнтського коду на інші платформи, в той час як спрощення серверної частини покращує масштабованість. Отже, розмежування дає змогу окремим частинам розвиватися незалежно одна від одної</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p>
    <w:p w14:paraId="09437EA4" w14:textId="7F1B13FE" w:rsidR="009A5D5E" w:rsidRPr="001045F9" w:rsidRDefault="009A5D5E" w:rsidP="009A5D5E">
      <w:pPr>
        <w:ind w:leftChars="810" w:left="1701" w:rightChars="269" w:right="565"/>
        <w:jc w:val="both"/>
        <w:rPr>
          <w:rFonts w:ascii="Times New Roman" w:hAnsi="Times New Roman" w:cs="Times New Roman"/>
          <w:b/>
          <w:sz w:val="28"/>
          <w:szCs w:val="28"/>
        </w:rPr>
      </w:pPr>
      <w:r w:rsidRPr="001045F9">
        <w:rPr>
          <w:rFonts w:ascii="Times New Roman" w:hAnsi="Times New Roman" w:cs="Times New Roman"/>
          <w:b/>
          <w:sz w:val="28"/>
          <w:szCs w:val="28"/>
        </w:rPr>
        <w:t>Відсутність стану</w:t>
      </w:r>
    </w:p>
    <w:p w14:paraId="0C4B9A00" w14:textId="7DF1C0F2" w:rsidR="009A5D5E" w:rsidRPr="001045F9" w:rsidRDefault="009A5D5E" w:rsidP="009A5D5E">
      <w:pPr>
        <w:ind w:leftChars="810" w:left="1701" w:rightChars="269" w:right="565"/>
        <w:jc w:val="both"/>
        <w:rPr>
          <w:rFonts w:ascii="Times New Roman" w:hAnsi="Times New Roman" w:cs="Times New Roman"/>
          <w:b/>
          <w:sz w:val="28"/>
          <w:szCs w:val="28"/>
        </w:rPr>
      </w:pPr>
      <w:r w:rsidRPr="001045F9">
        <w:rPr>
          <w:rFonts w:ascii="Times New Roman" w:hAnsi="Times New Roman" w:cs="Times New Roman"/>
          <w:b/>
          <w:sz w:val="28"/>
          <w:szCs w:val="28"/>
        </w:rPr>
        <w:tab/>
      </w:r>
      <w:r w:rsidRPr="001045F9">
        <w:rPr>
          <w:rFonts w:ascii="Times New Roman" w:hAnsi="Times New Roman" w:cs="Times New Roman"/>
          <w:sz w:val="28"/>
          <w:szCs w:val="28"/>
        </w:rPr>
        <w:t xml:space="preserve">Принцип даного обмеження полягає в тому, що взаємодії між сервером і клієнтом не мають стану. Кожен запит містить в собі всю необхідну інформацію для його обробки і не покладається на те, що сервер знає щось з попереднього запиту. Поняття відсутності стану не означає, що його немає, а означає лише те, що сервер не знає про стан клієнта. Саме тому в проміжок часу між запитами немає жодної інформації про стан клієнта, що зберігається на сервері. Наприклад клієнт може завантажити сторінку сайту, тоді сервер обробить цей його запит і </w:t>
      </w:r>
      <w:r w:rsidR="001C5293" w:rsidRPr="001C5293">
        <w:rPr>
          <w:rFonts w:ascii="Times New Roman" w:hAnsi="Times New Roman" w:cs="Times New Roman"/>
          <w:sz w:val="28"/>
          <w:szCs w:val="28"/>
          <w:lang w:val="ru-RU"/>
        </w:rPr>
        <w:t>“</w:t>
      </w:r>
      <w:r w:rsidRPr="001045F9">
        <w:rPr>
          <w:rFonts w:ascii="Times New Roman" w:hAnsi="Times New Roman" w:cs="Times New Roman"/>
          <w:sz w:val="28"/>
          <w:szCs w:val="28"/>
        </w:rPr>
        <w:t>забуде</w:t>
      </w:r>
      <w:r w:rsidR="001C5293" w:rsidRPr="001C5293">
        <w:rPr>
          <w:rFonts w:ascii="Times New Roman" w:hAnsi="Times New Roman" w:cs="Times New Roman"/>
          <w:sz w:val="28"/>
          <w:szCs w:val="28"/>
          <w:lang w:val="ru-RU"/>
        </w:rPr>
        <w:t>”</w:t>
      </w:r>
      <w:r w:rsidRPr="001045F9">
        <w:rPr>
          <w:rFonts w:ascii="Times New Roman" w:hAnsi="Times New Roman" w:cs="Times New Roman"/>
          <w:sz w:val="28"/>
          <w:szCs w:val="28"/>
        </w:rPr>
        <w:t xml:space="preserve"> про клієнта. Через декілька хвилин клієнт може натиснути на інше посилання і тоді сервер знову обробить його запит і знову </w:t>
      </w:r>
      <w:r w:rsidR="001C5293" w:rsidRPr="001C5293">
        <w:rPr>
          <w:rFonts w:ascii="Times New Roman" w:hAnsi="Times New Roman" w:cs="Times New Roman"/>
          <w:sz w:val="28"/>
          <w:szCs w:val="28"/>
          <w:lang w:val="ru-RU"/>
        </w:rPr>
        <w:t>“</w:t>
      </w:r>
      <w:r w:rsidRPr="001045F9">
        <w:rPr>
          <w:rFonts w:ascii="Times New Roman" w:hAnsi="Times New Roman" w:cs="Times New Roman"/>
          <w:sz w:val="28"/>
          <w:szCs w:val="28"/>
        </w:rPr>
        <w:t>забуде</w:t>
      </w:r>
      <w:r w:rsidR="001C5293" w:rsidRPr="001C5293">
        <w:rPr>
          <w:rFonts w:ascii="Times New Roman" w:hAnsi="Times New Roman" w:cs="Times New Roman"/>
          <w:sz w:val="28"/>
          <w:szCs w:val="28"/>
          <w:lang w:val="ru-RU"/>
        </w:rPr>
        <w:t>”</w:t>
      </w:r>
      <w:r w:rsidRPr="001045F9">
        <w:rPr>
          <w:rFonts w:ascii="Times New Roman" w:hAnsi="Times New Roman" w:cs="Times New Roman"/>
          <w:sz w:val="28"/>
          <w:szCs w:val="28"/>
        </w:rPr>
        <w:t xml:space="preserve"> про клієнта. В цей час сервер може обробляти запити інших клієнтів, але для нашого клієнта це немає ніякого значення. Завдяки даному обмеженню дані про стан сесії зберігаються на стороні клієнта, і передаються з кожним запитом. Сервер в свою чергу після завершення обробки запиту може звільнити всі ресурси, що були задіяні для цієї операції, без жодного ризику втратити цінну інформацію. Спрощується моніторинг</w:t>
      </w:r>
      <w:r w:rsidR="001C5293" w:rsidRPr="001C5293">
        <w:rPr>
          <w:rFonts w:ascii="Times New Roman" w:hAnsi="Times New Roman" w:cs="Times New Roman"/>
          <w:sz w:val="28"/>
          <w:szCs w:val="28"/>
          <w:lang w:val="ru-RU"/>
        </w:rPr>
        <w:t xml:space="preserve"> </w:t>
      </w:r>
      <w:r w:rsidR="001C5293">
        <w:rPr>
          <w:rFonts w:ascii="Times New Roman" w:hAnsi="Times New Roman" w:cs="Times New Roman"/>
          <w:sz w:val="28"/>
          <w:szCs w:val="28"/>
        </w:rPr>
        <w:t>так</w:t>
      </w:r>
      <w:r w:rsidRPr="001045F9">
        <w:rPr>
          <w:rFonts w:ascii="Times New Roman" w:hAnsi="Times New Roman" w:cs="Times New Roman"/>
          <w:sz w:val="28"/>
          <w:szCs w:val="28"/>
        </w:rPr>
        <w:t>,</w:t>
      </w:r>
      <w:r w:rsidR="001C5293">
        <w:rPr>
          <w:rFonts w:ascii="Times New Roman" w:hAnsi="Times New Roman" w:cs="Times New Roman"/>
          <w:sz w:val="28"/>
          <w:szCs w:val="28"/>
        </w:rPr>
        <w:t xml:space="preserve"> як</w:t>
      </w:r>
      <w:r w:rsidRPr="001045F9">
        <w:rPr>
          <w:rFonts w:ascii="Times New Roman" w:hAnsi="Times New Roman" w:cs="Times New Roman"/>
          <w:sz w:val="28"/>
          <w:szCs w:val="28"/>
        </w:rPr>
        <w:t xml:space="preserve"> для того </w:t>
      </w:r>
      <w:r w:rsidR="001C5293">
        <w:rPr>
          <w:rFonts w:ascii="Times New Roman" w:hAnsi="Times New Roman" w:cs="Times New Roman"/>
          <w:sz w:val="28"/>
          <w:szCs w:val="28"/>
        </w:rPr>
        <w:t>щоб</w:t>
      </w:r>
      <w:r w:rsidRPr="001045F9">
        <w:rPr>
          <w:rFonts w:ascii="Times New Roman" w:hAnsi="Times New Roman" w:cs="Times New Roman"/>
          <w:sz w:val="28"/>
          <w:szCs w:val="28"/>
        </w:rPr>
        <w:t xml:space="preserve"> розібратись, що відбувається в певному запиті, достатньо</w:t>
      </w:r>
      <w:r w:rsidR="00977287">
        <w:rPr>
          <w:rFonts w:ascii="Times New Roman" w:hAnsi="Times New Roman" w:cs="Times New Roman"/>
          <w:sz w:val="28"/>
          <w:szCs w:val="28"/>
        </w:rPr>
        <w:t xml:space="preserve"> </w:t>
      </w:r>
      <w:r w:rsidR="00977287" w:rsidRPr="001045F9">
        <w:rPr>
          <w:rFonts w:ascii="Times New Roman" w:hAnsi="Times New Roman" w:cs="Times New Roman"/>
          <w:sz w:val="28"/>
          <w:szCs w:val="28"/>
        </w:rPr>
        <w:t>лише</w:t>
      </w:r>
      <w:r w:rsidRPr="001045F9">
        <w:rPr>
          <w:rFonts w:ascii="Times New Roman" w:hAnsi="Times New Roman" w:cs="Times New Roman"/>
          <w:sz w:val="28"/>
          <w:szCs w:val="28"/>
        </w:rPr>
        <w:t xml:space="preserve"> подивитись на </w:t>
      </w:r>
      <w:r w:rsidR="00977287">
        <w:rPr>
          <w:rFonts w:ascii="Times New Roman" w:hAnsi="Times New Roman" w:cs="Times New Roman"/>
          <w:sz w:val="28"/>
          <w:szCs w:val="28"/>
        </w:rPr>
        <w:t>нього</w:t>
      </w:r>
      <w:r w:rsidRPr="001045F9">
        <w:rPr>
          <w:rFonts w:ascii="Times New Roman" w:hAnsi="Times New Roman" w:cs="Times New Roman"/>
          <w:sz w:val="28"/>
          <w:szCs w:val="28"/>
        </w:rPr>
        <w:t xml:space="preserve">. Також збільшується </w:t>
      </w:r>
      <w:r w:rsidRPr="001045F9">
        <w:rPr>
          <w:rFonts w:ascii="Times New Roman" w:hAnsi="Times New Roman" w:cs="Times New Roman"/>
          <w:sz w:val="28"/>
          <w:szCs w:val="28"/>
        </w:rPr>
        <w:lastRenderedPageBreak/>
        <w:t>надійність, оскільки помилка в одному запиті не зачіпає інші. Окрім плюсів дане обмеження має великий мінус</w:t>
      </w:r>
      <w:r w:rsidR="00977287">
        <w:rPr>
          <w:rFonts w:ascii="Times New Roman" w:hAnsi="Times New Roman" w:cs="Times New Roman"/>
          <w:sz w:val="28"/>
          <w:szCs w:val="28"/>
        </w:rPr>
        <w:t>, який</w:t>
      </w:r>
      <w:r w:rsidRPr="001045F9">
        <w:rPr>
          <w:rFonts w:ascii="Times New Roman" w:hAnsi="Times New Roman" w:cs="Times New Roman"/>
          <w:sz w:val="28"/>
          <w:szCs w:val="28"/>
        </w:rPr>
        <w:t xml:space="preserve"> полягає в тому, що в кожен запит доводиться додавати дані сесії з клієнта, що значно знижує продуктивність. Також збереження стану на різних клієнтах складно підтримувати, бо реалізації клієнтів можуть відрізнятись, в той час як середовище сервера цілком контролює розробник</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p>
    <w:p w14:paraId="65ABE144" w14:textId="178CFA1A" w:rsidR="009A5D5E" w:rsidRPr="001045F9" w:rsidRDefault="009A5D5E" w:rsidP="009A5D5E">
      <w:pPr>
        <w:ind w:leftChars="810" w:left="1701" w:rightChars="269" w:right="565"/>
        <w:jc w:val="both"/>
        <w:rPr>
          <w:rFonts w:ascii="Times New Roman" w:hAnsi="Times New Roman" w:cs="Times New Roman"/>
          <w:b/>
          <w:sz w:val="28"/>
          <w:szCs w:val="28"/>
        </w:rPr>
      </w:pPr>
      <w:r w:rsidRPr="001045F9">
        <w:rPr>
          <w:rFonts w:ascii="Times New Roman" w:hAnsi="Times New Roman" w:cs="Times New Roman"/>
          <w:b/>
          <w:sz w:val="28"/>
          <w:szCs w:val="28"/>
        </w:rPr>
        <w:t>Кешування</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p>
    <w:p w14:paraId="7B72862A" w14:textId="06C28EBA" w:rsidR="009A5D5E" w:rsidRPr="001045F9" w:rsidRDefault="009A5D5E" w:rsidP="009A5D5E">
      <w:pPr>
        <w:ind w:leftChars="810" w:left="1701" w:rightChars="269" w:right="565" w:firstLine="423"/>
        <w:jc w:val="both"/>
        <w:rPr>
          <w:rFonts w:ascii="Times New Roman" w:hAnsi="Times New Roman" w:cs="Times New Roman"/>
          <w:b/>
          <w:sz w:val="28"/>
          <w:szCs w:val="28"/>
        </w:rPr>
      </w:pPr>
      <w:r w:rsidRPr="001045F9">
        <w:rPr>
          <w:rFonts w:ascii="Times New Roman" w:hAnsi="Times New Roman" w:cs="Times New Roman"/>
          <w:sz w:val="28"/>
          <w:szCs w:val="28"/>
        </w:rPr>
        <w:t>Це обмеження полягає в тому, що дані, які передаються сервером</w:t>
      </w:r>
      <w:r w:rsidR="00977287">
        <w:rPr>
          <w:rFonts w:ascii="Times New Roman" w:hAnsi="Times New Roman" w:cs="Times New Roman"/>
          <w:sz w:val="28"/>
          <w:szCs w:val="28"/>
        </w:rPr>
        <w:t>,</w:t>
      </w:r>
      <w:r w:rsidRPr="001045F9">
        <w:rPr>
          <w:rFonts w:ascii="Times New Roman" w:hAnsi="Times New Roman" w:cs="Times New Roman"/>
          <w:sz w:val="28"/>
          <w:szCs w:val="28"/>
        </w:rPr>
        <w:t xml:space="preserve"> повинні містити інформаці</w:t>
      </w:r>
      <w:r w:rsidR="00977287">
        <w:rPr>
          <w:rFonts w:ascii="Times New Roman" w:hAnsi="Times New Roman" w:cs="Times New Roman"/>
          <w:sz w:val="28"/>
          <w:szCs w:val="28"/>
        </w:rPr>
        <w:t>ю</w:t>
      </w:r>
      <w:r w:rsidRPr="001045F9">
        <w:rPr>
          <w:rFonts w:ascii="Times New Roman" w:hAnsi="Times New Roman" w:cs="Times New Roman"/>
          <w:sz w:val="28"/>
          <w:szCs w:val="28"/>
        </w:rPr>
        <w:t xml:space="preserve"> про те, чи можна їх кешувати і якщо можна, то як довго. Завдяки кешуванню збільшується продуктивність</w:t>
      </w:r>
      <w:r w:rsidR="00977287">
        <w:rPr>
          <w:rFonts w:ascii="Times New Roman" w:hAnsi="Times New Roman" w:cs="Times New Roman"/>
          <w:sz w:val="28"/>
          <w:szCs w:val="28"/>
        </w:rPr>
        <w:t>,</w:t>
      </w:r>
      <w:r w:rsidRPr="001045F9">
        <w:rPr>
          <w:rFonts w:ascii="Times New Roman" w:hAnsi="Times New Roman" w:cs="Times New Roman"/>
          <w:sz w:val="28"/>
          <w:szCs w:val="28"/>
        </w:rPr>
        <w:t xml:space="preserve"> оскільки відбувається уникання зайвих запитів до сервера, але це в с</w:t>
      </w:r>
      <w:r w:rsidR="00977287">
        <w:rPr>
          <w:rFonts w:ascii="Times New Roman" w:hAnsi="Times New Roman" w:cs="Times New Roman"/>
          <w:sz w:val="28"/>
          <w:szCs w:val="28"/>
        </w:rPr>
        <w:t>в</w:t>
      </w:r>
      <w:r w:rsidRPr="001045F9">
        <w:rPr>
          <w:rFonts w:ascii="Times New Roman" w:hAnsi="Times New Roman" w:cs="Times New Roman"/>
          <w:sz w:val="28"/>
          <w:szCs w:val="28"/>
        </w:rPr>
        <w:t>ою чергу зменшує надійність то</w:t>
      </w:r>
      <w:r w:rsidR="00977287">
        <w:rPr>
          <w:rFonts w:ascii="Times New Roman" w:hAnsi="Times New Roman" w:cs="Times New Roman"/>
          <w:sz w:val="28"/>
          <w:szCs w:val="28"/>
        </w:rPr>
        <w:t>го</w:t>
      </w:r>
      <w:r w:rsidRPr="001045F9">
        <w:rPr>
          <w:rFonts w:ascii="Times New Roman" w:hAnsi="Times New Roman" w:cs="Times New Roman"/>
          <w:sz w:val="28"/>
          <w:szCs w:val="28"/>
        </w:rPr>
        <w:t>, що дані в кеші можуть бути застарілими</w:t>
      </w:r>
      <w:r w:rsidR="005D0226" w:rsidRPr="005D0226">
        <w:rPr>
          <w:rFonts w:ascii="Times New Roman" w:hAnsi="Times New Roman" w:cs="Times New Roman"/>
          <w:sz w:val="28"/>
          <w:szCs w:val="28"/>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p>
    <w:p w14:paraId="6182046E" w14:textId="2735F350" w:rsidR="009A5D5E" w:rsidRPr="001045F9" w:rsidRDefault="009A5D5E" w:rsidP="009A5D5E">
      <w:pPr>
        <w:ind w:left="993" w:rightChars="269" w:right="565" w:firstLine="708"/>
        <w:jc w:val="both"/>
        <w:rPr>
          <w:rFonts w:ascii="Times New Roman" w:hAnsi="Times New Roman" w:cs="Times New Roman"/>
          <w:b/>
          <w:sz w:val="28"/>
          <w:szCs w:val="28"/>
        </w:rPr>
      </w:pPr>
      <w:r w:rsidRPr="001045F9">
        <w:rPr>
          <w:rFonts w:ascii="Times New Roman" w:hAnsi="Times New Roman" w:cs="Times New Roman"/>
          <w:b/>
          <w:sz w:val="28"/>
          <w:szCs w:val="28"/>
        </w:rPr>
        <w:t>Однорідність інтерфейсу</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p>
    <w:p w14:paraId="4B5FAA32" w14:textId="606997B9" w:rsidR="009A5D5E" w:rsidRPr="001045F9" w:rsidRDefault="009A5D5E" w:rsidP="009A5D5E">
      <w:pPr>
        <w:ind w:leftChars="810" w:left="1701" w:rightChars="269" w:right="565" w:firstLine="423"/>
        <w:jc w:val="both"/>
        <w:rPr>
          <w:rFonts w:ascii="Times New Roman" w:hAnsi="Times New Roman" w:cs="Times New Roman"/>
          <w:b/>
          <w:sz w:val="28"/>
          <w:szCs w:val="28"/>
        </w:rPr>
      </w:pPr>
      <w:r w:rsidRPr="001045F9">
        <w:rPr>
          <w:rFonts w:ascii="Times New Roman" w:hAnsi="Times New Roman" w:cs="Times New Roman"/>
          <w:sz w:val="28"/>
          <w:szCs w:val="28"/>
        </w:rPr>
        <w:t>Наявність уніфікованого інтерфейсу є фундаментальною вимогою REST-сервісів. Дане обмеження дозволяє кожному з сервісів розвиватися незалежно, саме тому їх легко модифікувати при потребі. Також на однорідні інтерфейси накладається ще чотири обмеження</w:t>
      </w:r>
      <w:r w:rsidR="00977287">
        <w:rPr>
          <w:rFonts w:ascii="Times New Roman" w:hAnsi="Times New Roman" w:cs="Times New Roman"/>
          <w:sz w:val="28"/>
          <w:szCs w:val="28"/>
        </w:rPr>
        <w:t xml:space="preserve"> </w:t>
      </w:r>
      <w:r w:rsidR="00977287">
        <w:rPr>
          <w:rFonts w:ascii="Times New Roman" w:hAnsi="Times New Roman" w:cs="Times New Roman"/>
          <w:sz w:val="28"/>
          <w:szCs w:val="28"/>
          <w:lang w:val="en-US"/>
        </w:rPr>
        <w:t>[</w:t>
      </w:r>
      <w:r w:rsidR="005D0226">
        <w:rPr>
          <w:rFonts w:ascii="Times New Roman" w:hAnsi="Times New Roman" w:cs="Times New Roman"/>
          <w:sz w:val="28"/>
          <w:szCs w:val="28"/>
          <w:lang w:val="en-US"/>
        </w:rPr>
        <w:t>6</w:t>
      </w:r>
      <w:r w:rsidR="00977287">
        <w:rPr>
          <w:rFonts w:ascii="Times New Roman" w:hAnsi="Times New Roman" w:cs="Times New Roman"/>
          <w:sz w:val="28"/>
          <w:szCs w:val="28"/>
          <w:lang w:val="en-US"/>
        </w:rPr>
        <w:t>]</w:t>
      </w:r>
      <w:r w:rsidRPr="001045F9">
        <w:rPr>
          <w:rFonts w:ascii="Times New Roman" w:hAnsi="Times New Roman" w:cs="Times New Roman"/>
          <w:sz w:val="28"/>
          <w:szCs w:val="28"/>
        </w:rPr>
        <w:t>:</w:t>
      </w:r>
    </w:p>
    <w:p w14:paraId="301122D9" w14:textId="77777777" w:rsidR="009A5D5E" w:rsidRPr="001045F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Ідентифікація ресурсів.</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1C729AC7" w14:textId="1F826742" w:rsidR="009A5D5E" w:rsidRPr="001045F9" w:rsidRDefault="009A5D5E" w:rsidP="009A5D5E">
      <w:pPr>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Це означає, що всі ресурси ідентифікуються в запитах. Наприклад</w:t>
      </w:r>
      <w:r w:rsidR="00977287" w:rsidRPr="00977287">
        <w:rPr>
          <w:rFonts w:ascii="Times New Roman" w:hAnsi="Times New Roman" w:cs="Times New Roman"/>
          <w:sz w:val="28"/>
          <w:szCs w:val="28"/>
          <w:lang w:val="ru-RU"/>
        </w:rPr>
        <w:t>,</w:t>
      </w:r>
      <w:r w:rsidRPr="001045F9">
        <w:rPr>
          <w:rFonts w:ascii="Times New Roman" w:hAnsi="Times New Roman" w:cs="Times New Roman"/>
          <w:sz w:val="28"/>
          <w:szCs w:val="28"/>
        </w:rPr>
        <w:t xml:space="preserve"> з використанням URL в інтернет-системах. </w:t>
      </w:r>
    </w:p>
    <w:p w14:paraId="73A883C1" w14:textId="77777777" w:rsidR="009A5D5E" w:rsidRPr="001045F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Маніпуляція ресурсами через представлення.</w:t>
      </w:r>
    </w:p>
    <w:p w14:paraId="22D37D8C" w14:textId="77777777" w:rsidR="009A5D5E" w:rsidRPr="001045F9" w:rsidRDefault="009A5D5E" w:rsidP="009A5D5E">
      <w:pPr>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Суть полягає в тому, що якщо клієнт зберігає представлення ресурсу з метаданими включно, то він має достатньо інформації для того, щоб модифікувати або видалити ресурс.</w:t>
      </w:r>
    </w:p>
    <w:p w14:paraId="26843635" w14:textId="77777777" w:rsidR="009A5D5E" w:rsidRPr="001045F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Самоописові повідомлення.</w:t>
      </w:r>
    </w:p>
    <w:p w14:paraId="39205AA2" w14:textId="77777777" w:rsidR="009A5D5E" w:rsidRPr="001045F9" w:rsidRDefault="009A5D5E" w:rsidP="009A5D5E">
      <w:pPr>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Кожне повідомлення містить достатньо інформації, щоб зрозуміти яким чином його можна обробити.</w:t>
      </w:r>
    </w:p>
    <w:p w14:paraId="2941C85A" w14:textId="68C02092" w:rsidR="009A5D5E" w:rsidRPr="001045F9" w:rsidRDefault="009A5D5E" w:rsidP="009A5D5E">
      <w:pPr>
        <w:pStyle w:val="a3"/>
        <w:numPr>
          <w:ilvl w:val="0"/>
          <w:numId w:val="8"/>
        </w:numPr>
        <w:ind w:leftChars="810" w:left="1701" w:rightChars="269" w:right="565" w:firstLine="0"/>
        <w:jc w:val="both"/>
        <w:rPr>
          <w:rFonts w:ascii="Times New Roman" w:hAnsi="Times New Roman" w:cs="Times New Roman"/>
          <w:sz w:val="28"/>
          <w:szCs w:val="28"/>
        </w:rPr>
      </w:pPr>
      <w:r w:rsidRPr="001045F9">
        <w:rPr>
          <w:rFonts w:ascii="Times New Roman" w:hAnsi="Times New Roman" w:cs="Times New Roman"/>
          <w:sz w:val="28"/>
          <w:szCs w:val="28"/>
        </w:rPr>
        <w:t>Гіпермедіа як засіб зміни стану додатку.</w:t>
      </w:r>
    </w:p>
    <w:p w14:paraId="5BAFF3D1" w14:textId="793695C6" w:rsidR="009A5D5E" w:rsidRPr="001045F9" w:rsidRDefault="009A5D5E" w:rsidP="009A5D5E">
      <w:pPr>
        <w:ind w:leftChars="810" w:left="1701" w:rightChars="269" w:right="565" w:firstLine="423"/>
        <w:jc w:val="both"/>
        <w:rPr>
          <w:rFonts w:ascii="Times New Roman" w:hAnsi="Times New Roman" w:cs="Times New Roman"/>
          <w:b/>
          <w:sz w:val="28"/>
          <w:szCs w:val="28"/>
        </w:rPr>
      </w:pPr>
      <w:r w:rsidRPr="001045F9">
        <w:rPr>
          <w:rFonts w:ascii="Times New Roman" w:hAnsi="Times New Roman" w:cs="Times New Roman"/>
          <w:sz w:val="28"/>
          <w:szCs w:val="28"/>
        </w:rPr>
        <w:t xml:space="preserve">Клієнти змінюють стан системи тільки через дії, які динамічно визначені в гіпермедіа на сервері. Самостійно клієнт не може визначити, що доступна якась </w:t>
      </w:r>
      <w:r w:rsidRPr="001045F9">
        <w:rPr>
          <w:rFonts w:ascii="Times New Roman" w:hAnsi="Times New Roman" w:cs="Times New Roman"/>
          <w:sz w:val="28"/>
          <w:szCs w:val="28"/>
        </w:rPr>
        <w:lastRenderedPageBreak/>
        <w:t>операція над якимось ресурсом, якщо він не отримав інформацію про це в попередніх запитах до сервера</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 xml:space="preserve">. </w:t>
      </w:r>
    </w:p>
    <w:p w14:paraId="0D19F163" w14:textId="1CF793E1" w:rsidR="009A5D5E" w:rsidRPr="001045F9" w:rsidRDefault="009A5D5E" w:rsidP="009A5D5E">
      <w:pPr>
        <w:spacing w:line="360" w:lineRule="auto"/>
        <w:ind w:leftChars="810" w:left="1701" w:rightChars="269" w:right="565"/>
        <w:jc w:val="both"/>
        <w:rPr>
          <w:rFonts w:ascii="Times New Roman" w:hAnsi="Times New Roman" w:cs="Times New Roman"/>
          <w:b/>
          <w:sz w:val="28"/>
          <w:szCs w:val="28"/>
        </w:rPr>
      </w:pPr>
      <w:r w:rsidRPr="001045F9">
        <w:rPr>
          <w:rFonts w:ascii="Times New Roman" w:hAnsi="Times New Roman" w:cs="Times New Roman"/>
          <w:b/>
          <w:sz w:val="28"/>
          <w:szCs w:val="28"/>
        </w:rPr>
        <w:t>Шари абстракції</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Зазвичай клієнт не може визначити чи взаємодіє він напряму з сервером, чи з проміжним вузлом у зв’язку з ієрархічною структурою мереж. Мається на увазі, що така структура утворює шари. Кожен компонент потрапляє в якийсь шар і спілкується лише з компонентами в шарі над ним або в шарі під ним. Дане обмеження покращує масштабованість за рахунок збалансованого навантаження та розподіленого кешування. Обмеження знання системи одним шаром зменшує складність компонентів</w:t>
      </w:r>
      <w:r w:rsidR="005D0226">
        <w:rPr>
          <w:rFonts w:ascii="Times New Roman" w:hAnsi="Times New Roman" w:cs="Times New Roman"/>
          <w:sz w:val="28"/>
          <w:szCs w:val="28"/>
          <w:lang w:val="en-US"/>
        </w:rPr>
        <w:t xml:space="preserve"> </w:t>
      </w:r>
      <w:r w:rsidR="005D0226" w:rsidRPr="001045F9">
        <w:rPr>
          <w:rFonts w:ascii="Times New Roman" w:hAnsi="Times New Roman" w:cs="Times New Roman"/>
          <w:sz w:val="28"/>
          <w:szCs w:val="28"/>
        </w:rPr>
        <w:t>[</w:t>
      </w:r>
      <w:r w:rsidR="005D0226">
        <w:rPr>
          <w:rFonts w:ascii="Times New Roman" w:hAnsi="Times New Roman" w:cs="Times New Roman"/>
          <w:sz w:val="28"/>
          <w:szCs w:val="28"/>
          <w:lang w:val="en-US"/>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p>
    <w:p w14:paraId="3EADE060" w14:textId="6CC3E7A7" w:rsidR="00174275" w:rsidRPr="001045F9" w:rsidRDefault="009A5D5E" w:rsidP="009A5D5E">
      <w:pPr>
        <w:spacing w:line="360" w:lineRule="auto"/>
        <w:ind w:leftChars="810" w:left="1701" w:rightChars="269" w:right="565"/>
        <w:jc w:val="both"/>
        <w:rPr>
          <w:rFonts w:ascii="Times New Roman" w:hAnsi="Times New Roman" w:cs="Times New Roman"/>
          <w:sz w:val="28"/>
          <w:szCs w:val="28"/>
        </w:rPr>
      </w:pPr>
      <w:r w:rsidRPr="001045F9">
        <w:rPr>
          <w:rFonts w:ascii="Times New Roman" w:hAnsi="Times New Roman" w:cs="Times New Roman"/>
          <w:b/>
          <w:sz w:val="28"/>
          <w:szCs w:val="28"/>
        </w:rPr>
        <w:t xml:space="preserve">Запитування коду </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 xml:space="preserve">  </w:t>
      </w:r>
      <w:r w:rsidRPr="001045F9">
        <w:rPr>
          <w:rFonts w:ascii="Times New Roman" w:hAnsi="Times New Roman" w:cs="Times New Roman"/>
          <w:sz w:val="28"/>
          <w:szCs w:val="28"/>
        </w:rPr>
        <w:tab/>
      </w:r>
      <w:r w:rsidRPr="001045F9">
        <w:rPr>
          <w:rFonts w:ascii="Times New Roman" w:hAnsi="Times New Roman" w:cs="Times New Roman"/>
          <w:sz w:val="28"/>
          <w:szCs w:val="28"/>
        </w:rPr>
        <w:tab/>
        <w:t>Це обмеження дозволяє розширити функціональність клієнта за рахунок завантаження коду з серверу у вигляді аплетів або сценаріїв. Філдінг стверджує, що дане обмеження не є обов’язковим, але дотримуючись його</w:t>
      </w:r>
      <w:r w:rsidR="00534DFB" w:rsidRPr="00534DFB">
        <w:rPr>
          <w:rFonts w:ascii="Times New Roman" w:hAnsi="Times New Roman" w:cs="Times New Roman"/>
          <w:sz w:val="28"/>
          <w:szCs w:val="28"/>
        </w:rPr>
        <w:t>,</w:t>
      </w:r>
      <w:r w:rsidRPr="001045F9">
        <w:rPr>
          <w:rFonts w:ascii="Times New Roman" w:hAnsi="Times New Roman" w:cs="Times New Roman"/>
          <w:sz w:val="28"/>
          <w:szCs w:val="28"/>
        </w:rPr>
        <w:t xml:space="preserve"> можна спроектувати архітектуру, що підтримує бажану функціональність</w:t>
      </w:r>
      <w:r w:rsidR="005D0226" w:rsidRPr="005D0226">
        <w:rPr>
          <w:rFonts w:ascii="Times New Roman" w:hAnsi="Times New Roman" w:cs="Times New Roman"/>
          <w:sz w:val="28"/>
          <w:szCs w:val="28"/>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Оскільки REST є архітектурним стилем, то він має власні архітектурні елементи</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Одним з цих понять є елементи даних. Компоненти REST системи спілкуються</w:t>
      </w:r>
      <w:r w:rsidR="00534DFB">
        <w:rPr>
          <w:rFonts w:ascii="Times New Roman" w:hAnsi="Times New Roman" w:cs="Times New Roman"/>
          <w:sz w:val="28"/>
          <w:szCs w:val="28"/>
        </w:rPr>
        <w:t>,</w:t>
      </w:r>
      <w:r w:rsidRPr="001045F9">
        <w:rPr>
          <w:rFonts w:ascii="Times New Roman" w:hAnsi="Times New Roman" w:cs="Times New Roman"/>
          <w:sz w:val="28"/>
          <w:szCs w:val="28"/>
        </w:rPr>
        <w:t xml:space="preserve"> передаючи один одному представлення ресурсу в форматі, що вибирається з набору стандартних форматів даних. Даний формат обирається динамічно відповідно до бажань клієнта та можливостей сервера</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Ключовим елементом даних в REST є ресурс. Ресурс може бути представлений чим завгодно, це може бути текстовий файл, зображення, якесь динамічне значення, навіть щось з реального світу</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Для того, щоб мати змогу посилатись на ресурси, існує поняття ідентифікатора ресурсів. Компонент, що надав ресурсу ідентифікатор</w:t>
      </w:r>
      <w:r w:rsidR="00534DFB">
        <w:rPr>
          <w:rFonts w:ascii="Times New Roman" w:hAnsi="Times New Roman" w:cs="Times New Roman"/>
          <w:sz w:val="28"/>
          <w:szCs w:val="28"/>
        </w:rPr>
        <w:t xml:space="preserve"> та </w:t>
      </w:r>
      <w:r w:rsidRPr="001045F9">
        <w:rPr>
          <w:rFonts w:ascii="Times New Roman" w:hAnsi="Times New Roman" w:cs="Times New Roman"/>
          <w:sz w:val="28"/>
          <w:szCs w:val="28"/>
        </w:rPr>
        <w:t xml:space="preserve"> дозволяє доступитись до даного ресурсу за даним ідентифікатором, відповідає за збереження незмінного стану функції приналежності.</w:t>
      </w:r>
      <w:r w:rsidR="00534DFB">
        <w:rPr>
          <w:rFonts w:ascii="Times New Roman" w:hAnsi="Times New Roman" w:cs="Times New Roman"/>
          <w:sz w:val="28"/>
          <w:szCs w:val="28"/>
        </w:rPr>
        <w:t xml:space="preserve"> </w:t>
      </w:r>
      <w:r w:rsidRPr="001045F9">
        <w:rPr>
          <w:rFonts w:ascii="Times New Roman" w:hAnsi="Times New Roman" w:cs="Times New Roman"/>
          <w:sz w:val="28"/>
          <w:szCs w:val="28"/>
        </w:rPr>
        <w:t xml:space="preserve">Якщо подивитись на ресурс з іншого боку, то він і є цією функцією приналежності, що відображає </w:t>
      </w:r>
      <w:r w:rsidRPr="001045F9">
        <w:rPr>
          <w:rFonts w:ascii="Times New Roman" w:hAnsi="Times New Roman" w:cs="Times New Roman"/>
          <w:sz w:val="28"/>
          <w:szCs w:val="28"/>
        </w:rPr>
        <w:lastRenderedPageBreak/>
        <w:t>моменти в часі на множину однотипних сутностей</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 xml:space="preserve">Ще одним елементом даних є представлення.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Представлення – це послідовність байтів, та метадані представлення, які потрібні для опису цих байтів. Часто представлення знаходяться у вигляді документів, файлів, HTTP-повідомлень тощо. Також досить часто трапляється така ситуація, що метадані є не лише в представлення ресурсу, а й в самого ресурсу. Прикладом метаданих ресурсу може бути посилання на джерело в html тезі</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 xml:space="preserve">. </w:t>
      </w:r>
      <w:r w:rsidR="002D6B06"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Контрольні дані – це дані, які описують ціль повідомлення між компонентами в представленні.</w:t>
      </w:r>
      <w:r w:rsidR="00534DFB">
        <w:rPr>
          <w:rFonts w:ascii="Times New Roman" w:hAnsi="Times New Roman" w:cs="Times New Roman"/>
          <w:sz w:val="28"/>
          <w:szCs w:val="28"/>
        </w:rPr>
        <w:t xml:space="preserve"> Наприклад,</w:t>
      </w:r>
      <w:r w:rsidRPr="001045F9">
        <w:rPr>
          <w:rFonts w:ascii="Times New Roman" w:hAnsi="Times New Roman" w:cs="Times New Roman"/>
          <w:sz w:val="28"/>
          <w:szCs w:val="28"/>
        </w:rPr>
        <w:t xml:space="preserve"> це може бути </w:t>
      </w:r>
      <w:r w:rsidR="00534DFB">
        <w:rPr>
          <w:rFonts w:ascii="Times New Roman" w:hAnsi="Times New Roman" w:cs="Times New Roman"/>
          <w:sz w:val="28"/>
          <w:szCs w:val="28"/>
        </w:rPr>
        <w:t>запит</w:t>
      </w:r>
      <w:r w:rsidRPr="001045F9">
        <w:rPr>
          <w:rFonts w:ascii="Times New Roman" w:hAnsi="Times New Roman" w:cs="Times New Roman"/>
          <w:sz w:val="28"/>
          <w:szCs w:val="28"/>
        </w:rPr>
        <w:t xml:space="preserve"> </w:t>
      </w:r>
      <w:r w:rsidR="00534DFB">
        <w:rPr>
          <w:rFonts w:ascii="Times New Roman" w:hAnsi="Times New Roman" w:cs="Times New Roman"/>
          <w:sz w:val="28"/>
          <w:szCs w:val="28"/>
        </w:rPr>
        <w:t>щодо виконання дії такої</w:t>
      </w:r>
      <w:r w:rsidRPr="001045F9">
        <w:rPr>
          <w:rFonts w:ascii="Times New Roman" w:hAnsi="Times New Roman" w:cs="Times New Roman"/>
          <w:sz w:val="28"/>
          <w:szCs w:val="28"/>
        </w:rPr>
        <w:t xml:space="preserve"> як створення, зміна або видалення ресурсу. Також контрольні дані можуть виступати, як значення відповіді, тобто можуть містити інформацію про стан ресурсу, або ж описувати помилку. Ті контрольні дані, які включені в запити чи відповіді</w:t>
      </w:r>
      <w:r w:rsidR="00534DFB">
        <w:rPr>
          <w:rFonts w:ascii="Times New Roman" w:hAnsi="Times New Roman" w:cs="Times New Roman"/>
          <w:sz w:val="28"/>
          <w:szCs w:val="28"/>
        </w:rPr>
        <w:t>,</w:t>
      </w:r>
      <w:r w:rsidRPr="001045F9">
        <w:rPr>
          <w:rFonts w:ascii="Times New Roman" w:hAnsi="Times New Roman" w:cs="Times New Roman"/>
          <w:sz w:val="28"/>
          <w:szCs w:val="28"/>
        </w:rPr>
        <w:t xml:space="preserve"> можуть керувати поведінкою кеша</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Також в елементах даних існує таке поняття, як медіа</w:t>
      </w:r>
      <w:r w:rsidR="00534DFB">
        <w:rPr>
          <w:rFonts w:ascii="Times New Roman" w:hAnsi="Times New Roman" w:cs="Times New Roman"/>
          <w:sz w:val="28"/>
          <w:szCs w:val="28"/>
        </w:rPr>
        <w:t>-</w:t>
      </w:r>
      <w:r w:rsidRPr="001045F9">
        <w:rPr>
          <w:rFonts w:ascii="Times New Roman" w:hAnsi="Times New Roman" w:cs="Times New Roman"/>
          <w:sz w:val="28"/>
          <w:szCs w:val="28"/>
        </w:rPr>
        <w:t>типи. Медіа</w:t>
      </w:r>
      <w:r w:rsidR="00534DFB">
        <w:rPr>
          <w:rFonts w:ascii="Times New Roman" w:hAnsi="Times New Roman" w:cs="Times New Roman"/>
          <w:sz w:val="28"/>
          <w:szCs w:val="28"/>
        </w:rPr>
        <w:t>-</w:t>
      </w:r>
      <w:r w:rsidRPr="001045F9">
        <w:rPr>
          <w:rFonts w:ascii="Times New Roman" w:hAnsi="Times New Roman" w:cs="Times New Roman"/>
          <w:sz w:val="28"/>
          <w:szCs w:val="28"/>
        </w:rPr>
        <w:t>тип – це формат даних представлення. Одні медіа</w:t>
      </w:r>
      <w:r w:rsidR="00534DFB">
        <w:rPr>
          <w:rFonts w:ascii="Times New Roman" w:hAnsi="Times New Roman" w:cs="Times New Roman"/>
          <w:sz w:val="28"/>
          <w:szCs w:val="28"/>
        </w:rPr>
        <w:t>-</w:t>
      </w:r>
      <w:r w:rsidRPr="001045F9">
        <w:rPr>
          <w:rFonts w:ascii="Times New Roman" w:hAnsi="Times New Roman" w:cs="Times New Roman"/>
          <w:sz w:val="28"/>
          <w:szCs w:val="28"/>
        </w:rPr>
        <w:t xml:space="preserve">типи краще підходять для автоматичної обробки, інші </w:t>
      </w:r>
      <w:r w:rsidRPr="001045F9">
        <w:rPr>
          <w:rFonts w:ascii="Times New Roman" w:hAnsi="Times New Roman" w:cs="Times New Roman"/>
          <w:sz w:val="28"/>
          <w:szCs w:val="28"/>
        </w:rPr>
        <w:softHyphen/>
        <w:t xml:space="preserve">– для того, щоб </w:t>
      </w:r>
      <w:r w:rsidR="00BE0A78">
        <w:rPr>
          <w:rFonts w:ascii="Times New Roman" w:hAnsi="Times New Roman" w:cs="Times New Roman"/>
          <w:sz w:val="28"/>
          <w:szCs w:val="28"/>
        </w:rPr>
        <w:t>відображатись</w:t>
      </w:r>
      <w:r w:rsidRPr="001045F9">
        <w:rPr>
          <w:rFonts w:ascii="Times New Roman" w:hAnsi="Times New Roman" w:cs="Times New Roman"/>
          <w:sz w:val="28"/>
          <w:szCs w:val="28"/>
        </w:rPr>
        <w:t xml:space="preserve"> користувач</w:t>
      </w:r>
      <w:r w:rsidR="00BE0A78">
        <w:rPr>
          <w:rFonts w:ascii="Times New Roman" w:hAnsi="Times New Roman" w:cs="Times New Roman"/>
          <w:sz w:val="28"/>
          <w:szCs w:val="28"/>
        </w:rPr>
        <w:t>еві</w:t>
      </w:r>
      <w:r w:rsidRPr="001045F9">
        <w:rPr>
          <w:rFonts w:ascii="Times New Roman" w:hAnsi="Times New Roman" w:cs="Times New Roman"/>
          <w:sz w:val="28"/>
          <w:szCs w:val="28"/>
        </w:rPr>
        <w:t>. Для того</w:t>
      </w:r>
      <w:r w:rsidR="00BE0A78">
        <w:rPr>
          <w:rFonts w:ascii="Times New Roman" w:hAnsi="Times New Roman" w:cs="Times New Roman"/>
          <w:sz w:val="28"/>
          <w:szCs w:val="28"/>
        </w:rPr>
        <w:t xml:space="preserve"> щоб</w:t>
      </w:r>
      <w:r w:rsidRPr="001045F9">
        <w:rPr>
          <w:rFonts w:ascii="Times New Roman" w:hAnsi="Times New Roman" w:cs="Times New Roman"/>
          <w:sz w:val="28"/>
          <w:szCs w:val="28"/>
        </w:rPr>
        <w:t xml:space="preserve"> поєднати кілька видів представлення в одному, можна скористатись композитними медіа типами.</w:t>
      </w:r>
      <w:r w:rsidR="00BE0A78">
        <w:rPr>
          <w:rFonts w:ascii="Times New Roman" w:hAnsi="Times New Roman" w:cs="Times New Roman"/>
          <w:sz w:val="28"/>
          <w:szCs w:val="28"/>
        </w:rPr>
        <w:t xml:space="preserve"> </w:t>
      </w:r>
      <w:r w:rsidRPr="001045F9">
        <w:rPr>
          <w:rFonts w:ascii="Times New Roman" w:hAnsi="Times New Roman" w:cs="Times New Roman"/>
          <w:sz w:val="28"/>
          <w:szCs w:val="28"/>
        </w:rPr>
        <w:t>Від формату даних залежить прихованість застосунку, яку сприймає безпосередньо користувач. До прикладу браузер може почати відображення веб-сторінки, ще до того, як HTML код повністю завантажиться, це збільшує видиму швидкість роботи додатку</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b/>
          <w:sz w:val="28"/>
          <w:szCs w:val="28"/>
        </w:rPr>
        <w:tab/>
      </w:r>
      <w:r w:rsidRPr="001045F9">
        <w:rPr>
          <w:rFonts w:ascii="Times New Roman" w:hAnsi="Times New Roman" w:cs="Times New Roman"/>
          <w:b/>
          <w:sz w:val="28"/>
          <w:szCs w:val="28"/>
        </w:rPr>
        <w:tab/>
      </w:r>
      <w:r w:rsidRPr="001045F9">
        <w:rPr>
          <w:rFonts w:ascii="Times New Roman" w:hAnsi="Times New Roman" w:cs="Times New Roman"/>
          <w:sz w:val="28"/>
          <w:szCs w:val="28"/>
        </w:rPr>
        <w:t xml:space="preserve">Конектори в REST надають інтерфейс для комунікації між компонентами в даній системі. Завдяки конекторам є можливість приховати реалізацію ресурсів, та механізм комунікації. За своєю сутністю конектори подібні, до виклику віддалених процедур (RPC – Remote Procedur Call). RPC – полягає в тому, що дозволяє програмі запущеній на одному комп’ютері, звертатись до функцій програми, що виконується на іншому комп’ютері. Головний нюанс в якому полягає відмінність між конекторами та RPC – це передача параметрів та результат виклику. Параметри в свою чергу складаються з ідентифікатора </w:t>
      </w:r>
      <w:r w:rsidRPr="001045F9">
        <w:rPr>
          <w:rFonts w:ascii="Times New Roman" w:hAnsi="Times New Roman" w:cs="Times New Roman"/>
          <w:sz w:val="28"/>
          <w:szCs w:val="28"/>
        </w:rPr>
        <w:lastRenderedPageBreak/>
        <w:t xml:space="preserve">ресурсу, контрольних даних та представлення (не є обов’язковим), а результат складається з контрольних даних відповіді та безпосередньо представлення.  Найважливішими типами конекторів є клієнт та сервер. Їхня відмінність полягає в тому, що клієнт створює запит, в той час як сервер очікує на запити і відповідає на них відкриваючи доступ до своїх сервісів. Існує також додатковий тип конектора – кеш. Кеш може знаходитись як і на клієнтський стороні для уникнення створення зайвих запитів, так і на серверній – для уникнення зайвого обчислення відповіді на певний запит. Оскільки одним з обов’язкових обмежень в REST є однорідність інтерфейсу, то кеш може легко дізнатись чи можна кешувати запит. За </w:t>
      </w:r>
      <w:r w:rsidR="00015977">
        <w:rPr>
          <w:rFonts w:ascii="Times New Roman" w:hAnsi="Times New Roman" w:cs="Times New Roman"/>
          <w:sz w:val="28"/>
          <w:szCs w:val="28"/>
        </w:rPr>
        <w:t>за</w:t>
      </w:r>
      <w:r w:rsidRPr="001045F9">
        <w:rPr>
          <w:rFonts w:ascii="Times New Roman" w:hAnsi="Times New Roman" w:cs="Times New Roman"/>
          <w:sz w:val="28"/>
          <w:szCs w:val="28"/>
        </w:rPr>
        <w:t>мовч</w:t>
      </w:r>
      <w:r w:rsidR="00015977">
        <w:rPr>
          <w:rFonts w:ascii="Times New Roman" w:hAnsi="Times New Roman" w:cs="Times New Roman"/>
          <w:sz w:val="28"/>
          <w:szCs w:val="28"/>
        </w:rPr>
        <w:t>е</w:t>
      </w:r>
      <w:r w:rsidRPr="001045F9">
        <w:rPr>
          <w:rFonts w:ascii="Times New Roman" w:hAnsi="Times New Roman" w:cs="Times New Roman"/>
          <w:sz w:val="28"/>
          <w:szCs w:val="28"/>
        </w:rPr>
        <w:t>нням, відповідь на запит отримання ресурсу кешувати можна, а запити зміни ресурсу кешувати заборонено. Проте всі ці налаштування можна змінити за допомогою контрольних даних</w:t>
      </w:r>
      <w:r w:rsidR="005D0226" w:rsidRPr="005D0226">
        <w:rPr>
          <w:rFonts w:ascii="Times New Roman" w:hAnsi="Times New Roman" w:cs="Times New Roman"/>
          <w:sz w:val="28"/>
          <w:szCs w:val="28"/>
          <w:lang w:val="ru-RU"/>
        </w:rPr>
        <w:t xml:space="preserve"> [6]</w:t>
      </w:r>
      <w:r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00015977">
        <w:rPr>
          <w:rFonts w:ascii="Times New Roman" w:hAnsi="Times New Roman" w:cs="Times New Roman"/>
          <w:sz w:val="28"/>
          <w:szCs w:val="28"/>
        </w:rPr>
        <w:tab/>
      </w:r>
      <w:r w:rsidRPr="001045F9">
        <w:rPr>
          <w:rFonts w:ascii="Times New Roman" w:hAnsi="Times New Roman" w:cs="Times New Roman"/>
          <w:sz w:val="28"/>
          <w:szCs w:val="28"/>
        </w:rPr>
        <w:t>Резолвер – це ще один тип конектора. Резолвер перетворює ідентифікатори ресурсів в інформацію про мережеві адреси, яка є необхідною для компонентів щоб отримати цей ресурс. Наприклад можна розглянути URL в якому міститься доменне ім'я, і для доступу до відповідного домена, потрібно дізнатись адресу в DNS-сервера. В цьому конкреному випадку DNS грає роль резолвера. Використання одного або декількох резолверів здатне збільшити життєздатність ідентифікатора ресурсу, оскільки він не вказує на фізичне розташування ресурсу, яке може змінитися.</w:t>
      </w:r>
      <w:r w:rsidRPr="001045F9">
        <w:rPr>
          <w:rFonts w:ascii="Times New Roman" w:hAnsi="Times New Roman" w:cs="Times New Roman"/>
          <w:sz w:val="28"/>
          <w:szCs w:val="28"/>
        </w:rPr>
        <w:tab/>
        <w:t>Останньою формою конектора в REST є тунель. Основним завданням тунеля є проведення запитів через межу системи, наприклад через фаєрвол. Головною причиною чому тунелі включені до REST архітектури є те, що певні компоненти системи можуть перетворюватися в тунелі по запиту. Це чітко можна побачити на прикладі HTTP-тунелю, який активується при отриманні запиту з методом CONNECT</w:t>
      </w:r>
      <w:r w:rsidR="005D0226" w:rsidRPr="005D0226">
        <w:rPr>
          <w:rFonts w:ascii="Times New Roman" w:hAnsi="Times New Roman" w:cs="Times New Roman"/>
          <w:sz w:val="28"/>
          <w:szCs w:val="28"/>
          <w:lang w:val="ru-RU"/>
        </w:rPr>
        <w:t xml:space="preserve"> </w:t>
      </w:r>
      <w:r w:rsidR="005D0226" w:rsidRPr="001045F9">
        <w:rPr>
          <w:rFonts w:ascii="Times New Roman" w:hAnsi="Times New Roman" w:cs="Times New Roman"/>
          <w:sz w:val="28"/>
          <w:szCs w:val="28"/>
        </w:rPr>
        <w:t>[</w:t>
      </w:r>
      <w:r w:rsidR="005D0226" w:rsidRPr="005D0226">
        <w:rPr>
          <w:rFonts w:ascii="Times New Roman" w:hAnsi="Times New Roman" w:cs="Times New Roman"/>
          <w:sz w:val="28"/>
          <w:szCs w:val="28"/>
          <w:lang w:val="ru-RU"/>
        </w:rPr>
        <w:t>6</w:t>
      </w:r>
      <w:r w:rsidR="005D0226" w:rsidRPr="001045F9">
        <w:rPr>
          <w:rFonts w:ascii="Times New Roman" w:hAnsi="Times New Roman" w:cs="Times New Roman"/>
          <w:sz w:val="28"/>
          <w:szCs w:val="28"/>
        </w:rPr>
        <w:t>]</w:t>
      </w:r>
      <w:r w:rsidRPr="001045F9">
        <w:rPr>
          <w:rFonts w:ascii="Times New Roman" w:hAnsi="Times New Roman" w:cs="Times New Roman"/>
          <w:sz w:val="28"/>
          <w:szCs w:val="28"/>
        </w:rPr>
        <w:t>.</w:t>
      </w:r>
      <w:r w:rsidR="002D6B06" w:rsidRPr="001045F9">
        <w:rPr>
          <w:rFonts w:ascii="Times New Roman" w:hAnsi="Times New Roman" w:cs="Times New Roman"/>
          <w:sz w:val="28"/>
          <w:szCs w:val="28"/>
        </w:rPr>
        <w:t xml:space="preserve"> </w:t>
      </w:r>
    </w:p>
    <w:p w14:paraId="7D719CE6" w14:textId="20FF0797" w:rsidR="000153A3" w:rsidRPr="001045F9" w:rsidRDefault="000153A3" w:rsidP="00B75CAB">
      <w:pPr>
        <w:pStyle w:val="a7"/>
        <w:ind w:left="1134" w:firstLine="567"/>
        <w:outlineLvl w:val="1"/>
        <w:rPr>
          <w:rFonts w:ascii="Times New Roman" w:hAnsi="Times New Roman" w:cs="Times New Roman"/>
          <w:b/>
          <w:sz w:val="28"/>
          <w:szCs w:val="28"/>
        </w:rPr>
      </w:pPr>
      <w:bookmarkStart w:id="16" w:name="_Toc512362671"/>
      <w:r w:rsidRPr="001045F9">
        <w:rPr>
          <w:rFonts w:ascii="Times New Roman" w:hAnsi="Times New Roman" w:cs="Times New Roman"/>
          <w:b/>
          <w:sz w:val="28"/>
          <w:szCs w:val="28"/>
        </w:rPr>
        <w:t>2.2.</w:t>
      </w:r>
      <w:r w:rsidRPr="001045F9">
        <w:rPr>
          <w:rFonts w:ascii="Times New Roman" w:hAnsi="Times New Roman" w:cs="Times New Roman"/>
          <w:b/>
          <w:sz w:val="28"/>
          <w:szCs w:val="28"/>
        </w:rPr>
        <w:tab/>
        <w:t xml:space="preserve"> Семантика протоколу HTTP</w:t>
      </w:r>
      <w:bookmarkEnd w:id="16"/>
    </w:p>
    <w:p w14:paraId="76BEF8C8" w14:textId="77777777" w:rsidR="005D0226" w:rsidRDefault="000153A3" w:rsidP="000153A3">
      <w:pPr>
        <w:ind w:left="1701" w:right="567" w:firstLine="423"/>
        <w:jc w:val="both"/>
        <w:rPr>
          <w:rFonts w:ascii="Times New Roman" w:hAnsi="Times New Roman" w:cs="Times New Roman"/>
          <w:sz w:val="28"/>
          <w:szCs w:val="28"/>
        </w:rPr>
      </w:pPr>
      <w:r w:rsidRPr="001045F9">
        <w:rPr>
          <w:rFonts w:ascii="Times New Roman" w:hAnsi="Times New Roman" w:cs="Times New Roman"/>
          <w:sz w:val="28"/>
          <w:szCs w:val="28"/>
        </w:rPr>
        <w:t>HTTP (Hyper Text Transfer Protocol) – це протокол передачі даних, що використовується в комп’ютерних мережах. Даний протокол належить до протоколів моделі OSI 7-го прикладного рівня</w:t>
      </w:r>
      <w:r w:rsidR="005D0226">
        <w:rPr>
          <w:rFonts w:ascii="Times New Roman" w:hAnsi="Times New Roman" w:cs="Times New Roman"/>
          <w:sz w:val="28"/>
          <w:szCs w:val="28"/>
        </w:rPr>
        <w:t xml:space="preserve"> </w:t>
      </w:r>
      <w:r w:rsidR="005D0226" w:rsidRPr="001045F9">
        <w:rPr>
          <w:rFonts w:ascii="Times New Roman" w:hAnsi="Times New Roman" w:cs="Times New Roman"/>
          <w:sz w:val="28"/>
          <w:szCs w:val="28"/>
        </w:rPr>
        <w:t>[7]</w:t>
      </w:r>
      <w:r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В REST архітектурі ресурс може бути представлений чим завгодно, але дії</w:t>
      </w:r>
      <w:r w:rsidR="00015977">
        <w:rPr>
          <w:rFonts w:ascii="Times New Roman" w:hAnsi="Times New Roman" w:cs="Times New Roman"/>
          <w:sz w:val="28"/>
          <w:szCs w:val="28"/>
        </w:rPr>
        <w:t>,</w:t>
      </w:r>
      <w:r w:rsidRPr="001045F9">
        <w:rPr>
          <w:rFonts w:ascii="Times New Roman" w:hAnsi="Times New Roman" w:cs="Times New Roman"/>
          <w:sz w:val="28"/>
          <w:szCs w:val="28"/>
        </w:rPr>
        <w:t xml:space="preserve"> </w:t>
      </w:r>
      <w:r w:rsidRPr="001045F9">
        <w:rPr>
          <w:rFonts w:ascii="Times New Roman" w:hAnsi="Times New Roman" w:cs="Times New Roman"/>
          <w:sz w:val="28"/>
          <w:szCs w:val="28"/>
        </w:rPr>
        <w:lastRenderedPageBreak/>
        <w:t>які можна виконувати над ресурсом</w:t>
      </w:r>
      <w:r w:rsidR="00015977">
        <w:rPr>
          <w:rFonts w:ascii="Times New Roman" w:hAnsi="Times New Roman" w:cs="Times New Roman"/>
          <w:sz w:val="28"/>
          <w:szCs w:val="28"/>
        </w:rPr>
        <w:t>,</w:t>
      </w:r>
      <w:r w:rsidRPr="001045F9">
        <w:rPr>
          <w:rFonts w:ascii="Times New Roman" w:hAnsi="Times New Roman" w:cs="Times New Roman"/>
          <w:sz w:val="28"/>
          <w:szCs w:val="28"/>
        </w:rPr>
        <w:t xml:space="preserve"> визначаються в повідомленнях</w:t>
      </w:r>
      <w:r w:rsidR="00015977">
        <w:rPr>
          <w:rFonts w:ascii="Times New Roman" w:hAnsi="Times New Roman" w:cs="Times New Roman"/>
          <w:sz w:val="28"/>
          <w:szCs w:val="28"/>
        </w:rPr>
        <w:t>,</w:t>
      </w:r>
      <w:r w:rsidRPr="001045F9">
        <w:rPr>
          <w:rFonts w:ascii="Times New Roman" w:hAnsi="Times New Roman" w:cs="Times New Roman"/>
          <w:sz w:val="28"/>
          <w:szCs w:val="28"/>
        </w:rPr>
        <w:t xml:space="preserve"> які описуються стандартним протоколом. В системі WWW цей протокол – HTTP, хоча існують REST архітектури на основі інших мережевих протоколів</w:t>
      </w:r>
      <w:r w:rsidR="005D0226">
        <w:rPr>
          <w:rFonts w:ascii="Times New Roman" w:hAnsi="Times New Roman" w:cs="Times New Roman"/>
          <w:sz w:val="28"/>
          <w:szCs w:val="28"/>
        </w:rPr>
        <w:t xml:space="preserve"> </w:t>
      </w:r>
      <w:r w:rsidR="005D0226" w:rsidRPr="001045F9">
        <w:rPr>
          <w:rFonts w:ascii="Times New Roman" w:hAnsi="Times New Roman" w:cs="Times New Roman"/>
          <w:sz w:val="28"/>
          <w:szCs w:val="28"/>
        </w:rPr>
        <w:t>[7]</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t>Стандарт HTTP визначає 8 типів повідомлень</w:t>
      </w:r>
      <w:r w:rsidR="00015977">
        <w:rPr>
          <w:rFonts w:ascii="Times New Roman" w:hAnsi="Times New Roman" w:cs="Times New Roman"/>
          <w:sz w:val="28"/>
          <w:szCs w:val="28"/>
        </w:rPr>
        <w:t xml:space="preserve"> </w:t>
      </w:r>
      <w:r w:rsidR="00015977" w:rsidRPr="008A73BF">
        <w:rPr>
          <w:rFonts w:ascii="Times New Roman" w:hAnsi="Times New Roman" w:cs="Times New Roman"/>
          <w:sz w:val="28"/>
          <w:szCs w:val="28"/>
        </w:rPr>
        <w:t>[7]</w:t>
      </w:r>
      <w:r w:rsidR="00015977">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b/>
          <w:sz w:val="28"/>
          <w:szCs w:val="28"/>
        </w:rPr>
        <w:t>GET</w:t>
      </w:r>
      <w:r w:rsidRPr="001045F9">
        <w:rPr>
          <w:rFonts w:ascii="Times New Roman" w:hAnsi="Times New Roman" w:cs="Times New Roman"/>
          <w:sz w:val="28"/>
          <w:szCs w:val="28"/>
        </w:rPr>
        <w:t xml:space="preserve"> – це тип повідомлення, який запрошує вміст вказаного ресурсу. Ресурс, що запитується може приймати параметри. Усі параметри передаються за допомогою URL. Згідно з HTTP стандартом запити типу GET вважаються ідемпотентними. Це означає, що багаторазове виконання одного й того самого запиту повинно вертати однаковий результат, за умови, що в проміжок часу між запитами ресурс не змінювався. Завдяки даній властивості дозволяється кешувати відповіді на запити типу GET.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b/>
          <w:sz w:val="28"/>
          <w:szCs w:val="28"/>
        </w:rPr>
        <w:t>OPTIONS</w:t>
      </w:r>
      <w:r w:rsidRPr="001045F9">
        <w:rPr>
          <w:rFonts w:ascii="Times New Roman" w:hAnsi="Times New Roman" w:cs="Times New Roman"/>
          <w:sz w:val="28"/>
          <w:szCs w:val="28"/>
        </w:rPr>
        <w:t xml:space="preserve"> – повертає HTTP методи, які підтримуються веб-сервером. Зазвичай цей метод використовується для визначення можливостей веб-сервера.</w:t>
      </w:r>
      <w:r w:rsidRPr="001045F9">
        <w:rPr>
          <w:rFonts w:ascii="Times New Roman" w:hAnsi="Times New Roman" w:cs="Times New Roman"/>
          <w:sz w:val="28"/>
          <w:szCs w:val="28"/>
        </w:rPr>
        <w:tab/>
      </w:r>
      <w:r w:rsidRPr="001045F9">
        <w:rPr>
          <w:rFonts w:ascii="Times New Roman" w:hAnsi="Times New Roman" w:cs="Times New Roman"/>
          <w:b/>
          <w:sz w:val="28"/>
          <w:szCs w:val="28"/>
        </w:rPr>
        <w:t>HEAD</w:t>
      </w:r>
      <w:r w:rsidRPr="001045F9">
        <w:rPr>
          <w:rFonts w:ascii="Times New Roman" w:hAnsi="Times New Roman" w:cs="Times New Roman"/>
          <w:sz w:val="28"/>
          <w:szCs w:val="28"/>
        </w:rPr>
        <w:t xml:space="preserve"> – це метод який за своїм призначенням аналогічний до методу GET, за винятком того, що у відповіді сервера на даний метод відсутнє тіло. Цей метод корисний для витягнення мета-інформації, що задана в заголовках відповіді, без пересилання всієї інформації. Тобто завдяки цьому методу, клієнт може отримати лише заголовки які б відсилалися разом з представленням ресурсу, але не саме представлення ресурсу.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b/>
          <w:sz w:val="28"/>
          <w:szCs w:val="28"/>
        </w:rPr>
        <w:t>POST</w:t>
      </w:r>
      <w:r w:rsidRPr="001045F9">
        <w:rPr>
          <w:rFonts w:ascii="Times New Roman" w:hAnsi="Times New Roman" w:cs="Times New Roman"/>
          <w:sz w:val="28"/>
          <w:szCs w:val="28"/>
        </w:rPr>
        <w:t xml:space="preserve"> – цей метод передає призначені для користувача дані заданому ресурсу. Тобто даний метод створює новий ресурс, використовуючи передане в тілі представлення.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b/>
          <w:sz w:val="28"/>
          <w:szCs w:val="28"/>
        </w:rPr>
        <w:t>PUT</w:t>
      </w:r>
      <w:r w:rsidRPr="001045F9">
        <w:rPr>
          <w:rFonts w:ascii="Times New Roman" w:hAnsi="Times New Roman" w:cs="Times New Roman"/>
          <w:sz w:val="28"/>
          <w:szCs w:val="28"/>
        </w:rPr>
        <w:t xml:space="preserve"> –  цей метод змінює стан поточного ресурсу представленням, що передається.</w:t>
      </w:r>
      <w:r w:rsidR="002D6B06"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b/>
          <w:sz w:val="28"/>
          <w:szCs w:val="28"/>
        </w:rPr>
        <w:t xml:space="preserve">DELETE – </w:t>
      </w:r>
      <w:r w:rsidRPr="001045F9">
        <w:rPr>
          <w:rFonts w:ascii="Times New Roman" w:hAnsi="Times New Roman" w:cs="Times New Roman"/>
          <w:sz w:val="28"/>
          <w:szCs w:val="28"/>
        </w:rPr>
        <w:t>цей метод видаляє вказаний ресурс. Також належить до ідемпотентних методів. Хоча після другого виклику даний метод поверне статус 204 No Content, а потім і 404 Not Found, але ресурсу не буде, як після першого видалення так і після 10-го.</w:t>
      </w:r>
      <w:r w:rsidR="002D6B06"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b/>
          <w:sz w:val="28"/>
          <w:szCs w:val="28"/>
        </w:rPr>
        <w:t xml:space="preserve">TRACE </w:t>
      </w:r>
      <w:r w:rsidRPr="001045F9">
        <w:rPr>
          <w:rFonts w:ascii="Times New Roman" w:hAnsi="Times New Roman" w:cs="Times New Roman"/>
          <w:sz w:val="28"/>
          <w:szCs w:val="28"/>
        </w:rPr>
        <w:t>–</w:t>
      </w:r>
      <w:r w:rsidRPr="001045F9">
        <w:rPr>
          <w:rFonts w:ascii="Times New Roman" w:hAnsi="Times New Roman" w:cs="Times New Roman"/>
          <w:b/>
          <w:sz w:val="28"/>
          <w:szCs w:val="28"/>
        </w:rPr>
        <w:t xml:space="preserve"> </w:t>
      </w:r>
      <w:r w:rsidRPr="001045F9">
        <w:rPr>
          <w:rFonts w:ascii="Times New Roman" w:hAnsi="Times New Roman" w:cs="Times New Roman"/>
          <w:sz w:val="28"/>
          <w:szCs w:val="28"/>
        </w:rPr>
        <w:t>повертає отриманий запит таким чином, що клієнт може подивитися, що саме проміжні сервери додають в запит або змінюють в ньому.</w:t>
      </w:r>
      <w:r w:rsidRPr="001045F9">
        <w:rPr>
          <w:rFonts w:ascii="Times New Roman" w:hAnsi="Times New Roman" w:cs="Times New Roman"/>
          <w:sz w:val="28"/>
          <w:szCs w:val="28"/>
        </w:rPr>
        <w:tab/>
      </w:r>
      <w:r w:rsidRPr="001045F9">
        <w:rPr>
          <w:rFonts w:ascii="Times New Roman" w:hAnsi="Times New Roman" w:cs="Times New Roman"/>
          <w:b/>
          <w:sz w:val="28"/>
          <w:szCs w:val="28"/>
        </w:rPr>
        <w:t>CONNECT</w:t>
      </w:r>
      <w:r w:rsidRPr="001045F9">
        <w:rPr>
          <w:rFonts w:ascii="Times New Roman" w:hAnsi="Times New Roman" w:cs="Times New Roman"/>
          <w:sz w:val="28"/>
          <w:szCs w:val="28"/>
        </w:rPr>
        <w:t xml:space="preserve"> – це метод, який призначений для використання разом з проксі-серверами, які мають змогу динамічно перемикатися в тунельний режим.</w:t>
      </w:r>
      <w:r w:rsidRPr="001045F9">
        <w:rPr>
          <w:rFonts w:ascii="Times New Roman" w:hAnsi="Times New Roman" w:cs="Times New Roman"/>
          <w:sz w:val="28"/>
          <w:szCs w:val="28"/>
        </w:rPr>
        <w:tab/>
      </w:r>
      <w:r w:rsidRPr="001045F9">
        <w:rPr>
          <w:rFonts w:ascii="Times New Roman" w:hAnsi="Times New Roman" w:cs="Times New Roman"/>
          <w:sz w:val="28"/>
          <w:szCs w:val="28"/>
        </w:rPr>
        <w:tab/>
        <w:t>Існує також ще 9-ий метод, який щоправда не описаний в HTTP, але описаний в його додатку RFC 5789.</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lastRenderedPageBreak/>
        <w:tab/>
      </w:r>
      <w:r w:rsidRPr="001045F9">
        <w:rPr>
          <w:rFonts w:ascii="Times New Roman" w:hAnsi="Times New Roman" w:cs="Times New Roman"/>
          <w:b/>
          <w:sz w:val="28"/>
          <w:szCs w:val="28"/>
        </w:rPr>
        <w:t xml:space="preserve">PATCH – </w:t>
      </w:r>
      <w:r w:rsidRPr="001045F9">
        <w:rPr>
          <w:rFonts w:ascii="Times New Roman" w:hAnsi="Times New Roman" w:cs="Times New Roman"/>
          <w:sz w:val="28"/>
          <w:szCs w:val="28"/>
        </w:rPr>
        <w:t xml:space="preserve">це метод, який змінює лише частину ресурсу на основі переданого представлення. Якщо якась частина ресурсу не згадується в переданому представленні, то це означає що її змінювати не потрібно. Завдяки даному методу зменшується кількість інформації, яку потрібно передати для зміни ресурсу. </w:t>
      </w:r>
      <w:r w:rsidRPr="001045F9">
        <w:rPr>
          <w:rFonts w:ascii="Times New Roman" w:hAnsi="Times New Roman" w:cs="Times New Roman"/>
          <w:sz w:val="28"/>
          <w:szCs w:val="28"/>
        </w:rPr>
        <w:tab/>
      </w:r>
    </w:p>
    <w:p w14:paraId="47D5F04F" w14:textId="2D4B7BE0" w:rsidR="000153A3" w:rsidRPr="001045F9" w:rsidRDefault="000153A3" w:rsidP="005D0226">
      <w:pPr>
        <w:ind w:left="993" w:right="567" w:firstLine="708"/>
        <w:jc w:val="both"/>
        <w:rPr>
          <w:rFonts w:ascii="Times New Roman" w:hAnsi="Times New Roman" w:cs="Times New Roman"/>
          <w:sz w:val="28"/>
          <w:szCs w:val="28"/>
        </w:rPr>
      </w:pPr>
      <w:r w:rsidRPr="001045F9">
        <w:rPr>
          <w:rFonts w:ascii="Times New Roman" w:hAnsi="Times New Roman" w:cs="Times New Roman"/>
          <w:sz w:val="28"/>
          <w:szCs w:val="28"/>
        </w:rPr>
        <w:t>В протоколі HTTP використовуються такі коди статусів</w:t>
      </w:r>
      <w:r w:rsidR="005D0226" w:rsidRPr="005D0226">
        <w:rPr>
          <w:rFonts w:ascii="Times New Roman" w:hAnsi="Times New Roman" w:cs="Times New Roman"/>
          <w:sz w:val="28"/>
          <w:szCs w:val="28"/>
          <w:lang w:val="ru-RU"/>
        </w:rPr>
        <w:t xml:space="preserve"> [8]</w:t>
      </w:r>
      <w:r w:rsidRPr="001045F9">
        <w:rPr>
          <w:rFonts w:ascii="Times New Roman" w:hAnsi="Times New Roman" w:cs="Times New Roman"/>
          <w:sz w:val="28"/>
          <w:szCs w:val="28"/>
        </w:rPr>
        <w:t xml:space="preserve">: </w:t>
      </w:r>
    </w:p>
    <w:p w14:paraId="7570E8B4" w14:textId="0FEDFE3F" w:rsidR="000153A3" w:rsidRPr="001045F9" w:rsidRDefault="000153A3" w:rsidP="000153A3">
      <w:pPr>
        <w:pStyle w:val="a3"/>
        <w:numPr>
          <w:ilvl w:val="0"/>
          <w:numId w:val="10"/>
        </w:numPr>
        <w:ind w:left="1701" w:right="567" w:firstLine="0"/>
        <w:jc w:val="both"/>
        <w:rPr>
          <w:rFonts w:ascii="Times New Roman" w:hAnsi="Times New Roman" w:cs="Times New Roman"/>
          <w:sz w:val="28"/>
          <w:szCs w:val="28"/>
        </w:rPr>
      </w:pPr>
      <w:r w:rsidRPr="001045F9">
        <w:rPr>
          <w:rFonts w:ascii="Times New Roman" w:hAnsi="Times New Roman" w:cs="Times New Roman"/>
          <w:b/>
          <w:sz w:val="28"/>
          <w:szCs w:val="28"/>
        </w:rPr>
        <w:t>1хх</w:t>
      </w:r>
      <w:r w:rsidRPr="001045F9">
        <w:rPr>
          <w:rFonts w:ascii="Times New Roman" w:hAnsi="Times New Roman" w:cs="Times New Roman"/>
          <w:sz w:val="28"/>
          <w:szCs w:val="28"/>
        </w:rPr>
        <w:t xml:space="preserve"> – інформаційний. Запит прийнято, продовжуй процес. Сервери не повинні відсилати клієнтам 1хх відповіді, за виключенням експериментальних умов.</w:t>
      </w:r>
      <w:r w:rsidR="002D6B06" w:rsidRPr="001045F9">
        <w:rPr>
          <w:rFonts w:ascii="Times New Roman" w:hAnsi="Times New Roman" w:cs="Times New Roman"/>
          <w:sz w:val="28"/>
          <w:szCs w:val="28"/>
        </w:rPr>
        <w:t xml:space="preserve"> </w:t>
      </w:r>
    </w:p>
    <w:p w14:paraId="079C31B6" w14:textId="487B13AC" w:rsidR="000153A3" w:rsidRPr="001045F9" w:rsidRDefault="000153A3" w:rsidP="000153A3">
      <w:pPr>
        <w:pStyle w:val="a3"/>
        <w:numPr>
          <w:ilvl w:val="0"/>
          <w:numId w:val="10"/>
        </w:numPr>
        <w:ind w:left="1701" w:right="567" w:firstLine="0"/>
        <w:jc w:val="both"/>
        <w:rPr>
          <w:rFonts w:ascii="Times New Roman" w:hAnsi="Times New Roman" w:cs="Times New Roman"/>
          <w:sz w:val="28"/>
          <w:szCs w:val="28"/>
        </w:rPr>
      </w:pPr>
      <w:r w:rsidRPr="001045F9">
        <w:rPr>
          <w:rFonts w:ascii="Times New Roman" w:hAnsi="Times New Roman" w:cs="Times New Roman"/>
          <w:b/>
          <w:sz w:val="28"/>
          <w:szCs w:val="28"/>
        </w:rPr>
        <w:t>2хх</w:t>
      </w:r>
      <w:r w:rsidRPr="001045F9">
        <w:rPr>
          <w:rFonts w:ascii="Times New Roman" w:hAnsi="Times New Roman" w:cs="Times New Roman"/>
          <w:sz w:val="28"/>
          <w:szCs w:val="28"/>
        </w:rPr>
        <w:t xml:space="preserve"> – успіх. Цей клас кодів стану вказує на те, що запит клієнта було успішно прийнято і зрозуміло.</w:t>
      </w:r>
      <w:r w:rsidR="002D6B06" w:rsidRPr="001045F9">
        <w:rPr>
          <w:rFonts w:ascii="Times New Roman" w:hAnsi="Times New Roman" w:cs="Times New Roman"/>
          <w:sz w:val="28"/>
          <w:szCs w:val="28"/>
        </w:rPr>
        <w:t xml:space="preserve"> </w:t>
      </w:r>
    </w:p>
    <w:p w14:paraId="0E2BD163" w14:textId="4FE5EECB" w:rsidR="000153A3" w:rsidRPr="001045F9" w:rsidRDefault="000153A3" w:rsidP="000153A3">
      <w:pPr>
        <w:pStyle w:val="a3"/>
        <w:numPr>
          <w:ilvl w:val="0"/>
          <w:numId w:val="10"/>
        </w:numPr>
        <w:ind w:left="1701" w:right="567" w:firstLine="0"/>
        <w:jc w:val="both"/>
        <w:rPr>
          <w:rFonts w:ascii="Times New Roman" w:hAnsi="Times New Roman" w:cs="Times New Roman"/>
          <w:sz w:val="28"/>
          <w:szCs w:val="28"/>
        </w:rPr>
      </w:pPr>
      <w:r w:rsidRPr="001045F9">
        <w:rPr>
          <w:rFonts w:ascii="Times New Roman" w:hAnsi="Times New Roman" w:cs="Times New Roman"/>
          <w:b/>
          <w:sz w:val="28"/>
          <w:szCs w:val="28"/>
        </w:rPr>
        <w:t>3хх</w:t>
      </w:r>
      <w:r w:rsidRPr="001045F9">
        <w:rPr>
          <w:rFonts w:ascii="Times New Roman" w:hAnsi="Times New Roman" w:cs="Times New Roman"/>
          <w:sz w:val="28"/>
          <w:szCs w:val="28"/>
        </w:rPr>
        <w:t xml:space="preserve"> – перенаправлення. Даний клас кодів вказує на те, що майбутні дії повинні бути виконані клієнтом, для успішного завершення запиту. </w:t>
      </w:r>
    </w:p>
    <w:p w14:paraId="420C7445" w14:textId="6EE6BC5A" w:rsidR="000153A3" w:rsidRPr="001045F9" w:rsidRDefault="000153A3" w:rsidP="000153A3">
      <w:pPr>
        <w:pStyle w:val="a3"/>
        <w:numPr>
          <w:ilvl w:val="0"/>
          <w:numId w:val="10"/>
        </w:numPr>
        <w:ind w:left="1701" w:right="567" w:firstLine="0"/>
        <w:jc w:val="both"/>
        <w:rPr>
          <w:rFonts w:ascii="Times New Roman" w:hAnsi="Times New Roman" w:cs="Times New Roman"/>
          <w:sz w:val="28"/>
          <w:szCs w:val="28"/>
        </w:rPr>
      </w:pPr>
      <w:r w:rsidRPr="001045F9">
        <w:rPr>
          <w:rFonts w:ascii="Times New Roman" w:hAnsi="Times New Roman" w:cs="Times New Roman"/>
          <w:b/>
          <w:sz w:val="28"/>
          <w:szCs w:val="28"/>
        </w:rPr>
        <w:t>4хх</w:t>
      </w:r>
      <w:r w:rsidRPr="001045F9">
        <w:rPr>
          <w:rFonts w:ascii="Times New Roman" w:hAnsi="Times New Roman" w:cs="Times New Roman"/>
          <w:sz w:val="28"/>
          <w:szCs w:val="28"/>
        </w:rPr>
        <w:t xml:space="preserve"> – помилка на стороні клієнта. Цей клас кодів призначений для визначення помилок на стороні клієнта (окрім випадку коли методом запиту був HEAD). </w:t>
      </w:r>
    </w:p>
    <w:p w14:paraId="72D54278" w14:textId="58D1B192" w:rsidR="000153A3" w:rsidRPr="001045F9" w:rsidRDefault="000153A3" w:rsidP="000153A3">
      <w:pPr>
        <w:pStyle w:val="a3"/>
        <w:numPr>
          <w:ilvl w:val="0"/>
          <w:numId w:val="10"/>
        </w:numPr>
        <w:ind w:left="1701" w:right="567" w:firstLine="0"/>
        <w:jc w:val="both"/>
        <w:rPr>
          <w:rFonts w:ascii="Times New Roman" w:hAnsi="Times New Roman" w:cs="Times New Roman"/>
          <w:sz w:val="28"/>
          <w:szCs w:val="28"/>
        </w:rPr>
      </w:pPr>
      <w:r w:rsidRPr="001045F9">
        <w:rPr>
          <w:rFonts w:ascii="Times New Roman" w:hAnsi="Times New Roman" w:cs="Times New Roman"/>
          <w:b/>
          <w:sz w:val="28"/>
          <w:szCs w:val="28"/>
        </w:rPr>
        <w:t>5хх</w:t>
      </w:r>
      <w:r w:rsidRPr="001045F9">
        <w:rPr>
          <w:rFonts w:ascii="Times New Roman" w:hAnsi="Times New Roman" w:cs="Times New Roman"/>
          <w:sz w:val="28"/>
          <w:szCs w:val="28"/>
        </w:rPr>
        <w:t xml:space="preserve"> – помилка на стороні сервера. Даний клас кодів вказує на те, що сервер знає про те, що виникла помилка, або у випадку коли сервер не має змоги опрацювати запит клієнта. </w:t>
      </w:r>
    </w:p>
    <w:p w14:paraId="7A63F9C4" w14:textId="209817DC" w:rsidR="000153A3" w:rsidRPr="001045F9" w:rsidRDefault="000153A3" w:rsidP="000153A3">
      <w:pPr>
        <w:ind w:left="1701" w:right="567"/>
        <w:jc w:val="both"/>
        <w:rPr>
          <w:rFonts w:ascii="Times New Roman" w:hAnsi="Times New Roman" w:cs="Times New Roman"/>
          <w:sz w:val="28"/>
          <w:szCs w:val="28"/>
        </w:rPr>
      </w:pPr>
      <w:r w:rsidRPr="001045F9">
        <w:rPr>
          <w:rFonts w:ascii="Times New Roman" w:hAnsi="Times New Roman" w:cs="Times New Roman"/>
          <w:sz w:val="28"/>
          <w:szCs w:val="28"/>
        </w:rPr>
        <w:t xml:space="preserve">Основними статусами, </w:t>
      </w:r>
      <w:r w:rsidR="00015977">
        <w:rPr>
          <w:rFonts w:ascii="Times New Roman" w:hAnsi="Times New Roman" w:cs="Times New Roman"/>
          <w:sz w:val="28"/>
          <w:szCs w:val="28"/>
        </w:rPr>
        <w:t>які</w:t>
      </w:r>
      <w:r w:rsidRPr="001045F9">
        <w:rPr>
          <w:rFonts w:ascii="Times New Roman" w:hAnsi="Times New Roman" w:cs="Times New Roman"/>
          <w:sz w:val="28"/>
          <w:szCs w:val="28"/>
        </w:rPr>
        <w:t xml:space="preserve"> використовуються </w:t>
      </w:r>
      <w:r w:rsidR="00015977">
        <w:rPr>
          <w:rFonts w:ascii="Times New Roman" w:hAnsi="Times New Roman" w:cs="Times New Roman"/>
          <w:sz w:val="28"/>
          <w:szCs w:val="28"/>
        </w:rPr>
        <w:t xml:space="preserve">даним </w:t>
      </w:r>
      <w:r w:rsidRPr="001045F9">
        <w:rPr>
          <w:rFonts w:ascii="Times New Roman" w:hAnsi="Times New Roman" w:cs="Times New Roman"/>
          <w:sz w:val="28"/>
          <w:szCs w:val="28"/>
        </w:rPr>
        <w:t>протокол</w:t>
      </w:r>
      <w:r w:rsidR="00015977">
        <w:rPr>
          <w:rFonts w:ascii="Times New Roman" w:hAnsi="Times New Roman" w:cs="Times New Roman"/>
          <w:sz w:val="28"/>
          <w:szCs w:val="28"/>
        </w:rPr>
        <w:t>ом</w:t>
      </w:r>
      <w:r w:rsidRPr="001045F9">
        <w:rPr>
          <w:rFonts w:ascii="Times New Roman" w:hAnsi="Times New Roman" w:cs="Times New Roman"/>
          <w:sz w:val="28"/>
          <w:szCs w:val="28"/>
        </w:rPr>
        <w:t xml:space="preserve"> є</w:t>
      </w:r>
      <w:r w:rsidR="00015977">
        <w:rPr>
          <w:rFonts w:ascii="Times New Roman" w:hAnsi="Times New Roman" w:cs="Times New Roman"/>
          <w:sz w:val="28"/>
          <w:szCs w:val="28"/>
        </w:rPr>
        <w:t xml:space="preserve"> </w:t>
      </w:r>
      <w:r w:rsidR="00015977" w:rsidRPr="00015977">
        <w:rPr>
          <w:rFonts w:ascii="Times New Roman" w:hAnsi="Times New Roman" w:cs="Times New Roman"/>
          <w:sz w:val="28"/>
          <w:szCs w:val="28"/>
          <w:lang w:val="ru-RU"/>
        </w:rPr>
        <w:t>[8]</w:t>
      </w:r>
      <w:r w:rsidRPr="001045F9">
        <w:rPr>
          <w:rFonts w:ascii="Times New Roman" w:hAnsi="Times New Roman" w:cs="Times New Roman"/>
          <w:sz w:val="28"/>
          <w:szCs w:val="28"/>
        </w:rPr>
        <w:t>:</w:t>
      </w:r>
    </w:p>
    <w:p w14:paraId="6871BDED" w14:textId="52F8F7C2" w:rsidR="000153A3" w:rsidRPr="001045F9" w:rsidRDefault="000153A3" w:rsidP="000153A3">
      <w:pPr>
        <w:pStyle w:val="a3"/>
        <w:numPr>
          <w:ilvl w:val="0"/>
          <w:numId w:val="9"/>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200 (</w:t>
      </w:r>
      <w:r w:rsidRPr="001045F9">
        <w:rPr>
          <w:rFonts w:ascii="Times New Roman" w:hAnsi="Times New Roman" w:cs="Times New Roman"/>
          <w:b/>
          <w:sz w:val="28"/>
          <w:szCs w:val="28"/>
        </w:rPr>
        <w:t>ОК</w:t>
      </w:r>
      <w:r w:rsidRPr="001045F9">
        <w:rPr>
          <w:rFonts w:ascii="Times New Roman" w:hAnsi="Times New Roman" w:cs="Times New Roman"/>
          <w:sz w:val="28"/>
          <w:szCs w:val="28"/>
        </w:rPr>
        <w:t xml:space="preserve">) – запит виконано успішно. Інформація, яка вертається у відповіді напряму залежить від методу, що використовувався в запиті. </w:t>
      </w:r>
    </w:p>
    <w:p w14:paraId="6E901253" w14:textId="474D6A84" w:rsidR="000153A3" w:rsidRPr="001045F9" w:rsidRDefault="000153A3" w:rsidP="000153A3">
      <w:pPr>
        <w:pStyle w:val="a3"/>
        <w:numPr>
          <w:ilvl w:val="0"/>
          <w:numId w:val="9"/>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301 (</w:t>
      </w:r>
      <w:r w:rsidRPr="001045F9">
        <w:rPr>
          <w:rFonts w:ascii="Times New Roman" w:hAnsi="Times New Roman" w:cs="Times New Roman"/>
          <w:b/>
          <w:sz w:val="28"/>
          <w:szCs w:val="28"/>
        </w:rPr>
        <w:t>Moved Permanently</w:t>
      </w:r>
      <w:r w:rsidRPr="001045F9">
        <w:rPr>
          <w:rFonts w:ascii="Times New Roman" w:hAnsi="Times New Roman" w:cs="Times New Roman"/>
          <w:sz w:val="28"/>
          <w:szCs w:val="28"/>
        </w:rPr>
        <w:t xml:space="preserve">) – ресурс переміщено. Даний код вказує на те, що ресурсу було назначено нову URL-адресу, і всі наступні звернення до цього ресурсу повинні здійснюватися по новій адресі. Новий URL вказується в полі Location заголовка. </w:t>
      </w:r>
    </w:p>
    <w:p w14:paraId="281BE334" w14:textId="0DAD2930" w:rsidR="000153A3" w:rsidRPr="001045F9" w:rsidRDefault="000153A3" w:rsidP="000153A3">
      <w:pPr>
        <w:pStyle w:val="a3"/>
        <w:numPr>
          <w:ilvl w:val="0"/>
          <w:numId w:val="9"/>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403 (</w:t>
      </w:r>
      <w:r w:rsidRPr="001045F9">
        <w:rPr>
          <w:rFonts w:ascii="Times New Roman" w:hAnsi="Times New Roman" w:cs="Times New Roman"/>
          <w:b/>
          <w:sz w:val="28"/>
          <w:szCs w:val="28"/>
        </w:rPr>
        <w:t>Forbidden</w:t>
      </w:r>
      <w:r w:rsidRPr="001045F9">
        <w:rPr>
          <w:rFonts w:ascii="Times New Roman" w:hAnsi="Times New Roman" w:cs="Times New Roman"/>
          <w:sz w:val="28"/>
          <w:szCs w:val="28"/>
        </w:rPr>
        <w:t>) – доступ до запитуваного ресурсу заборонений. Сервер зрозумів запит, але відмовляється його виконувати через обмеженість доступу для клієнта, який звертається до даного ресурсу.</w:t>
      </w:r>
    </w:p>
    <w:p w14:paraId="50E80ED7" w14:textId="24314060" w:rsidR="000153A3" w:rsidRPr="001045F9" w:rsidRDefault="000153A3" w:rsidP="000153A3">
      <w:pPr>
        <w:pStyle w:val="a3"/>
        <w:numPr>
          <w:ilvl w:val="0"/>
          <w:numId w:val="9"/>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404 (</w:t>
      </w:r>
      <w:r w:rsidRPr="001045F9">
        <w:rPr>
          <w:rFonts w:ascii="Times New Roman" w:hAnsi="Times New Roman" w:cs="Times New Roman"/>
          <w:b/>
          <w:sz w:val="28"/>
          <w:szCs w:val="28"/>
        </w:rPr>
        <w:t>Not Found</w:t>
      </w:r>
      <w:r w:rsidRPr="001045F9">
        <w:rPr>
          <w:rFonts w:ascii="Times New Roman" w:hAnsi="Times New Roman" w:cs="Times New Roman"/>
          <w:sz w:val="28"/>
          <w:szCs w:val="28"/>
        </w:rPr>
        <w:t>) – ресурс не знайдено. Сервер не знайшов жодних ресурсів по вказаному URL, також немає жодних вказівок про те, чи це постійний стан, чи ні. Слід використати статус 410 (</w:t>
      </w:r>
      <w:r w:rsidRPr="001045F9">
        <w:rPr>
          <w:rFonts w:ascii="Times New Roman" w:hAnsi="Times New Roman" w:cs="Times New Roman"/>
          <w:b/>
          <w:sz w:val="28"/>
          <w:szCs w:val="28"/>
        </w:rPr>
        <w:t>Gone</w:t>
      </w:r>
      <w:r w:rsidRPr="001045F9">
        <w:rPr>
          <w:rFonts w:ascii="Times New Roman" w:hAnsi="Times New Roman" w:cs="Times New Roman"/>
          <w:sz w:val="28"/>
          <w:szCs w:val="28"/>
        </w:rPr>
        <w:t xml:space="preserve">), якщо серверу відомо, що старий ресурс недоступний постійно і сервер немає адреси для пересилання. </w:t>
      </w:r>
    </w:p>
    <w:p w14:paraId="718E3CD9" w14:textId="2442126A" w:rsidR="000153A3" w:rsidRPr="001045F9" w:rsidRDefault="000153A3" w:rsidP="000153A3">
      <w:pPr>
        <w:pStyle w:val="a3"/>
        <w:numPr>
          <w:ilvl w:val="0"/>
          <w:numId w:val="9"/>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lastRenderedPageBreak/>
        <w:t>503 (</w:t>
      </w:r>
      <w:r w:rsidRPr="001045F9">
        <w:rPr>
          <w:rFonts w:ascii="Times New Roman" w:hAnsi="Times New Roman" w:cs="Times New Roman"/>
          <w:b/>
          <w:sz w:val="28"/>
          <w:szCs w:val="28"/>
        </w:rPr>
        <w:t>Service Unavailable</w:t>
      </w:r>
      <w:r w:rsidRPr="001045F9">
        <w:rPr>
          <w:rFonts w:ascii="Times New Roman" w:hAnsi="Times New Roman" w:cs="Times New Roman"/>
          <w:sz w:val="28"/>
          <w:szCs w:val="28"/>
        </w:rPr>
        <w:t xml:space="preserve">) – немає доступу до сервісу. Сервер не може опрацювати запит через тимчасове перевантаження, або ж з приводу технічних робіт. Це тимчасовий стан з якого сервер вийде через деякий проміжок часу. Якщо цей час відомий, то його можна вказати в заголовку </w:t>
      </w:r>
      <w:r w:rsidRPr="001045F9">
        <w:rPr>
          <w:rFonts w:ascii="Times New Roman" w:hAnsi="Times New Roman" w:cs="Times New Roman"/>
          <w:b/>
          <w:sz w:val="28"/>
          <w:szCs w:val="28"/>
        </w:rPr>
        <w:t>Retry-After</w:t>
      </w:r>
      <w:r w:rsidRPr="001045F9">
        <w:rPr>
          <w:rFonts w:ascii="Times New Roman" w:hAnsi="Times New Roman" w:cs="Times New Roman"/>
          <w:sz w:val="28"/>
          <w:szCs w:val="28"/>
        </w:rPr>
        <w:t>.</w:t>
      </w:r>
      <w:r w:rsidR="002D6B06" w:rsidRPr="001045F9">
        <w:rPr>
          <w:rFonts w:ascii="Times New Roman" w:hAnsi="Times New Roman" w:cs="Times New Roman"/>
          <w:sz w:val="28"/>
          <w:szCs w:val="28"/>
        </w:rPr>
        <w:t xml:space="preserve"> </w:t>
      </w:r>
    </w:p>
    <w:p w14:paraId="61BA0F38" w14:textId="49E5C45C" w:rsidR="00720D46" w:rsidRPr="001045F9" w:rsidRDefault="00720D46" w:rsidP="00720D46">
      <w:pPr>
        <w:pStyle w:val="a3"/>
        <w:ind w:left="1701" w:right="567"/>
        <w:jc w:val="both"/>
        <w:rPr>
          <w:rFonts w:ascii="Times New Roman" w:hAnsi="Times New Roman" w:cs="Times New Roman"/>
          <w:sz w:val="28"/>
          <w:szCs w:val="28"/>
        </w:rPr>
      </w:pPr>
    </w:p>
    <w:p w14:paraId="0EAAC967" w14:textId="48FD2EF0" w:rsidR="00720D46" w:rsidRPr="001045F9" w:rsidRDefault="00720D46" w:rsidP="00720D46">
      <w:pPr>
        <w:pStyle w:val="a3"/>
        <w:ind w:left="1701" w:right="567"/>
        <w:jc w:val="both"/>
        <w:rPr>
          <w:rFonts w:ascii="Times New Roman" w:hAnsi="Times New Roman" w:cs="Times New Roman"/>
          <w:sz w:val="28"/>
          <w:szCs w:val="28"/>
        </w:rPr>
      </w:pPr>
    </w:p>
    <w:p w14:paraId="33FE81B5" w14:textId="45C2D266" w:rsidR="00720D46" w:rsidRPr="001045F9" w:rsidRDefault="00720D46" w:rsidP="00720D46">
      <w:pPr>
        <w:pStyle w:val="a3"/>
        <w:ind w:left="1701" w:right="567"/>
        <w:jc w:val="both"/>
        <w:rPr>
          <w:rFonts w:ascii="Times New Roman" w:hAnsi="Times New Roman" w:cs="Times New Roman"/>
          <w:sz w:val="28"/>
          <w:szCs w:val="28"/>
        </w:rPr>
      </w:pPr>
    </w:p>
    <w:p w14:paraId="5E0E5E22" w14:textId="683E1857" w:rsidR="00720D46" w:rsidRPr="001045F9" w:rsidRDefault="00720D46" w:rsidP="00720D46">
      <w:pPr>
        <w:pStyle w:val="a3"/>
        <w:ind w:left="1701" w:right="567"/>
        <w:jc w:val="both"/>
        <w:rPr>
          <w:rFonts w:ascii="Times New Roman" w:hAnsi="Times New Roman" w:cs="Times New Roman"/>
          <w:sz w:val="28"/>
          <w:szCs w:val="28"/>
        </w:rPr>
      </w:pPr>
    </w:p>
    <w:p w14:paraId="3138A137" w14:textId="648D8C20" w:rsidR="00720D46" w:rsidRPr="001045F9" w:rsidRDefault="00720D46" w:rsidP="00720D46">
      <w:pPr>
        <w:pStyle w:val="a3"/>
        <w:ind w:left="1701" w:right="567"/>
        <w:jc w:val="both"/>
        <w:rPr>
          <w:rFonts w:ascii="Times New Roman" w:hAnsi="Times New Roman" w:cs="Times New Roman"/>
          <w:sz w:val="28"/>
          <w:szCs w:val="28"/>
        </w:rPr>
      </w:pPr>
    </w:p>
    <w:p w14:paraId="25459CF7" w14:textId="77777777" w:rsidR="00720D46" w:rsidRPr="001045F9" w:rsidRDefault="00720D46" w:rsidP="00720D46">
      <w:pPr>
        <w:pStyle w:val="a3"/>
        <w:ind w:left="1701" w:right="567"/>
        <w:jc w:val="both"/>
        <w:rPr>
          <w:rFonts w:ascii="Times New Roman" w:hAnsi="Times New Roman" w:cs="Times New Roman"/>
          <w:sz w:val="28"/>
          <w:szCs w:val="28"/>
        </w:rPr>
      </w:pPr>
    </w:p>
    <w:p w14:paraId="512DF2F9" w14:textId="77777777" w:rsidR="00D66F68" w:rsidRPr="001045F9" w:rsidRDefault="00720D46" w:rsidP="00720D46">
      <w:pPr>
        <w:tabs>
          <w:tab w:val="left" w:pos="567"/>
        </w:tabs>
        <w:ind w:left="1701" w:right="567"/>
        <w:jc w:val="both"/>
        <w:rPr>
          <w:rFonts w:ascii="Times New Roman" w:hAnsi="Times New Roman" w:cs="Times New Roman"/>
          <w:sz w:val="28"/>
          <w:szCs w:val="28"/>
        </w:rPr>
      </w:pPr>
      <w:r w:rsidRPr="001045F9">
        <w:rPr>
          <w:rFonts w:ascii="Times New Roman" w:hAnsi="Times New Roman" w:cs="Times New Roman"/>
          <w:sz w:val="28"/>
          <w:szCs w:val="28"/>
        </w:rPr>
        <w:tab/>
      </w:r>
    </w:p>
    <w:p w14:paraId="4487226C"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31E0FBB3"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6247BA03"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4DF2D67E"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52ECB87F"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5B0964A9"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29EC546A"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490FE77D"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172B4627"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10B30608"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421E7BB4"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11D66086"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38F122CF"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155B13C2" w14:textId="77777777" w:rsidR="008732F0" w:rsidRPr="001045F9" w:rsidRDefault="008732F0" w:rsidP="00D66F68">
      <w:pPr>
        <w:tabs>
          <w:tab w:val="left" w:pos="567"/>
        </w:tabs>
        <w:ind w:left="1701" w:right="567"/>
        <w:jc w:val="center"/>
        <w:rPr>
          <w:rFonts w:ascii="Times New Roman" w:hAnsi="Times New Roman" w:cs="Times New Roman"/>
          <w:b/>
          <w:sz w:val="28"/>
          <w:szCs w:val="28"/>
        </w:rPr>
      </w:pPr>
    </w:p>
    <w:p w14:paraId="5555C83A" w14:textId="77777777" w:rsidR="008732F0" w:rsidRPr="001045F9" w:rsidRDefault="008732F0" w:rsidP="005D0226">
      <w:pPr>
        <w:tabs>
          <w:tab w:val="left" w:pos="567"/>
        </w:tabs>
        <w:ind w:right="567"/>
        <w:rPr>
          <w:rFonts w:ascii="Times New Roman" w:hAnsi="Times New Roman" w:cs="Times New Roman"/>
          <w:b/>
          <w:sz w:val="28"/>
          <w:szCs w:val="28"/>
        </w:rPr>
      </w:pPr>
    </w:p>
    <w:p w14:paraId="78366D14" w14:textId="77777777" w:rsidR="008732F0" w:rsidRPr="001045F9" w:rsidRDefault="008732F0" w:rsidP="008732F0">
      <w:pPr>
        <w:tabs>
          <w:tab w:val="left" w:pos="567"/>
        </w:tabs>
        <w:ind w:right="567"/>
        <w:rPr>
          <w:rFonts w:ascii="Times New Roman" w:hAnsi="Times New Roman" w:cs="Times New Roman"/>
          <w:b/>
          <w:sz w:val="28"/>
          <w:szCs w:val="28"/>
        </w:rPr>
      </w:pPr>
    </w:p>
    <w:p w14:paraId="240E4782" w14:textId="7430338C" w:rsidR="00D66F68" w:rsidRPr="001045F9" w:rsidRDefault="00D66F68" w:rsidP="00B75CAB">
      <w:pPr>
        <w:tabs>
          <w:tab w:val="left" w:pos="567"/>
        </w:tabs>
        <w:ind w:left="1701" w:right="567"/>
        <w:jc w:val="center"/>
        <w:outlineLvl w:val="0"/>
        <w:rPr>
          <w:rFonts w:ascii="Times New Roman" w:hAnsi="Times New Roman" w:cs="Times New Roman"/>
          <w:b/>
          <w:sz w:val="28"/>
          <w:szCs w:val="28"/>
        </w:rPr>
      </w:pPr>
      <w:bookmarkStart w:id="17" w:name="_Toc512362672"/>
      <w:r w:rsidRPr="001045F9">
        <w:rPr>
          <w:rFonts w:ascii="Times New Roman" w:hAnsi="Times New Roman" w:cs="Times New Roman"/>
          <w:b/>
          <w:sz w:val="28"/>
          <w:szCs w:val="28"/>
        </w:rPr>
        <w:lastRenderedPageBreak/>
        <w:t>РОЗДІЛ 3</w:t>
      </w:r>
      <w:bookmarkEnd w:id="17"/>
    </w:p>
    <w:p w14:paraId="67CFA62B" w14:textId="71559421" w:rsidR="00D66F68" w:rsidRPr="001045F9" w:rsidRDefault="00D66F68" w:rsidP="00B75CAB">
      <w:pPr>
        <w:tabs>
          <w:tab w:val="left" w:pos="567"/>
        </w:tabs>
        <w:ind w:left="1701" w:right="567"/>
        <w:jc w:val="center"/>
        <w:outlineLvl w:val="0"/>
        <w:rPr>
          <w:rFonts w:ascii="Times New Roman" w:hAnsi="Times New Roman" w:cs="Times New Roman"/>
          <w:b/>
          <w:sz w:val="28"/>
          <w:szCs w:val="28"/>
        </w:rPr>
      </w:pPr>
      <w:bookmarkStart w:id="18" w:name="_Toc512362673"/>
      <w:r w:rsidRPr="001045F9">
        <w:rPr>
          <w:rFonts w:ascii="Times New Roman" w:hAnsi="Times New Roman" w:cs="Times New Roman"/>
          <w:b/>
          <w:sz w:val="28"/>
          <w:szCs w:val="28"/>
        </w:rPr>
        <w:t>ВИЗНАЧЕННЯ ТЕХНОЛОГІЇ GRAPHQL</w:t>
      </w:r>
      <w:bookmarkEnd w:id="18"/>
    </w:p>
    <w:p w14:paraId="7B20A567" w14:textId="72D2E9D2" w:rsidR="00D66F68" w:rsidRPr="001045F9" w:rsidRDefault="00D66F68" w:rsidP="00B75CAB">
      <w:pPr>
        <w:tabs>
          <w:tab w:val="left" w:pos="567"/>
        </w:tabs>
        <w:ind w:left="1701" w:right="567"/>
        <w:outlineLvl w:val="1"/>
        <w:rPr>
          <w:rFonts w:ascii="Times New Roman" w:hAnsi="Times New Roman" w:cs="Times New Roman"/>
          <w:b/>
          <w:sz w:val="28"/>
          <w:szCs w:val="28"/>
        </w:rPr>
      </w:pPr>
      <w:bookmarkStart w:id="19" w:name="_Toc512362674"/>
      <w:r w:rsidRPr="001045F9">
        <w:rPr>
          <w:rFonts w:ascii="Times New Roman" w:hAnsi="Times New Roman" w:cs="Times New Roman"/>
          <w:b/>
          <w:sz w:val="28"/>
          <w:szCs w:val="28"/>
        </w:rPr>
        <w:t>3.1. Основні поняття GraphQL</w:t>
      </w:r>
      <w:bookmarkEnd w:id="19"/>
    </w:p>
    <w:p w14:paraId="55D691FC" w14:textId="2112A1B6" w:rsidR="00720D46" w:rsidRPr="001045F9" w:rsidRDefault="00D66F68" w:rsidP="00720D46">
      <w:pPr>
        <w:tabs>
          <w:tab w:val="left" w:pos="567"/>
        </w:tabs>
        <w:ind w:left="1701" w:right="567"/>
        <w:jc w:val="both"/>
        <w:rPr>
          <w:rFonts w:ascii="Times New Roman" w:hAnsi="Times New Roman" w:cs="Times New Roman"/>
          <w:sz w:val="28"/>
          <w:szCs w:val="28"/>
        </w:rPr>
      </w:pPr>
      <w:r w:rsidRPr="001045F9">
        <w:rPr>
          <w:rFonts w:ascii="Times New Roman" w:hAnsi="Times New Roman" w:cs="Times New Roman"/>
          <w:sz w:val="28"/>
          <w:szCs w:val="28"/>
        </w:rPr>
        <w:tab/>
      </w:r>
      <w:r w:rsidR="00720D46" w:rsidRPr="001045F9">
        <w:rPr>
          <w:rFonts w:ascii="Times New Roman" w:hAnsi="Times New Roman" w:cs="Times New Roman"/>
          <w:sz w:val="28"/>
          <w:szCs w:val="28"/>
        </w:rPr>
        <w:t>GraphQL – це мова запитів для АРІ. Дана технологія надає повний і зрозумілий опис даним у вашому АРІ. Також  GraphQL надає можливість клієнтам запитувати лише ті дані, які їм потрібні та не загромаджує відповідь надлишковою інформацією</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00720D46" w:rsidRPr="001045F9">
        <w:rPr>
          <w:rFonts w:ascii="Times New Roman" w:hAnsi="Times New Roman" w:cs="Times New Roman"/>
          <w:sz w:val="28"/>
          <w:szCs w:val="28"/>
        </w:rPr>
        <w:t>.</w:t>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t>На практиці GraphQL побудований на трьох основних блоках, якими є: схема (Schema), запит (Query), розпізнавач (Resolver)</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00720D46" w:rsidRPr="001045F9">
        <w:rPr>
          <w:rFonts w:ascii="Times New Roman" w:hAnsi="Times New Roman" w:cs="Times New Roman"/>
          <w:sz w:val="28"/>
          <w:szCs w:val="28"/>
        </w:rPr>
        <w:t>.</w:t>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t xml:space="preserve">Запит в GraphQL складається з ключового слова query </w:t>
      </w:r>
      <w:r w:rsidR="00015977" w:rsidRPr="008A73BF">
        <w:rPr>
          <w:rFonts w:ascii="Times New Roman" w:hAnsi="Times New Roman" w:cs="Times New Roman"/>
          <w:sz w:val="28"/>
          <w:szCs w:val="28"/>
        </w:rPr>
        <w:t xml:space="preserve">та </w:t>
      </w:r>
      <w:r w:rsidR="00720D46" w:rsidRPr="001045F9">
        <w:rPr>
          <w:rFonts w:ascii="Times New Roman" w:hAnsi="Times New Roman" w:cs="Times New Roman"/>
          <w:sz w:val="28"/>
          <w:szCs w:val="28"/>
        </w:rPr>
        <w:t xml:space="preserve">фігурних дужок, в середині яких перераховуються всі необхідні дані, </w:t>
      </w:r>
      <w:r w:rsidR="00015977">
        <w:rPr>
          <w:rFonts w:ascii="Times New Roman" w:hAnsi="Times New Roman" w:cs="Times New Roman"/>
          <w:sz w:val="28"/>
          <w:szCs w:val="28"/>
        </w:rPr>
        <w:t>які</w:t>
      </w:r>
      <w:r w:rsidR="00720D46" w:rsidRPr="001045F9">
        <w:rPr>
          <w:rFonts w:ascii="Times New Roman" w:hAnsi="Times New Roman" w:cs="Times New Roman"/>
          <w:sz w:val="28"/>
          <w:szCs w:val="28"/>
        </w:rPr>
        <w:t xml:space="preserve"> називають</w:t>
      </w:r>
      <w:r w:rsidR="00015977">
        <w:rPr>
          <w:rFonts w:ascii="Times New Roman" w:hAnsi="Times New Roman" w:cs="Times New Roman"/>
          <w:sz w:val="28"/>
          <w:szCs w:val="28"/>
        </w:rPr>
        <w:t>ся</w:t>
      </w:r>
      <w:r w:rsidR="00720D46" w:rsidRPr="001045F9">
        <w:rPr>
          <w:rFonts w:ascii="Times New Roman" w:hAnsi="Times New Roman" w:cs="Times New Roman"/>
          <w:sz w:val="28"/>
          <w:szCs w:val="28"/>
        </w:rPr>
        <w:t xml:space="preserve"> полями запиту. Надсилаючи запит до АРІ, </w:t>
      </w:r>
      <w:r w:rsidR="00015977">
        <w:rPr>
          <w:rFonts w:ascii="Times New Roman" w:hAnsi="Times New Roman" w:cs="Times New Roman"/>
          <w:sz w:val="28"/>
          <w:szCs w:val="28"/>
        </w:rPr>
        <w:t>можна отримати</w:t>
      </w:r>
      <w:r w:rsidR="00720D46" w:rsidRPr="001045F9">
        <w:rPr>
          <w:rFonts w:ascii="Times New Roman" w:hAnsi="Times New Roman" w:cs="Times New Roman"/>
          <w:sz w:val="28"/>
          <w:szCs w:val="28"/>
        </w:rPr>
        <w:t xml:space="preserve"> точно те, що і було написано у запиті. Відповідь на запит в даній технології ізоморфна до самого запиту, тобто має ту саму структуру, що і сам запит. Додатки, які використовують GraphQL швидкі і стабільні, оскільки вони самі визначають дані, які хочуть отримати в запиті, а не сервер це робить за них</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00720D46" w:rsidRPr="001045F9">
        <w:rPr>
          <w:rFonts w:ascii="Times New Roman" w:hAnsi="Times New Roman" w:cs="Times New Roman"/>
          <w:sz w:val="28"/>
          <w:szCs w:val="28"/>
        </w:rPr>
        <w:t>.</w:t>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015977">
        <w:rPr>
          <w:rFonts w:ascii="Times New Roman" w:hAnsi="Times New Roman" w:cs="Times New Roman"/>
          <w:sz w:val="28"/>
          <w:szCs w:val="28"/>
        </w:rPr>
        <w:tab/>
      </w:r>
      <w:r w:rsidR="00015977">
        <w:rPr>
          <w:rFonts w:ascii="Times New Roman" w:hAnsi="Times New Roman" w:cs="Times New Roman"/>
          <w:sz w:val="28"/>
          <w:szCs w:val="28"/>
        </w:rPr>
        <w:tab/>
      </w:r>
      <w:r w:rsidR="00720D46" w:rsidRPr="001045F9">
        <w:rPr>
          <w:rFonts w:ascii="Times New Roman" w:hAnsi="Times New Roman" w:cs="Times New Roman"/>
          <w:sz w:val="28"/>
          <w:szCs w:val="28"/>
        </w:rPr>
        <w:t xml:space="preserve">Також, оскільки GraphQL має одну “розумну” кінцеву точку (endpoint),  то клієнтам більше не потрібно багаторазово звертатись до сервера за різними ресурсами. Користуючись структурою запитів, які підтримують вкладеність полів і також дозволяють, щоб деякі поля були цілими масивами даних, GraphQL дає можливість клієнту отримати всю необхідну інформацію за один запит. Оскільки підтримується вкладеність полів, то дані повинні бути чітко структуровані, саме тому дана технологія найкраще підходить для даних, які організовані ієрархічно. Для цього в GraphQL і визначено поняття схеми даних. Дана технологія строго типізована, саме тому всі дані організовані в термінах типів і полів, а не кінцевих точок, як це відбувається в REST API. Типи використовуються для того, аби було чітке розуміння, яку інформацію можна запитувати. Якщо ж користувач помилився, запрошуючи певну інформацію, то завдяки системі типів буде виведено чітку і зрозумілу інформацію про помилку, яку буде досить просто знайти та усунути. Отже, з попереднього опису стає зрозумілим, що використовуючи GraphQL клієнт спілкується не на пряму з сервером, а з проміжною ланкою, якою і є наш GraphQL. Ще одним з головних плюсів даної технології, який надає їй неймовірної гнучкості це те, що схема </w:t>
      </w:r>
      <w:r w:rsidR="00720D46" w:rsidRPr="001045F9">
        <w:rPr>
          <w:rFonts w:ascii="Times New Roman" w:hAnsi="Times New Roman" w:cs="Times New Roman"/>
          <w:sz w:val="28"/>
          <w:szCs w:val="28"/>
        </w:rPr>
        <w:lastRenderedPageBreak/>
        <w:t>запиту і структура бази даних, що знаходиться на сервері – жодним чином не пов’язані. Всі запити які надходять GraphQL оброблює завдяки розпізнавачам, які чітко вказують як і де отримати дані, щоб вони чітко відповідали полю яке запрошує клієнт</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00720D46" w:rsidRPr="001045F9">
        <w:rPr>
          <w:rFonts w:ascii="Times New Roman" w:hAnsi="Times New Roman" w:cs="Times New Roman"/>
          <w:sz w:val="28"/>
          <w:szCs w:val="28"/>
        </w:rPr>
        <w:t>.</w:t>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t>Для того аби детальніше розібратись в роботі запитів давайте зупинимось на їхній структурі. Введемо ще декілька допоміжних понять.</w:t>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t>Документ GraphQL – це стрічка на мові GraphQL, яка описує одну або декілька операцій. Операція в свою чергу – це одиничний запит даних або мутація (зміна даних), які інтерпретують виконуючий модуль GraphQL</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00720D46" w:rsidRPr="001045F9">
        <w:rPr>
          <w:rFonts w:ascii="Times New Roman" w:hAnsi="Times New Roman" w:cs="Times New Roman"/>
          <w:sz w:val="28"/>
          <w:szCs w:val="28"/>
        </w:rPr>
        <w:t>.</w:t>
      </w:r>
      <w:r w:rsidR="00720D46" w:rsidRPr="001045F9">
        <w:rPr>
          <w:rFonts w:ascii="Times New Roman" w:hAnsi="Times New Roman" w:cs="Times New Roman"/>
          <w:sz w:val="28"/>
          <w:szCs w:val="28"/>
        </w:rPr>
        <w:tab/>
      </w:r>
      <w:r w:rsidR="00720D46" w:rsidRPr="001045F9">
        <w:rPr>
          <w:rFonts w:ascii="Times New Roman" w:hAnsi="Times New Roman" w:cs="Times New Roman"/>
          <w:sz w:val="28"/>
          <w:szCs w:val="28"/>
        </w:rPr>
        <w:tab/>
        <w:t>Розглянемо деякий документ:</w:t>
      </w:r>
    </w:p>
    <w:p w14:paraId="23AB558D" w14:textId="77777777" w:rsidR="00720D46" w:rsidRPr="001045F9" w:rsidRDefault="00720D46" w:rsidP="00D66F68">
      <w:pPr>
        <w:ind w:left="1701" w:right="567"/>
        <w:jc w:val="center"/>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701F7902" wp14:editId="027231C0">
            <wp:extent cx="5248275" cy="250105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ry1.png"/>
                    <pic:cNvPicPr/>
                  </pic:nvPicPr>
                  <pic:blipFill>
                    <a:blip r:embed="rId12">
                      <a:extLst>
                        <a:ext uri="{28A0092B-C50C-407E-A947-70E740481C1C}">
                          <a14:useLocalDpi xmlns:a14="http://schemas.microsoft.com/office/drawing/2010/main" val="0"/>
                        </a:ext>
                      </a:extLst>
                    </a:blip>
                    <a:stretch>
                      <a:fillRect/>
                    </a:stretch>
                  </pic:blipFill>
                  <pic:spPr>
                    <a:xfrm>
                      <a:off x="0" y="0"/>
                      <a:ext cx="5327972" cy="2539033"/>
                    </a:xfrm>
                    <a:prstGeom prst="rect">
                      <a:avLst/>
                    </a:prstGeom>
                  </pic:spPr>
                </pic:pic>
              </a:graphicData>
            </a:graphic>
          </wp:inline>
        </w:drawing>
      </w:r>
    </w:p>
    <w:p w14:paraId="7EFDD65D" w14:textId="7D17AE66" w:rsidR="00720D46" w:rsidRPr="001045F9" w:rsidRDefault="00720D46" w:rsidP="00720D46">
      <w:pPr>
        <w:ind w:left="1701" w:right="567"/>
        <w:jc w:val="center"/>
        <w:rPr>
          <w:rFonts w:ascii="Times New Roman" w:hAnsi="Times New Roman" w:cs="Times New Roman"/>
          <w:sz w:val="28"/>
          <w:szCs w:val="28"/>
        </w:rPr>
      </w:pPr>
      <w:r w:rsidRPr="001045F9">
        <w:rPr>
          <w:rFonts w:ascii="Times New Roman" w:hAnsi="Times New Roman" w:cs="Times New Roman"/>
          <w:sz w:val="28"/>
          <w:szCs w:val="28"/>
        </w:rPr>
        <w:t>Рис.</w:t>
      </w:r>
      <w:r w:rsidR="00D66F68" w:rsidRPr="001045F9">
        <w:rPr>
          <w:rFonts w:ascii="Times New Roman" w:hAnsi="Times New Roman" w:cs="Times New Roman"/>
          <w:sz w:val="28"/>
          <w:szCs w:val="28"/>
        </w:rPr>
        <w:t>5.</w:t>
      </w:r>
      <w:r w:rsidRPr="001045F9">
        <w:rPr>
          <w:rFonts w:ascii="Times New Roman" w:hAnsi="Times New Roman" w:cs="Times New Roman"/>
          <w:sz w:val="28"/>
          <w:szCs w:val="28"/>
        </w:rPr>
        <w:t xml:space="preserve"> </w:t>
      </w:r>
      <w:r w:rsidR="00D66F68" w:rsidRPr="001045F9">
        <w:rPr>
          <w:rFonts w:ascii="Times New Roman" w:hAnsi="Times New Roman" w:cs="Times New Roman"/>
          <w:sz w:val="28"/>
          <w:szCs w:val="28"/>
        </w:rPr>
        <w:t>Приклад GraphQL запиту</w:t>
      </w:r>
    </w:p>
    <w:p w14:paraId="0C3FE5E1" w14:textId="7154D079" w:rsidR="00D66F68" w:rsidRPr="001045F9" w:rsidRDefault="00720D46" w:rsidP="00720D46">
      <w:pPr>
        <w:ind w:left="1701" w:right="567"/>
        <w:jc w:val="both"/>
        <w:rPr>
          <w:rFonts w:ascii="Times New Roman" w:hAnsi="Times New Roman" w:cs="Times New Roman"/>
          <w:b/>
          <w:sz w:val="28"/>
          <w:szCs w:val="28"/>
        </w:rPr>
      </w:pPr>
      <w:r w:rsidRPr="001045F9">
        <w:rPr>
          <w:rFonts w:ascii="Times New Roman" w:hAnsi="Times New Roman" w:cs="Times New Roman"/>
          <w:sz w:val="28"/>
          <w:szCs w:val="28"/>
        </w:rPr>
        <w:t>На даному рисунку</w:t>
      </w:r>
      <w:r w:rsidR="00FF0B1D">
        <w:rPr>
          <w:rFonts w:ascii="Times New Roman" w:hAnsi="Times New Roman" w:cs="Times New Roman"/>
          <w:sz w:val="28"/>
          <w:szCs w:val="28"/>
        </w:rPr>
        <w:t xml:space="preserve"> (рис.5)</w:t>
      </w:r>
      <w:r w:rsidRPr="001045F9">
        <w:rPr>
          <w:rFonts w:ascii="Times New Roman" w:hAnsi="Times New Roman" w:cs="Times New Roman"/>
          <w:sz w:val="28"/>
          <w:szCs w:val="28"/>
        </w:rPr>
        <w:t xml:space="preserve"> показані основні конструкції, за допомогою яких описуються запрошувані дані.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b/>
          <w:sz w:val="28"/>
          <w:szCs w:val="28"/>
        </w:rPr>
        <w:tab/>
      </w:r>
    </w:p>
    <w:p w14:paraId="5A02A560" w14:textId="67EABA41" w:rsidR="00D66F68" w:rsidRPr="001045F9" w:rsidRDefault="00720D46" w:rsidP="00720D46">
      <w:pPr>
        <w:ind w:left="1701" w:right="567"/>
        <w:jc w:val="both"/>
        <w:rPr>
          <w:rFonts w:ascii="Times New Roman" w:hAnsi="Times New Roman" w:cs="Times New Roman"/>
          <w:sz w:val="28"/>
          <w:szCs w:val="28"/>
        </w:rPr>
      </w:pPr>
      <w:r w:rsidRPr="001045F9">
        <w:rPr>
          <w:rFonts w:ascii="Times New Roman" w:hAnsi="Times New Roman" w:cs="Times New Roman"/>
          <w:b/>
          <w:sz w:val="28"/>
          <w:szCs w:val="28"/>
        </w:rPr>
        <w:t>Поле</w:t>
      </w:r>
      <w:r w:rsidRPr="001045F9">
        <w:rPr>
          <w:rFonts w:ascii="Times New Roman" w:hAnsi="Times New Roman" w:cs="Times New Roman"/>
          <w:sz w:val="28"/>
          <w:szCs w:val="28"/>
        </w:rPr>
        <w:t>(Field). Це одиниця запрошуваних даних, яка стає полем відповіді у форматі JSON. Зверніть увагу всі частини є полями, як би глибоко вони не знаходились в структурі запиту. Поле на вершині запиту діє так само, як і поле, що знаходиться на рівні глибше</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00FF0B1D">
        <w:rPr>
          <w:rFonts w:ascii="Times New Roman" w:hAnsi="Times New Roman" w:cs="Times New Roman"/>
          <w:sz w:val="28"/>
          <w:szCs w:val="28"/>
        </w:rPr>
        <w:t xml:space="preserve"> </w:t>
      </w:r>
      <w:r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11D78619" w14:textId="340E2339" w:rsidR="00D66F68" w:rsidRPr="001045F9" w:rsidRDefault="00720D46" w:rsidP="00720D46">
      <w:pPr>
        <w:ind w:left="1701" w:right="567"/>
        <w:jc w:val="both"/>
        <w:rPr>
          <w:rFonts w:ascii="Times New Roman" w:hAnsi="Times New Roman" w:cs="Times New Roman"/>
          <w:sz w:val="28"/>
          <w:szCs w:val="28"/>
        </w:rPr>
      </w:pPr>
      <w:r w:rsidRPr="001045F9">
        <w:rPr>
          <w:rFonts w:ascii="Times New Roman" w:hAnsi="Times New Roman" w:cs="Times New Roman"/>
          <w:b/>
          <w:sz w:val="28"/>
          <w:szCs w:val="28"/>
        </w:rPr>
        <w:t>Аргументи</w:t>
      </w:r>
      <w:r w:rsidRPr="001045F9">
        <w:rPr>
          <w:rFonts w:ascii="Times New Roman" w:hAnsi="Times New Roman" w:cs="Times New Roman"/>
          <w:sz w:val="28"/>
          <w:szCs w:val="28"/>
        </w:rPr>
        <w:t xml:space="preserve"> (Arguments). Набір пар ключ-значення, пов’язаних з конкретним полем. Вони передаються на сервер обробнику полів і впливають на отримання даних. Аргументи можуть бути літералами, або змінними. Важливо відмітити те, що аргументи можуть бути в будь-якого поля незалежно від його рівня вкладеності</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1A183A1F" w14:textId="2D93EDE3" w:rsidR="00D66F68" w:rsidRPr="001045F9" w:rsidRDefault="00720D46" w:rsidP="00720D46">
      <w:pPr>
        <w:ind w:left="1701" w:right="567"/>
        <w:jc w:val="both"/>
        <w:rPr>
          <w:rFonts w:ascii="Times New Roman" w:hAnsi="Times New Roman" w:cs="Times New Roman"/>
          <w:sz w:val="28"/>
          <w:szCs w:val="28"/>
        </w:rPr>
      </w:pPr>
      <w:r w:rsidRPr="001045F9">
        <w:rPr>
          <w:rFonts w:ascii="Times New Roman" w:hAnsi="Times New Roman" w:cs="Times New Roman"/>
          <w:b/>
          <w:sz w:val="28"/>
          <w:szCs w:val="28"/>
        </w:rPr>
        <w:lastRenderedPageBreak/>
        <w:t>Тип операції</w:t>
      </w:r>
      <w:r w:rsidRPr="001045F9">
        <w:rPr>
          <w:rFonts w:ascii="Times New Roman" w:hAnsi="Times New Roman" w:cs="Times New Roman"/>
          <w:sz w:val="28"/>
          <w:szCs w:val="28"/>
        </w:rPr>
        <w:t xml:space="preserve"> (Operation type).  Можливо вибрати одне з трьох значень: query, mutation, subscription, яке вказує на тип виконуваної операції. Хоча мовні конструкції з різними операціями виглядають досить схоже, проте специфікація GraphQL передбачає для них різні режими виконання на сервері</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1617861F" w14:textId="5C6AEE89" w:rsidR="00D66F68" w:rsidRPr="001045F9" w:rsidRDefault="00720D46" w:rsidP="00720D46">
      <w:pPr>
        <w:ind w:left="1701" w:right="567"/>
        <w:jc w:val="both"/>
        <w:rPr>
          <w:rFonts w:ascii="Times New Roman" w:hAnsi="Times New Roman" w:cs="Times New Roman"/>
          <w:sz w:val="28"/>
          <w:szCs w:val="28"/>
        </w:rPr>
      </w:pPr>
      <w:r w:rsidRPr="001045F9">
        <w:rPr>
          <w:rFonts w:ascii="Times New Roman" w:hAnsi="Times New Roman" w:cs="Times New Roman"/>
          <w:b/>
          <w:sz w:val="28"/>
          <w:szCs w:val="28"/>
        </w:rPr>
        <w:t>Ім’я операції</w:t>
      </w:r>
      <w:r w:rsidRPr="001045F9">
        <w:rPr>
          <w:rFonts w:ascii="Times New Roman" w:hAnsi="Times New Roman" w:cs="Times New Roman"/>
          <w:sz w:val="28"/>
          <w:szCs w:val="28"/>
        </w:rPr>
        <w:t xml:space="preserve"> (Operation name). Присвоювати імена операціям зручно для відлагодження і надання логічного навантаження на сервері. Легше знайти проблемний запит в проекті по імені, ніж розбирати вміст запиту. Ім’я операції по своєму смисловому навантаженню дуже схоже на ім’я функції в будь-якій мові програмування</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6B15AD50" w14:textId="0B85EBBF" w:rsidR="00720D46" w:rsidRPr="001045F9" w:rsidRDefault="00720D46" w:rsidP="00720D46">
      <w:pPr>
        <w:ind w:left="1701" w:right="567"/>
        <w:jc w:val="both"/>
        <w:rPr>
          <w:rFonts w:ascii="Times New Roman" w:hAnsi="Times New Roman" w:cs="Times New Roman"/>
          <w:sz w:val="28"/>
          <w:szCs w:val="28"/>
        </w:rPr>
      </w:pPr>
      <w:r w:rsidRPr="001045F9">
        <w:rPr>
          <w:rFonts w:ascii="Times New Roman" w:hAnsi="Times New Roman" w:cs="Times New Roman"/>
          <w:b/>
          <w:sz w:val="28"/>
          <w:szCs w:val="28"/>
        </w:rPr>
        <w:t>Визначення змінних</w:t>
      </w:r>
      <w:r w:rsidRPr="001045F9">
        <w:rPr>
          <w:rFonts w:ascii="Times New Roman" w:hAnsi="Times New Roman" w:cs="Times New Roman"/>
          <w:sz w:val="28"/>
          <w:szCs w:val="28"/>
        </w:rPr>
        <w:t xml:space="preserve"> (Variable definitions). Запит GraphQL може мати динамічну частину, яка змінюється при різних зверненнях до сервера, в той час як текст запиту залишається незмінним</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 xml:space="preserve">.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Запит може звертатись до сервера не лише для того аби отримати дані, а й для того аби додати, редагувати або видалити їх. Саме для цього в GraphQL слугують мутації</w:t>
      </w:r>
      <w:r w:rsidR="00FF0B1D">
        <w:rPr>
          <w:rFonts w:ascii="Times New Roman" w:hAnsi="Times New Roman" w:cs="Times New Roman"/>
          <w:sz w:val="28"/>
          <w:szCs w:val="28"/>
        </w:rPr>
        <w:t xml:space="preserve"> (рис.6)</w:t>
      </w:r>
      <w:r w:rsidRPr="001045F9">
        <w:rPr>
          <w:rFonts w:ascii="Times New Roman" w:hAnsi="Times New Roman" w:cs="Times New Roman"/>
          <w:sz w:val="28"/>
          <w:szCs w:val="28"/>
        </w:rPr>
        <w:t xml:space="preserve">. </w:t>
      </w:r>
    </w:p>
    <w:p w14:paraId="39A6B5E6" w14:textId="77777777" w:rsidR="00720D46" w:rsidRPr="001045F9" w:rsidRDefault="00720D46" w:rsidP="00720D46">
      <w:pPr>
        <w:ind w:left="1701" w:right="567"/>
        <w:jc w:val="center"/>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71EB3524" wp14:editId="6D512765">
            <wp:extent cx="5056505" cy="2657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іфмуфі.png"/>
                    <pic:cNvPicPr/>
                  </pic:nvPicPr>
                  <pic:blipFill>
                    <a:blip r:embed="rId13">
                      <a:extLst>
                        <a:ext uri="{28A0092B-C50C-407E-A947-70E740481C1C}">
                          <a14:useLocalDpi xmlns:a14="http://schemas.microsoft.com/office/drawing/2010/main" val="0"/>
                        </a:ext>
                      </a:extLst>
                    </a:blip>
                    <a:stretch>
                      <a:fillRect/>
                    </a:stretch>
                  </pic:blipFill>
                  <pic:spPr>
                    <a:xfrm>
                      <a:off x="0" y="0"/>
                      <a:ext cx="5153510" cy="2708457"/>
                    </a:xfrm>
                    <a:prstGeom prst="rect">
                      <a:avLst/>
                    </a:prstGeom>
                  </pic:spPr>
                </pic:pic>
              </a:graphicData>
            </a:graphic>
          </wp:inline>
        </w:drawing>
      </w:r>
    </w:p>
    <w:p w14:paraId="4B9CF851" w14:textId="6F6A9B4B" w:rsidR="00720D46" w:rsidRPr="001045F9" w:rsidRDefault="00720D46" w:rsidP="00720D46">
      <w:pPr>
        <w:ind w:left="1701" w:right="567"/>
        <w:jc w:val="center"/>
        <w:rPr>
          <w:rFonts w:ascii="Times New Roman" w:hAnsi="Times New Roman" w:cs="Times New Roman"/>
          <w:sz w:val="28"/>
          <w:szCs w:val="28"/>
        </w:rPr>
      </w:pPr>
      <w:r w:rsidRPr="001045F9">
        <w:rPr>
          <w:rFonts w:ascii="Times New Roman" w:hAnsi="Times New Roman" w:cs="Times New Roman"/>
          <w:sz w:val="28"/>
          <w:szCs w:val="28"/>
        </w:rPr>
        <w:t>Рис.</w:t>
      </w:r>
      <w:r w:rsidR="00D66F68" w:rsidRPr="001045F9">
        <w:rPr>
          <w:rFonts w:ascii="Times New Roman" w:hAnsi="Times New Roman" w:cs="Times New Roman"/>
          <w:sz w:val="28"/>
          <w:szCs w:val="28"/>
        </w:rPr>
        <w:t>6.</w:t>
      </w:r>
      <w:r w:rsidRPr="001045F9">
        <w:rPr>
          <w:rFonts w:ascii="Times New Roman" w:hAnsi="Times New Roman" w:cs="Times New Roman"/>
          <w:sz w:val="28"/>
          <w:szCs w:val="28"/>
        </w:rPr>
        <w:t xml:space="preserve"> </w:t>
      </w:r>
      <w:r w:rsidR="00D66F68" w:rsidRPr="001045F9">
        <w:rPr>
          <w:rFonts w:ascii="Times New Roman" w:hAnsi="Times New Roman" w:cs="Times New Roman"/>
          <w:sz w:val="28"/>
          <w:szCs w:val="28"/>
        </w:rPr>
        <w:t>Приклад GraphQL мутації</w:t>
      </w:r>
    </w:p>
    <w:p w14:paraId="1B5F1BDA" w14:textId="42E3DE8F" w:rsidR="00D66F68" w:rsidRPr="001045F9" w:rsidRDefault="00720D46" w:rsidP="00D66F68">
      <w:pPr>
        <w:ind w:left="1701" w:right="567" w:firstLine="423"/>
        <w:jc w:val="both"/>
        <w:rPr>
          <w:rFonts w:ascii="Times New Roman" w:hAnsi="Times New Roman" w:cs="Times New Roman"/>
          <w:sz w:val="28"/>
          <w:szCs w:val="28"/>
        </w:rPr>
      </w:pPr>
      <w:r w:rsidRPr="001045F9">
        <w:rPr>
          <w:rFonts w:ascii="Times New Roman" w:hAnsi="Times New Roman" w:cs="Times New Roman"/>
          <w:sz w:val="28"/>
          <w:szCs w:val="28"/>
        </w:rPr>
        <w:t>Для того аби додати об’єкт(елемент) до бази даних необхідно визначити потрібну мутацію в  GraphQL  схемі. Якщо поле визначене, як GraphQLNonNull, то це означає що поле є обов’язковим і виклик мутації без вказання такого поля призведе до виникнення помилки. Але дану помилку буде не складно відстежити завдяки все тій же строгій типізації та схемі</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 xml:space="preserve">З даного рисунку видно, що для того аби виконати мутацію необхідно </w:t>
      </w:r>
      <w:r w:rsidRPr="001045F9">
        <w:rPr>
          <w:rFonts w:ascii="Times New Roman" w:hAnsi="Times New Roman" w:cs="Times New Roman"/>
          <w:sz w:val="28"/>
          <w:szCs w:val="28"/>
        </w:rPr>
        <w:lastRenderedPageBreak/>
        <w:t>використати ключове слово mutation після чого можна вказати назву даній операції, але це не є обов’язковою опцією. Після потрібно викликати мутацію, яка відповідаю за створення нового елемента бази. За допомогою пар ключ-значення визначити, які саме поля будуть мати значення. В наступних фігурних дужках ми можемо запросити поля елемента, який був доданий до бази, щоб переконатись у тому, що запис було здійснено успішно</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Ще досить важливим плюсом даної технології є те, що вона самостійно перевіряє вхідні дані на валідність. Взагалі кажучи, GraphQL перевіряє кожен запит або мутацію на схему. Це відіграє важливу роль при складній формі вхідних даних, адже нам не потрібно писати крихкий код валідації цих даних. GraphQL потурбується про це замість нас</w:t>
      </w:r>
      <w:r w:rsid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Pr>
          <w:rFonts w:ascii="Times New Roman" w:hAnsi="Times New Roman" w:cs="Times New Roman"/>
          <w:sz w:val="28"/>
          <w:szCs w:val="28"/>
        </w:rPr>
        <w:t>9</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Досить зручним помічником під час створення запитів є поняття інтроспекції схеми. Завдяки йому ви можете запросити в GraphQL поточну схему. Дана перевага надає нам мета-повноваження для динамічного виявлення схеми.</w:t>
      </w:r>
      <w:r w:rsidR="00D66F68" w:rsidRPr="001045F9">
        <w:rPr>
          <w:rFonts w:ascii="Times New Roman" w:hAnsi="Times New Roman" w:cs="Times New Roman"/>
          <w:sz w:val="28"/>
          <w:szCs w:val="28"/>
        </w:rPr>
        <w:tab/>
      </w:r>
      <w:r w:rsidRPr="001045F9">
        <w:rPr>
          <w:rFonts w:ascii="Times New Roman" w:hAnsi="Times New Roman" w:cs="Times New Roman"/>
          <w:sz w:val="28"/>
          <w:szCs w:val="28"/>
        </w:rPr>
        <w:t>Запит, який повертає всі імена типів та їх опис</w:t>
      </w:r>
      <w:r w:rsidR="00FF0B1D">
        <w:rPr>
          <w:rFonts w:ascii="Times New Roman" w:hAnsi="Times New Roman" w:cs="Times New Roman"/>
          <w:sz w:val="28"/>
          <w:szCs w:val="28"/>
        </w:rPr>
        <w:t xml:space="preserve"> (рис.7)</w:t>
      </w:r>
      <w:r w:rsidRPr="001045F9">
        <w:rPr>
          <w:rFonts w:ascii="Times New Roman" w:hAnsi="Times New Roman" w:cs="Times New Roman"/>
          <w:sz w:val="28"/>
          <w:szCs w:val="28"/>
        </w:rPr>
        <w:t>:</w:t>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606A861B" w14:textId="77777777" w:rsidR="00D66F68" w:rsidRPr="001045F9" w:rsidRDefault="00720D46" w:rsidP="00D66F68">
      <w:pPr>
        <w:ind w:left="1701" w:right="567" w:firstLine="423"/>
        <w:jc w:val="center"/>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4AF74A6B" wp14:editId="38D4BC15">
            <wp:extent cx="5314950" cy="1028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ісет.png"/>
                    <pic:cNvPicPr/>
                  </pic:nvPicPr>
                  <pic:blipFill>
                    <a:blip r:embed="rId14">
                      <a:extLst>
                        <a:ext uri="{28A0092B-C50C-407E-A947-70E740481C1C}">
                          <a14:useLocalDpi xmlns:a14="http://schemas.microsoft.com/office/drawing/2010/main" val="0"/>
                        </a:ext>
                      </a:extLst>
                    </a:blip>
                    <a:stretch>
                      <a:fillRect/>
                    </a:stretch>
                  </pic:blipFill>
                  <pic:spPr>
                    <a:xfrm>
                      <a:off x="0" y="0"/>
                      <a:ext cx="5371964" cy="1039735"/>
                    </a:xfrm>
                    <a:prstGeom prst="rect">
                      <a:avLst/>
                    </a:prstGeom>
                  </pic:spPr>
                </pic:pic>
              </a:graphicData>
            </a:graphic>
          </wp:inline>
        </w:drawing>
      </w:r>
    </w:p>
    <w:p w14:paraId="755F9D39" w14:textId="467C2F73" w:rsidR="00720D46" w:rsidRPr="001045F9" w:rsidRDefault="00720D46" w:rsidP="00D66F68">
      <w:pPr>
        <w:ind w:left="1701" w:right="567" w:firstLine="423"/>
        <w:jc w:val="center"/>
        <w:rPr>
          <w:rFonts w:ascii="Times New Roman" w:hAnsi="Times New Roman" w:cs="Times New Roman"/>
          <w:sz w:val="28"/>
          <w:szCs w:val="28"/>
        </w:rPr>
      </w:pPr>
      <w:r w:rsidRPr="001045F9">
        <w:rPr>
          <w:rFonts w:ascii="Times New Roman" w:hAnsi="Times New Roman" w:cs="Times New Roman"/>
          <w:sz w:val="28"/>
          <w:szCs w:val="28"/>
        </w:rPr>
        <w:t>Рис.</w:t>
      </w:r>
      <w:r w:rsidR="00D66F68" w:rsidRPr="001045F9">
        <w:rPr>
          <w:rFonts w:ascii="Times New Roman" w:hAnsi="Times New Roman" w:cs="Times New Roman"/>
          <w:sz w:val="28"/>
          <w:szCs w:val="28"/>
        </w:rPr>
        <w:t>7.</w:t>
      </w:r>
      <w:r w:rsidRPr="001045F9">
        <w:rPr>
          <w:rFonts w:ascii="Times New Roman" w:hAnsi="Times New Roman" w:cs="Times New Roman"/>
          <w:sz w:val="28"/>
          <w:szCs w:val="28"/>
        </w:rPr>
        <w:t xml:space="preserve"> </w:t>
      </w:r>
      <w:r w:rsidR="00D66F68" w:rsidRPr="001045F9">
        <w:rPr>
          <w:rFonts w:ascii="Times New Roman" w:hAnsi="Times New Roman" w:cs="Times New Roman"/>
          <w:sz w:val="28"/>
          <w:szCs w:val="28"/>
        </w:rPr>
        <w:t>Запит на отримання поточної схеми GraphQL</w:t>
      </w:r>
    </w:p>
    <w:p w14:paraId="40B9D91F" w14:textId="2060FF73" w:rsidR="007B7F25" w:rsidRPr="001045F9" w:rsidRDefault="00DD446F" w:rsidP="00B75CAB">
      <w:pPr>
        <w:tabs>
          <w:tab w:val="left" w:pos="567"/>
        </w:tabs>
        <w:ind w:left="1701" w:right="567"/>
        <w:jc w:val="both"/>
        <w:outlineLvl w:val="1"/>
        <w:rPr>
          <w:rStyle w:val="a8"/>
          <w:rFonts w:ascii="Times New Roman" w:hAnsi="Times New Roman" w:cs="Times New Roman"/>
          <w:b/>
          <w:sz w:val="28"/>
          <w:szCs w:val="28"/>
        </w:rPr>
      </w:pPr>
      <w:bookmarkStart w:id="20" w:name="_Toc512362675"/>
      <w:r w:rsidRPr="001045F9">
        <w:rPr>
          <w:rFonts w:ascii="Times New Roman" w:hAnsi="Times New Roman" w:cs="Times New Roman"/>
          <w:b/>
          <w:sz w:val="28"/>
          <w:szCs w:val="28"/>
        </w:rPr>
        <w:t xml:space="preserve">3.2. </w:t>
      </w:r>
      <w:r w:rsidRPr="001045F9">
        <w:rPr>
          <w:rStyle w:val="a8"/>
          <w:rFonts w:ascii="Times New Roman" w:hAnsi="Times New Roman" w:cs="Times New Roman"/>
          <w:b/>
          <w:sz w:val="28"/>
          <w:szCs w:val="28"/>
        </w:rPr>
        <w:t>Порівняльна характеристика REST технології з GraphQL, їх переваги та недоліки</w:t>
      </w:r>
      <w:bookmarkEnd w:id="20"/>
    </w:p>
    <w:p w14:paraId="2BB34BB1" w14:textId="38B33487" w:rsidR="00DD446F" w:rsidRDefault="00DD446F" w:rsidP="00DD446F">
      <w:pPr>
        <w:tabs>
          <w:tab w:val="left" w:pos="567"/>
        </w:tabs>
        <w:ind w:left="1701" w:right="567"/>
        <w:jc w:val="both"/>
        <w:rPr>
          <w:rFonts w:ascii="Times New Roman" w:hAnsi="Times New Roman" w:cs="Times New Roman"/>
          <w:sz w:val="28"/>
          <w:szCs w:val="28"/>
        </w:rPr>
      </w:pPr>
      <w:bookmarkStart w:id="21" w:name="_Hlk512187401"/>
      <w:r w:rsidRPr="001045F9">
        <w:rPr>
          <w:rFonts w:ascii="Times New Roman" w:hAnsi="Times New Roman" w:cs="Times New Roman"/>
          <w:sz w:val="28"/>
          <w:szCs w:val="28"/>
        </w:rPr>
        <w:tab/>
        <w:t>Вже знаючи, дещо про сильні і слабкі сторони обох технологій давайте підведемо підсумок і проаналізуємо основні відмінності та схожості між цими технологіями.</w:t>
      </w:r>
      <w:bookmarkEnd w:id="21"/>
      <w:r w:rsidR="002D6B06" w:rsidRPr="001045F9">
        <w:rPr>
          <w:rFonts w:ascii="Times New Roman" w:hAnsi="Times New Roman" w:cs="Times New Roman"/>
          <w:sz w:val="28"/>
          <w:szCs w:val="28"/>
        </w:rPr>
        <w:t xml:space="preserve"> [</w:t>
      </w:r>
      <w:r w:rsidR="00FF0B1D">
        <w:rPr>
          <w:rFonts w:ascii="Times New Roman" w:hAnsi="Times New Roman" w:cs="Times New Roman"/>
          <w:sz w:val="28"/>
          <w:szCs w:val="28"/>
        </w:rPr>
        <w:t>10</w:t>
      </w:r>
      <w:r w:rsidR="002D6B06" w:rsidRPr="001045F9">
        <w:rPr>
          <w:rFonts w:ascii="Times New Roman" w:hAnsi="Times New Roman" w:cs="Times New Roman"/>
          <w:sz w:val="28"/>
          <w:szCs w:val="28"/>
        </w:rPr>
        <w:t>]</w:t>
      </w:r>
    </w:p>
    <w:p w14:paraId="2C054834" w14:textId="6438929A" w:rsidR="00015977" w:rsidRPr="001045F9" w:rsidRDefault="00015977" w:rsidP="00015977">
      <w:pPr>
        <w:tabs>
          <w:tab w:val="left" w:pos="567"/>
        </w:tabs>
        <w:ind w:left="1701" w:right="567"/>
        <w:rPr>
          <w:rFonts w:ascii="Times New Roman" w:hAnsi="Times New Roman" w:cs="Times New Roman"/>
          <w:sz w:val="28"/>
          <w:szCs w:val="28"/>
        </w:rPr>
      </w:pPr>
      <w:r>
        <w:rPr>
          <w:rFonts w:ascii="Times New Roman" w:hAnsi="Times New Roman" w:cs="Times New Roman"/>
          <w:sz w:val="28"/>
          <w:szCs w:val="28"/>
        </w:rPr>
        <w:t>Характеристики, які є спільними для обох підходів</w:t>
      </w:r>
      <w:r w:rsidR="00FF0B1D">
        <w:rPr>
          <w:rFonts w:ascii="Times New Roman" w:hAnsi="Times New Roman" w:cs="Times New Roman"/>
          <w:sz w:val="28"/>
          <w:szCs w:val="28"/>
        </w:rPr>
        <w:t xml:space="preserve"> </w:t>
      </w:r>
      <w:r w:rsidR="00FF0B1D">
        <w:rPr>
          <w:rFonts w:ascii="Times New Roman" w:hAnsi="Times New Roman" w:cs="Times New Roman"/>
          <w:sz w:val="28"/>
          <w:szCs w:val="28"/>
          <w:lang w:val="en-US"/>
        </w:rPr>
        <w:t>[10]</w:t>
      </w:r>
      <w:r>
        <w:rPr>
          <w:rFonts w:ascii="Times New Roman" w:hAnsi="Times New Roman" w:cs="Times New Roman"/>
          <w:sz w:val="28"/>
          <w:szCs w:val="28"/>
        </w:rPr>
        <w:t>:</w:t>
      </w:r>
    </w:p>
    <w:p w14:paraId="46FCF5C2" w14:textId="695D1AB3" w:rsidR="00DD446F" w:rsidRPr="001045F9" w:rsidRDefault="00DD446F" w:rsidP="00DD446F">
      <w:pPr>
        <w:pStyle w:val="a3"/>
        <w:numPr>
          <w:ilvl w:val="0"/>
          <w:numId w:val="11"/>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 xml:space="preserve">Обидві технології мають поняття ресурсу і дають можливість надати ідентифікатор для ресурсу. </w:t>
      </w:r>
    </w:p>
    <w:p w14:paraId="716CDC87" w14:textId="33D62F6D" w:rsidR="00DD446F" w:rsidRPr="001045F9" w:rsidRDefault="00DD446F" w:rsidP="00DD446F">
      <w:pPr>
        <w:pStyle w:val="a3"/>
        <w:numPr>
          <w:ilvl w:val="0"/>
          <w:numId w:val="11"/>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 xml:space="preserve">Ресурси можуть бути отримані за допомогою </w:t>
      </w:r>
      <w:r w:rsidRPr="001045F9">
        <w:rPr>
          <w:rFonts w:ascii="Times New Roman" w:hAnsi="Times New Roman" w:cs="Times New Roman"/>
          <w:b/>
          <w:sz w:val="28"/>
          <w:szCs w:val="28"/>
        </w:rPr>
        <w:t>GET</w:t>
      </w:r>
      <w:r w:rsidRPr="001045F9">
        <w:rPr>
          <w:rFonts w:ascii="Times New Roman" w:hAnsi="Times New Roman" w:cs="Times New Roman"/>
          <w:sz w:val="28"/>
          <w:szCs w:val="28"/>
        </w:rPr>
        <w:t xml:space="preserve">-запиту </w:t>
      </w:r>
      <w:r w:rsidRPr="001045F9">
        <w:rPr>
          <w:rFonts w:ascii="Times New Roman" w:hAnsi="Times New Roman" w:cs="Times New Roman"/>
          <w:b/>
          <w:sz w:val="28"/>
          <w:szCs w:val="28"/>
        </w:rPr>
        <w:t>URL</w:t>
      </w:r>
      <w:r w:rsidRPr="001045F9">
        <w:rPr>
          <w:rFonts w:ascii="Times New Roman" w:hAnsi="Times New Roman" w:cs="Times New Roman"/>
          <w:sz w:val="28"/>
          <w:szCs w:val="28"/>
        </w:rPr>
        <w:t xml:space="preserve">-адреси по </w:t>
      </w:r>
      <w:r w:rsidRPr="001045F9">
        <w:rPr>
          <w:rFonts w:ascii="Times New Roman" w:hAnsi="Times New Roman" w:cs="Times New Roman"/>
          <w:b/>
          <w:sz w:val="28"/>
          <w:szCs w:val="28"/>
        </w:rPr>
        <w:t xml:space="preserve">HTTP </w:t>
      </w:r>
      <w:r w:rsidRPr="001045F9">
        <w:rPr>
          <w:rFonts w:ascii="Times New Roman" w:hAnsi="Times New Roman" w:cs="Times New Roman"/>
          <w:sz w:val="28"/>
          <w:szCs w:val="28"/>
        </w:rPr>
        <w:t>протоколу.</w:t>
      </w:r>
      <w:r w:rsidR="002D6B06" w:rsidRPr="001045F9">
        <w:rPr>
          <w:rFonts w:ascii="Times New Roman" w:hAnsi="Times New Roman" w:cs="Times New Roman"/>
          <w:sz w:val="28"/>
          <w:szCs w:val="28"/>
        </w:rPr>
        <w:t xml:space="preserve"> </w:t>
      </w:r>
    </w:p>
    <w:p w14:paraId="78552B10" w14:textId="3AE63FBD" w:rsidR="00DD446F" w:rsidRPr="001045F9" w:rsidRDefault="00DD446F" w:rsidP="00DD446F">
      <w:pPr>
        <w:pStyle w:val="a3"/>
        <w:numPr>
          <w:ilvl w:val="0"/>
          <w:numId w:val="11"/>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Відповідь на запит може повертати дані представлені у JSON форматі.</w:t>
      </w:r>
      <w:r w:rsidR="002D6B06" w:rsidRPr="001045F9">
        <w:rPr>
          <w:rFonts w:ascii="Times New Roman" w:hAnsi="Times New Roman" w:cs="Times New Roman"/>
          <w:sz w:val="28"/>
          <w:szCs w:val="28"/>
        </w:rPr>
        <w:t xml:space="preserve"> </w:t>
      </w:r>
    </w:p>
    <w:p w14:paraId="7662071C" w14:textId="2E281904" w:rsidR="00DD446F" w:rsidRPr="001045F9" w:rsidRDefault="00DD446F" w:rsidP="00DD446F">
      <w:pPr>
        <w:pStyle w:val="a3"/>
        <w:numPr>
          <w:ilvl w:val="0"/>
          <w:numId w:val="11"/>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lastRenderedPageBreak/>
        <w:t>Список кінцевих точок (endpoint) в REST API схожий на список полів в типах query та mutation, що використовуються в GraphQL. Обидва поняття є точками входу для доступу до даних.</w:t>
      </w:r>
      <w:r w:rsidR="002D6B06" w:rsidRPr="001045F9">
        <w:rPr>
          <w:rFonts w:ascii="Times New Roman" w:hAnsi="Times New Roman" w:cs="Times New Roman"/>
          <w:sz w:val="28"/>
          <w:szCs w:val="28"/>
        </w:rPr>
        <w:t xml:space="preserve"> </w:t>
      </w:r>
    </w:p>
    <w:p w14:paraId="29B7B895" w14:textId="535482BF" w:rsidR="00DD446F" w:rsidRPr="001045F9" w:rsidRDefault="00DD446F" w:rsidP="00DD446F">
      <w:pPr>
        <w:pStyle w:val="a3"/>
        <w:numPr>
          <w:ilvl w:val="0"/>
          <w:numId w:val="11"/>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Обидві технології дають можливість розрізняти запити до АРІ на читання і на запис.</w:t>
      </w:r>
      <w:r w:rsidR="002D6B06" w:rsidRPr="001045F9">
        <w:rPr>
          <w:rFonts w:ascii="Times New Roman" w:hAnsi="Times New Roman" w:cs="Times New Roman"/>
          <w:sz w:val="28"/>
          <w:szCs w:val="28"/>
        </w:rPr>
        <w:t xml:space="preserve"> </w:t>
      </w:r>
    </w:p>
    <w:p w14:paraId="67F5D76A" w14:textId="6C28C07C" w:rsidR="00DD446F" w:rsidRPr="001045F9" w:rsidRDefault="00DD446F" w:rsidP="00DD446F">
      <w:pPr>
        <w:pStyle w:val="a3"/>
        <w:numPr>
          <w:ilvl w:val="0"/>
          <w:numId w:val="11"/>
        </w:numPr>
        <w:ind w:left="1701" w:right="567" w:firstLine="0"/>
        <w:jc w:val="both"/>
        <w:rPr>
          <w:rFonts w:ascii="Times New Roman" w:hAnsi="Times New Roman" w:cs="Times New Roman"/>
          <w:b/>
          <w:sz w:val="28"/>
          <w:szCs w:val="28"/>
        </w:rPr>
      </w:pPr>
      <w:r w:rsidRPr="001045F9">
        <w:rPr>
          <w:rFonts w:ascii="Times New Roman" w:hAnsi="Times New Roman" w:cs="Times New Roman"/>
          <w:sz w:val="28"/>
          <w:szCs w:val="28"/>
        </w:rPr>
        <w:t>Кінцеві точки (endpoint) REST API та поля в GraphQL в решті решт функції на сервері.</w:t>
      </w:r>
    </w:p>
    <w:p w14:paraId="79B66079" w14:textId="51371EA7" w:rsidR="007B7F25" w:rsidRPr="00015977" w:rsidRDefault="00015977" w:rsidP="00015977">
      <w:pPr>
        <w:pStyle w:val="a3"/>
        <w:ind w:left="1701" w:right="567"/>
        <w:rPr>
          <w:rFonts w:ascii="Times New Roman" w:hAnsi="Times New Roman" w:cs="Times New Roman"/>
          <w:sz w:val="28"/>
          <w:szCs w:val="28"/>
        </w:rPr>
      </w:pPr>
      <w:r w:rsidRPr="00015977">
        <w:rPr>
          <w:rFonts w:ascii="Times New Roman" w:hAnsi="Times New Roman" w:cs="Times New Roman"/>
          <w:sz w:val="28"/>
          <w:szCs w:val="28"/>
        </w:rPr>
        <w:t>Хара</w:t>
      </w:r>
      <w:r>
        <w:rPr>
          <w:rFonts w:ascii="Times New Roman" w:hAnsi="Times New Roman" w:cs="Times New Roman"/>
          <w:sz w:val="28"/>
          <w:szCs w:val="28"/>
        </w:rPr>
        <w:t>ктеристики, згідно яких технології відрізняються</w:t>
      </w:r>
      <w:r w:rsidR="00FF0B1D" w:rsidRPr="00FF0B1D">
        <w:rPr>
          <w:rFonts w:ascii="Times New Roman" w:hAnsi="Times New Roman" w:cs="Times New Roman"/>
          <w:sz w:val="28"/>
          <w:szCs w:val="28"/>
          <w:lang w:val="ru-RU"/>
        </w:rPr>
        <w:t xml:space="preserve"> [10]</w:t>
      </w:r>
      <w:r>
        <w:rPr>
          <w:rFonts w:ascii="Times New Roman" w:hAnsi="Times New Roman" w:cs="Times New Roman"/>
          <w:sz w:val="28"/>
          <w:szCs w:val="28"/>
        </w:rPr>
        <w:t>:</w:t>
      </w:r>
    </w:p>
    <w:p w14:paraId="61D5EA03" w14:textId="4A9FC336" w:rsidR="00DD446F" w:rsidRPr="001045F9" w:rsidRDefault="00DD446F" w:rsidP="00DD446F">
      <w:pPr>
        <w:pStyle w:val="a3"/>
        <w:numPr>
          <w:ilvl w:val="0"/>
          <w:numId w:val="12"/>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 xml:space="preserve">В REST API кінцева точка, що викликається – це і є сутність об’єкта. На відміну від REST в GraphQL сутність об’єкта чітко відділена від поняття самого отримання цього об’єкта. </w:t>
      </w:r>
    </w:p>
    <w:p w14:paraId="667F640F" w14:textId="6E10C096" w:rsidR="00DD446F" w:rsidRPr="001045F9" w:rsidRDefault="00DD446F" w:rsidP="00DD446F">
      <w:pPr>
        <w:pStyle w:val="a3"/>
        <w:numPr>
          <w:ilvl w:val="0"/>
          <w:numId w:val="12"/>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В REST API структура і об’єм ресурсу визначаються сервером. В GraphQL сервер визначає набір доступних ресурсів, а клієнт запрошує необхідні йому дані безпосередньо в запиті.</w:t>
      </w:r>
      <w:r w:rsidR="002D6B06" w:rsidRPr="001045F9">
        <w:rPr>
          <w:rFonts w:ascii="Times New Roman" w:hAnsi="Times New Roman" w:cs="Times New Roman"/>
          <w:sz w:val="28"/>
          <w:szCs w:val="28"/>
        </w:rPr>
        <w:t xml:space="preserve"> </w:t>
      </w:r>
    </w:p>
    <w:p w14:paraId="402E7921" w14:textId="13B92FC2" w:rsidR="00DD446F" w:rsidRPr="001045F9" w:rsidRDefault="00DD446F" w:rsidP="00DD446F">
      <w:pPr>
        <w:pStyle w:val="a3"/>
        <w:numPr>
          <w:ilvl w:val="0"/>
          <w:numId w:val="12"/>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За допомогою GraphQL клієнт може одним запитом дістати всю необхідну йому інформацію, завдяки зв’язкам між сутностями, які визначені в схемі. В REST для отримання зв’язаних ресурсів прийдеться зробити декілька запитів до різних кінцевих точок для отримання всієї необхідної інформації.</w:t>
      </w:r>
      <w:r w:rsidR="002D6B06" w:rsidRPr="001045F9">
        <w:rPr>
          <w:rFonts w:ascii="Times New Roman" w:hAnsi="Times New Roman" w:cs="Times New Roman"/>
          <w:sz w:val="28"/>
          <w:szCs w:val="28"/>
        </w:rPr>
        <w:t xml:space="preserve"> </w:t>
      </w:r>
    </w:p>
    <w:p w14:paraId="54CA0DC7" w14:textId="4269E34B" w:rsidR="00DD446F" w:rsidRPr="001045F9" w:rsidRDefault="00DD446F" w:rsidP="00DD446F">
      <w:pPr>
        <w:pStyle w:val="a3"/>
        <w:numPr>
          <w:ilvl w:val="0"/>
          <w:numId w:val="12"/>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 xml:space="preserve">В REST запис даних визначається зміною HTTP-методу запиту з </w:t>
      </w:r>
      <w:r w:rsidRPr="001045F9">
        <w:rPr>
          <w:rFonts w:ascii="Times New Roman" w:hAnsi="Times New Roman" w:cs="Times New Roman"/>
          <w:b/>
          <w:sz w:val="28"/>
          <w:szCs w:val="28"/>
        </w:rPr>
        <w:t>GET</w:t>
      </w:r>
      <w:r w:rsidRPr="001045F9">
        <w:rPr>
          <w:rFonts w:ascii="Times New Roman" w:hAnsi="Times New Roman" w:cs="Times New Roman"/>
          <w:sz w:val="28"/>
          <w:szCs w:val="28"/>
        </w:rPr>
        <w:t xml:space="preserve"> наприклад на </w:t>
      </w:r>
      <w:r w:rsidRPr="001045F9">
        <w:rPr>
          <w:rFonts w:ascii="Times New Roman" w:hAnsi="Times New Roman" w:cs="Times New Roman"/>
          <w:b/>
          <w:sz w:val="28"/>
          <w:szCs w:val="28"/>
        </w:rPr>
        <w:t>POST</w:t>
      </w:r>
      <w:r w:rsidRPr="001045F9">
        <w:rPr>
          <w:rFonts w:ascii="Times New Roman" w:hAnsi="Times New Roman" w:cs="Times New Roman"/>
          <w:sz w:val="28"/>
          <w:szCs w:val="28"/>
        </w:rPr>
        <w:t xml:space="preserve"> або </w:t>
      </w:r>
      <w:r w:rsidRPr="001045F9">
        <w:rPr>
          <w:rFonts w:ascii="Times New Roman" w:hAnsi="Times New Roman" w:cs="Times New Roman"/>
          <w:b/>
          <w:sz w:val="28"/>
          <w:szCs w:val="28"/>
        </w:rPr>
        <w:t>PUT</w:t>
      </w:r>
      <w:r w:rsidRPr="001045F9">
        <w:rPr>
          <w:rFonts w:ascii="Times New Roman" w:hAnsi="Times New Roman" w:cs="Times New Roman"/>
          <w:sz w:val="28"/>
          <w:szCs w:val="28"/>
        </w:rPr>
        <w:t xml:space="preserve">. Використовуючи GraphQL відбувається зміна ключового слова з </w:t>
      </w:r>
      <w:r w:rsidRPr="001045F9">
        <w:rPr>
          <w:rFonts w:ascii="Times New Roman" w:hAnsi="Times New Roman" w:cs="Times New Roman"/>
          <w:b/>
          <w:sz w:val="28"/>
          <w:szCs w:val="28"/>
        </w:rPr>
        <w:t>query</w:t>
      </w:r>
      <w:r w:rsidRPr="001045F9">
        <w:rPr>
          <w:rFonts w:ascii="Times New Roman" w:hAnsi="Times New Roman" w:cs="Times New Roman"/>
          <w:sz w:val="28"/>
          <w:szCs w:val="28"/>
        </w:rPr>
        <w:t xml:space="preserve"> на </w:t>
      </w:r>
      <w:r w:rsidRPr="001045F9">
        <w:rPr>
          <w:rFonts w:ascii="Times New Roman" w:hAnsi="Times New Roman" w:cs="Times New Roman"/>
          <w:b/>
          <w:sz w:val="28"/>
          <w:szCs w:val="28"/>
        </w:rPr>
        <w:t>mutation</w:t>
      </w:r>
      <w:r w:rsidRPr="001045F9">
        <w:rPr>
          <w:rFonts w:ascii="Times New Roman" w:hAnsi="Times New Roman" w:cs="Times New Roman"/>
          <w:sz w:val="28"/>
          <w:szCs w:val="28"/>
        </w:rPr>
        <w:t xml:space="preserve">. </w:t>
      </w:r>
    </w:p>
    <w:p w14:paraId="64382758" w14:textId="73418876" w:rsidR="00DD446F" w:rsidRPr="001045F9" w:rsidRDefault="00DD446F" w:rsidP="00DD446F">
      <w:pPr>
        <w:pStyle w:val="a3"/>
        <w:numPr>
          <w:ilvl w:val="0"/>
          <w:numId w:val="12"/>
        </w:numPr>
        <w:ind w:left="1701" w:right="567" w:firstLine="0"/>
        <w:jc w:val="both"/>
        <w:rPr>
          <w:rFonts w:ascii="Times New Roman" w:hAnsi="Times New Roman" w:cs="Times New Roman"/>
          <w:sz w:val="28"/>
          <w:szCs w:val="28"/>
        </w:rPr>
      </w:pPr>
      <w:r w:rsidRPr="001045F9">
        <w:rPr>
          <w:rFonts w:ascii="Times New Roman" w:hAnsi="Times New Roman" w:cs="Times New Roman"/>
          <w:sz w:val="28"/>
          <w:szCs w:val="28"/>
        </w:rPr>
        <w:t>В REST кожен запит зазвичай викликає рівно одну функцію-обробник, в той час як запит в GraphQL може викликати багато функцій-розпізнавачів для побудови складної відповіді з багатьма вкладеними ресурсами.</w:t>
      </w:r>
      <w:r w:rsidR="002D6B06" w:rsidRPr="001045F9">
        <w:rPr>
          <w:rFonts w:ascii="Times New Roman" w:hAnsi="Times New Roman" w:cs="Times New Roman"/>
          <w:sz w:val="28"/>
          <w:szCs w:val="28"/>
        </w:rPr>
        <w:t xml:space="preserve"> </w:t>
      </w:r>
    </w:p>
    <w:p w14:paraId="1D73B059" w14:textId="63FE5C17" w:rsidR="00DD446F" w:rsidRPr="001045F9" w:rsidRDefault="00DD446F" w:rsidP="00DD446F">
      <w:pPr>
        <w:ind w:left="1701" w:right="567"/>
        <w:jc w:val="both"/>
        <w:rPr>
          <w:rFonts w:ascii="Times New Roman" w:hAnsi="Times New Roman" w:cs="Times New Roman"/>
          <w:sz w:val="28"/>
          <w:szCs w:val="28"/>
        </w:rPr>
      </w:pPr>
      <w:r w:rsidRPr="001045F9">
        <w:rPr>
          <w:rFonts w:ascii="Times New Roman" w:hAnsi="Times New Roman" w:cs="Times New Roman"/>
          <w:sz w:val="28"/>
          <w:szCs w:val="28"/>
        </w:rPr>
        <w:t>Різницю між цими двома технологіями наглядно демонструє наступна схема:</w:t>
      </w:r>
      <w:r w:rsidRPr="001045F9">
        <w:rPr>
          <w:rFonts w:ascii="Times New Roman" w:hAnsi="Times New Roman" w:cs="Times New Roman"/>
          <w:sz w:val="28"/>
          <w:szCs w:val="28"/>
        </w:rPr>
        <w:tab/>
      </w:r>
    </w:p>
    <w:p w14:paraId="79E1B5E1" w14:textId="77777777" w:rsidR="008732F0" w:rsidRPr="001045F9" w:rsidRDefault="00DD446F" w:rsidP="00DD446F">
      <w:pPr>
        <w:ind w:left="1701" w:right="567"/>
        <w:jc w:val="center"/>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2153DDA2" wp14:editId="333F7CB8">
            <wp:extent cx="4399280" cy="234315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320020-7c2d-414d-90c3-6b57b8e0afb5.jpg"/>
                    <pic:cNvPicPr/>
                  </pic:nvPicPr>
                  <pic:blipFill>
                    <a:blip r:embed="rId15">
                      <a:extLst>
                        <a:ext uri="{28A0092B-C50C-407E-A947-70E740481C1C}">
                          <a14:useLocalDpi xmlns:a14="http://schemas.microsoft.com/office/drawing/2010/main" val="0"/>
                        </a:ext>
                      </a:extLst>
                    </a:blip>
                    <a:stretch>
                      <a:fillRect/>
                    </a:stretch>
                  </pic:blipFill>
                  <pic:spPr>
                    <a:xfrm>
                      <a:off x="0" y="0"/>
                      <a:ext cx="4525130" cy="2410180"/>
                    </a:xfrm>
                    <a:prstGeom prst="rect">
                      <a:avLst/>
                    </a:prstGeom>
                  </pic:spPr>
                </pic:pic>
              </a:graphicData>
            </a:graphic>
          </wp:inline>
        </w:drawing>
      </w:r>
    </w:p>
    <w:p w14:paraId="16853A15" w14:textId="17E651ED" w:rsidR="00DD446F" w:rsidRPr="001045F9" w:rsidRDefault="00DD446F" w:rsidP="00DD446F">
      <w:pPr>
        <w:ind w:left="1701" w:right="567"/>
        <w:jc w:val="center"/>
        <w:rPr>
          <w:rFonts w:ascii="Times New Roman" w:hAnsi="Times New Roman" w:cs="Times New Roman"/>
          <w:sz w:val="28"/>
          <w:szCs w:val="28"/>
        </w:rPr>
      </w:pPr>
      <w:r w:rsidRPr="001045F9">
        <w:rPr>
          <w:rFonts w:ascii="Times New Roman" w:hAnsi="Times New Roman" w:cs="Times New Roman"/>
          <w:sz w:val="28"/>
          <w:szCs w:val="28"/>
        </w:rPr>
        <w:lastRenderedPageBreak/>
        <w:t>Рис.8. Схема порівняння REST API та GraphQL</w:t>
      </w:r>
    </w:p>
    <w:p w14:paraId="66FD04A5" w14:textId="1D5A9426" w:rsidR="00DD446F" w:rsidRPr="001045F9" w:rsidRDefault="00DD446F" w:rsidP="00DD446F">
      <w:pPr>
        <w:pStyle w:val="a3"/>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Також варто розглянути чим відрізняються життєвий цикл HTTP-запиту в REST і в GraphQL.</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Життєвий цикл HTTP-запиту в REST складається з 4 кроків:</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1.</w:t>
      </w:r>
      <w:r w:rsidRPr="001045F9">
        <w:rPr>
          <w:rFonts w:ascii="Times New Roman" w:hAnsi="Times New Roman" w:cs="Times New Roman"/>
          <w:sz w:val="28"/>
          <w:szCs w:val="28"/>
        </w:rPr>
        <w:tab/>
        <w:t>Сервер отримує запит і витягує HTTP-метод та URL-адресу.</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2.</w:t>
      </w:r>
      <w:r w:rsidRPr="001045F9">
        <w:rPr>
          <w:rFonts w:ascii="Times New Roman" w:hAnsi="Times New Roman" w:cs="Times New Roman"/>
          <w:sz w:val="28"/>
          <w:szCs w:val="28"/>
        </w:rPr>
        <w:tab/>
        <w:t>АРІ-фреймворк зіставляє метод і шлях з функцією, що зареєстрована в серверному коді.</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3.</w:t>
      </w:r>
      <w:r w:rsidRPr="001045F9">
        <w:rPr>
          <w:rFonts w:ascii="Times New Roman" w:hAnsi="Times New Roman" w:cs="Times New Roman"/>
          <w:sz w:val="28"/>
          <w:szCs w:val="28"/>
        </w:rPr>
        <w:tab/>
        <w:t>Функція виконується один раз і повертає результат.</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4.</w:t>
      </w:r>
      <w:r w:rsidRPr="001045F9">
        <w:rPr>
          <w:rFonts w:ascii="Times New Roman" w:hAnsi="Times New Roman" w:cs="Times New Roman"/>
          <w:sz w:val="28"/>
          <w:szCs w:val="28"/>
        </w:rPr>
        <w:tab/>
        <w:t>АРІ-фреймворк перетворює результат, додає відповідний код відповіді та заголовки відповіді, і відправляє це все клієнту.</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Життєвий цикл HTTP-запиту в GraphQL також складається з 4 кроків:</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1.</w:t>
      </w:r>
      <w:r w:rsidRPr="001045F9">
        <w:rPr>
          <w:rFonts w:ascii="Times New Roman" w:hAnsi="Times New Roman" w:cs="Times New Roman"/>
          <w:sz w:val="28"/>
          <w:szCs w:val="28"/>
        </w:rPr>
        <w:tab/>
        <w:t>Сервер отримує HTTP-запит і витягує з нього GraphQL-запит.</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2.</w:t>
      </w:r>
      <w:r w:rsidRPr="001045F9">
        <w:rPr>
          <w:rFonts w:ascii="Times New Roman" w:hAnsi="Times New Roman" w:cs="Times New Roman"/>
          <w:sz w:val="28"/>
          <w:szCs w:val="28"/>
        </w:rPr>
        <w:tab/>
        <w:t>Запит проходить наскрізь, і для кожного поля викликається відповідна функція-розпізнавач.</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3.</w:t>
      </w:r>
      <w:r w:rsidRPr="001045F9">
        <w:rPr>
          <w:rFonts w:ascii="Times New Roman" w:hAnsi="Times New Roman" w:cs="Times New Roman"/>
          <w:sz w:val="28"/>
          <w:szCs w:val="28"/>
        </w:rPr>
        <w:tab/>
        <w:t>Функція викликається і повертається результат.</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4.</w:t>
      </w:r>
      <w:r w:rsidRPr="001045F9">
        <w:rPr>
          <w:rFonts w:ascii="Times New Roman" w:hAnsi="Times New Roman" w:cs="Times New Roman"/>
          <w:sz w:val="28"/>
          <w:szCs w:val="28"/>
        </w:rPr>
        <w:tab/>
        <w:t>Бібліотека GraphQL і сервер прикріплюють отриманий результат до відповіді, яка відповідає формі запиту, що був надісланий клієнтом</w:t>
      </w:r>
      <w:r w:rsidR="00FF0B1D" w:rsidRPr="00FF0B1D">
        <w:rPr>
          <w:rFonts w:ascii="Times New Roman" w:hAnsi="Times New Roman" w:cs="Times New Roman"/>
          <w:sz w:val="28"/>
          <w:szCs w:val="28"/>
        </w:rPr>
        <w:t xml:space="preserve"> </w:t>
      </w:r>
      <w:r w:rsidR="00FF0B1D" w:rsidRPr="001045F9">
        <w:rPr>
          <w:rFonts w:ascii="Times New Roman" w:hAnsi="Times New Roman" w:cs="Times New Roman"/>
          <w:sz w:val="28"/>
          <w:szCs w:val="28"/>
        </w:rPr>
        <w:t>[</w:t>
      </w:r>
      <w:r w:rsidR="00FF0B1D" w:rsidRPr="00FF0B1D">
        <w:rPr>
          <w:rFonts w:ascii="Times New Roman" w:hAnsi="Times New Roman" w:cs="Times New Roman"/>
          <w:sz w:val="28"/>
          <w:szCs w:val="28"/>
        </w:rPr>
        <w:t>10</w:t>
      </w:r>
      <w:r w:rsidR="00FF0B1D" w:rsidRPr="001045F9">
        <w:rPr>
          <w:rFonts w:ascii="Times New Roman" w:hAnsi="Times New Roman" w:cs="Times New Roman"/>
          <w:sz w:val="28"/>
          <w:szCs w:val="28"/>
        </w:rPr>
        <w:t>]</w:t>
      </w:r>
      <w:r w:rsidRPr="001045F9">
        <w:rPr>
          <w:rFonts w:ascii="Times New Roman" w:hAnsi="Times New Roman" w:cs="Times New Roman"/>
          <w:sz w:val="28"/>
          <w:szCs w:val="28"/>
        </w:rPr>
        <w:t>.</w:t>
      </w:r>
      <w:r w:rsidR="002D6B06" w:rsidRPr="001045F9">
        <w:rPr>
          <w:rFonts w:ascii="Times New Roman" w:hAnsi="Times New Roman" w:cs="Times New Roman"/>
          <w:sz w:val="28"/>
          <w:szCs w:val="28"/>
        </w:rPr>
        <w:t xml:space="preserve"> </w:t>
      </w:r>
    </w:p>
    <w:p w14:paraId="188452E0" w14:textId="77777777" w:rsidR="00DD446F" w:rsidRPr="001045F9" w:rsidRDefault="00DD446F" w:rsidP="00DD446F">
      <w:pPr>
        <w:pStyle w:val="a3"/>
        <w:ind w:leftChars="810" w:left="1701" w:rightChars="269" w:right="565" w:firstLine="423"/>
        <w:jc w:val="both"/>
        <w:rPr>
          <w:rFonts w:ascii="Times New Roman" w:hAnsi="Times New Roman" w:cs="Times New Roman"/>
          <w:sz w:val="28"/>
          <w:szCs w:val="28"/>
        </w:rPr>
      </w:pPr>
    </w:p>
    <w:p w14:paraId="67852883" w14:textId="77777777" w:rsidR="00DD446F" w:rsidRPr="001045F9" w:rsidRDefault="00DD446F" w:rsidP="00DD446F">
      <w:pPr>
        <w:ind w:leftChars="810" w:left="1701" w:rightChars="269" w:right="565"/>
        <w:jc w:val="both"/>
        <w:rPr>
          <w:rFonts w:ascii="Times New Roman" w:hAnsi="Times New Roman" w:cs="Times New Roman"/>
          <w:sz w:val="28"/>
          <w:szCs w:val="28"/>
        </w:rPr>
      </w:pPr>
    </w:p>
    <w:p w14:paraId="32F647C7" w14:textId="77777777" w:rsidR="00DD446F" w:rsidRPr="001045F9" w:rsidRDefault="00DD446F" w:rsidP="00DD446F">
      <w:pPr>
        <w:ind w:leftChars="810" w:left="1701" w:rightChars="269" w:right="565"/>
        <w:jc w:val="both"/>
        <w:rPr>
          <w:rFonts w:ascii="Times New Roman" w:hAnsi="Times New Roman" w:cs="Times New Roman"/>
          <w:sz w:val="28"/>
          <w:szCs w:val="28"/>
        </w:rPr>
      </w:pPr>
    </w:p>
    <w:p w14:paraId="7C9F09A0" w14:textId="77777777" w:rsidR="007B7F25" w:rsidRPr="001045F9" w:rsidRDefault="007B7F25" w:rsidP="007B7F25">
      <w:pPr>
        <w:ind w:left="1701" w:right="567" w:firstLine="423"/>
        <w:rPr>
          <w:rFonts w:ascii="Times New Roman" w:hAnsi="Times New Roman" w:cs="Times New Roman"/>
          <w:sz w:val="28"/>
          <w:szCs w:val="28"/>
        </w:rPr>
      </w:pPr>
    </w:p>
    <w:p w14:paraId="0DB93AF5" w14:textId="276C1BE4" w:rsidR="00720D46" w:rsidRPr="001045F9" w:rsidRDefault="00720D46" w:rsidP="00720D46">
      <w:pPr>
        <w:pStyle w:val="a3"/>
        <w:ind w:left="1701" w:right="567"/>
        <w:jc w:val="both"/>
        <w:rPr>
          <w:rFonts w:ascii="Times New Roman" w:hAnsi="Times New Roman" w:cs="Times New Roman"/>
          <w:sz w:val="28"/>
          <w:szCs w:val="28"/>
        </w:rPr>
      </w:pPr>
    </w:p>
    <w:p w14:paraId="7976BC5C" w14:textId="5B252103" w:rsidR="00DD446F" w:rsidRPr="001045F9" w:rsidRDefault="00DD446F" w:rsidP="00720D46">
      <w:pPr>
        <w:pStyle w:val="a3"/>
        <w:ind w:left="1701" w:right="567"/>
        <w:jc w:val="both"/>
        <w:rPr>
          <w:rFonts w:ascii="Times New Roman" w:hAnsi="Times New Roman" w:cs="Times New Roman"/>
          <w:sz w:val="28"/>
          <w:szCs w:val="28"/>
        </w:rPr>
      </w:pPr>
    </w:p>
    <w:p w14:paraId="3A705937" w14:textId="031B66C1" w:rsidR="00DD446F" w:rsidRPr="001045F9" w:rsidRDefault="00DD446F" w:rsidP="00720D46">
      <w:pPr>
        <w:pStyle w:val="a3"/>
        <w:ind w:left="1701" w:right="567"/>
        <w:jc w:val="both"/>
        <w:rPr>
          <w:rFonts w:ascii="Times New Roman" w:hAnsi="Times New Roman" w:cs="Times New Roman"/>
          <w:sz w:val="28"/>
          <w:szCs w:val="28"/>
        </w:rPr>
      </w:pPr>
    </w:p>
    <w:p w14:paraId="4D41B070" w14:textId="6C1A869D" w:rsidR="00DD446F" w:rsidRPr="001045F9" w:rsidRDefault="00DD446F" w:rsidP="00720D46">
      <w:pPr>
        <w:pStyle w:val="a3"/>
        <w:ind w:left="1701" w:right="567"/>
        <w:jc w:val="both"/>
        <w:rPr>
          <w:rFonts w:ascii="Times New Roman" w:hAnsi="Times New Roman" w:cs="Times New Roman"/>
          <w:sz w:val="28"/>
          <w:szCs w:val="28"/>
        </w:rPr>
      </w:pPr>
    </w:p>
    <w:p w14:paraId="50AB2248" w14:textId="504EF7B3" w:rsidR="00DD446F" w:rsidRPr="001045F9" w:rsidRDefault="00DD446F" w:rsidP="00720D46">
      <w:pPr>
        <w:pStyle w:val="a3"/>
        <w:ind w:left="1701" w:right="567"/>
        <w:jc w:val="both"/>
        <w:rPr>
          <w:rFonts w:ascii="Times New Roman" w:hAnsi="Times New Roman" w:cs="Times New Roman"/>
          <w:sz w:val="28"/>
          <w:szCs w:val="28"/>
        </w:rPr>
      </w:pPr>
    </w:p>
    <w:p w14:paraId="00817C2D" w14:textId="02857E47" w:rsidR="00DD446F" w:rsidRPr="001045F9" w:rsidRDefault="00DD446F" w:rsidP="00720D46">
      <w:pPr>
        <w:pStyle w:val="a3"/>
        <w:ind w:left="1701" w:right="567"/>
        <w:jc w:val="both"/>
        <w:rPr>
          <w:rFonts w:ascii="Times New Roman" w:hAnsi="Times New Roman" w:cs="Times New Roman"/>
          <w:sz w:val="28"/>
          <w:szCs w:val="28"/>
        </w:rPr>
      </w:pPr>
    </w:p>
    <w:p w14:paraId="564A188C" w14:textId="739CA562" w:rsidR="00DD446F" w:rsidRPr="001045F9" w:rsidRDefault="00DD446F" w:rsidP="00720D46">
      <w:pPr>
        <w:pStyle w:val="a3"/>
        <w:ind w:left="1701" w:right="567"/>
        <w:jc w:val="both"/>
        <w:rPr>
          <w:rFonts w:ascii="Times New Roman" w:hAnsi="Times New Roman" w:cs="Times New Roman"/>
          <w:sz w:val="28"/>
          <w:szCs w:val="28"/>
        </w:rPr>
      </w:pPr>
    </w:p>
    <w:p w14:paraId="5B818F1F" w14:textId="145C6F1B" w:rsidR="00DD446F" w:rsidRPr="001045F9" w:rsidRDefault="00DD446F" w:rsidP="00720D46">
      <w:pPr>
        <w:pStyle w:val="a3"/>
        <w:ind w:left="1701" w:right="567"/>
        <w:jc w:val="both"/>
        <w:rPr>
          <w:rFonts w:ascii="Times New Roman" w:hAnsi="Times New Roman" w:cs="Times New Roman"/>
          <w:sz w:val="28"/>
          <w:szCs w:val="28"/>
        </w:rPr>
      </w:pPr>
    </w:p>
    <w:p w14:paraId="391F264A" w14:textId="7B0CC9A8" w:rsidR="00DD446F" w:rsidRPr="001045F9" w:rsidRDefault="00DD446F" w:rsidP="00720D46">
      <w:pPr>
        <w:pStyle w:val="a3"/>
        <w:ind w:left="1701" w:right="567"/>
        <w:jc w:val="both"/>
        <w:rPr>
          <w:rFonts w:ascii="Times New Roman" w:hAnsi="Times New Roman" w:cs="Times New Roman"/>
          <w:sz w:val="28"/>
          <w:szCs w:val="28"/>
        </w:rPr>
      </w:pPr>
    </w:p>
    <w:p w14:paraId="34A13E00" w14:textId="28D4452B" w:rsidR="00DD446F" w:rsidRPr="001045F9" w:rsidRDefault="00DD446F" w:rsidP="00720D46">
      <w:pPr>
        <w:pStyle w:val="a3"/>
        <w:ind w:left="1701" w:right="567"/>
        <w:jc w:val="both"/>
        <w:rPr>
          <w:rFonts w:ascii="Times New Roman" w:hAnsi="Times New Roman" w:cs="Times New Roman"/>
          <w:sz w:val="28"/>
          <w:szCs w:val="28"/>
        </w:rPr>
      </w:pPr>
    </w:p>
    <w:p w14:paraId="3C43C1CA" w14:textId="0E6E2586" w:rsidR="00DD446F" w:rsidRPr="001045F9" w:rsidRDefault="00DD446F" w:rsidP="006D4974">
      <w:pPr>
        <w:ind w:right="567"/>
        <w:jc w:val="both"/>
        <w:rPr>
          <w:rFonts w:ascii="Times New Roman" w:hAnsi="Times New Roman" w:cs="Times New Roman"/>
          <w:sz w:val="28"/>
          <w:szCs w:val="28"/>
        </w:rPr>
      </w:pPr>
    </w:p>
    <w:p w14:paraId="02011C18" w14:textId="4AF93E34" w:rsidR="00E156E5" w:rsidRPr="001045F9" w:rsidRDefault="00E156E5" w:rsidP="00B75CAB">
      <w:pPr>
        <w:spacing w:line="360" w:lineRule="auto"/>
        <w:ind w:left="992" w:right="567" w:firstLine="709"/>
        <w:jc w:val="center"/>
        <w:outlineLvl w:val="0"/>
        <w:rPr>
          <w:rFonts w:ascii="Times New Roman" w:hAnsi="Times New Roman" w:cs="Times New Roman"/>
          <w:b/>
          <w:sz w:val="28"/>
          <w:szCs w:val="28"/>
        </w:rPr>
      </w:pPr>
      <w:bookmarkStart w:id="22" w:name="_Toc512362676"/>
      <w:r w:rsidRPr="001045F9">
        <w:rPr>
          <w:rFonts w:ascii="Times New Roman" w:hAnsi="Times New Roman" w:cs="Times New Roman"/>
          <w:b/>
          <w:sz w:val="28"/>
          <w:szCs w:val="28"/>
        </w:rPr>
        <w:lastRenderedPageBreak/>
        <w:t>РОЗДІЛ 4</w:t>
      </w:r>
      <w:bookmarkEnd w:id="22"/>
    </w:p>
    <w:p w14:paraId="56D440FB" w14:textId="6A466E9B" w:rsidR="00E156E5" w:rsidRPr="001045F9" w:rsidRDefault="00E156E5" w:rsidP="00B75CAB">
      <w:pPr>
        <w:spacing w:line="360" w:lineRule="auto"/>
        <w:ind w:left="992" w:right="567" w:firstLine="709"/>
        <w:jc w:val="center"/>
        <w:outlineLvl w:val="0"/>
        <w:rPr>
          <w:rFonts w:ascii="Times New Roman" w:hAnsi="Times New Roman" w:cs="Times New Roman"/>
          <w:b/>
          <w:sz w:val="28"/>
          <w:szCs w:val="28"/>
        </w:rPr>
      </w:pPr>
      <w:bookmarkStart w:id="23" w:name="_Toc512362677"/>
      <w:r w:rsidRPr="001045F9">
        <w:rPr>
          <w:rFonts w:ascii="Times New Roman" w:hAnsi="Times New Roman" w:cs="Times New Roman"/>
          <w:b/>
          <w:sz w:val="28"/>
          <w:szCs w:val="28"/>
        </w:rPr>
        <w:t>РЕАЛІЗАЦІЯ ТЕХНОЛОГІЇ GRAPHQL ЯК АЛЬЕРНАТИВ</w:t>
      </w:r>
      <w:r w:rsidR="00015977">
        <w:rPr>
          <w:rFonts w:ascii="Times New Roman" w:hAnsi="Times New Roman" w:cs="Times New Roman"/>
          <w:b/>
          <w:sz w:val="28"/>
          <w:szCs w:val="28"/>
        </w:rPr>
        <w:t>А</w:t>
      </w:r>
      <w:r w:rsidRPr="001045F9">
        <w:rPr>
          <w:rFonts w:ascii="Times New Roman" w:hAnsi="Times New Roman" w:cs="Times New Roman"/>
          <w:b/>
          <w:sz w:val="28"/>
          <w:szCs w:val="28"/>
        </w:rPr>
        <w:t xml:space="preserve"> REST API</w:t>
      </w:r>
      <w:bookmarkEnd w:id="23"/>
    </w:p>
    <w:p w14:paraId="4E364AF5" w14:textId="44349074" w:rsidR="00E156E5" w:rsidRPr="001045F9" w:rsidRDefault="00E156E5" w:rsidP="00B75CAB">
      <w:pPr>
        <w:spacing w:line="360" w:lineRule="auto"/>
        <w:ind w:left="992" w:right="567" w:firstLine="709"/>
        <w:jc w:val="both"/>
        <w:outlineLvl w:val="1"/>
        <w:rPr>
          <w:rFonts w:ascii="Times New Roman" w:hAnsi="Times New Roman" w:cs="Times New Roman"/>
          <w:b/>
          <w:sz w:val="28"/>
          <w:szCs w:val="28"/>
        </w:rPr>
      </w:pPr>
      <w:bookmarkStart w:id="24" w:name="_Toc512362678"/>
      <w:r w:rsidRPr="001045F9">
        <w:rPr>
          <w:rFonts w:ascii="Times New Roman" w:hAnsi="Times New Roman" w:cs="Times New Roman"/>
          <w:b/>
          <w:sz w:val="28"/>
          <w:szCs w:val="28"/>
        </w:rPr>
        <w:t>4.1.</w:t>
      </w:r>
      <w:r w:rsidRPr="001045F9">
        <w:rPr>
          <w:rFonts w:ascii="Times New Roman" w:hAnsi="Times New Roman" w:cs="Times New Roman"/>
          <w:b/>
          <w:sz w:val="28"/>
          <w:szCs w:val="28"/>
        </w:rPr>
        <w:tab/>
        <w:t xml:space="preserve"> Постановка задачі</w:t>
      </w:r>
      <w:bookmarkEnd w:id="24"/>
    </w:p>
    <w:p w14:paraId="25090347" w14:textId="2B0E1324" w:rsidR="00DD446F" w:rsidRPr="001045F9" w:rsidRDefault="00E156E5" w:rsidP="00E156E5">
      <w:pPr>
        <w:spacing w:line="360" w:lineRule="auto"/>
        <w:ind w:left="1701" w:right="567" w:firstLine="423"/>
        <w:jc w:val="both"/>
        <w:rPr>
          <w:rFonts w:ascii="Times New Roman" w:hAnsi="Times New Roman" w:cs="Times New Roman"/>
          <w:sz w:val="28"/>
          <w:szCs w:val="28"/>
        </w:rPr>
      </w:pPr>
      <w:r w:rsidRPr="001045F9">
        <w:rPr>
          <w:rFonts w:ascii="Times New Roman" w:hAnsi="Times New Roman" w:cs="Times New Roman"/>
          <w:sz w:val="28"/>
          <w:szCs w:val="28"/>
        </w:rPr>
        <w:t xml:space="preserve">Оскільки ІТ сфера розвивається дуже швидко, відповідно деякі компанії мають дуже великі проекти на яких використовуються застарілі технології. І досить часто виникають ситуації коли старенька технологія вже не може коректно підтримуватися розробниками і функціонувати на високому рівні. Саме з такою проблемою і зіштовхнулись розробники компанії  Facebook. Їхній АРІ став настільки складним шо їх мобільний додаток не міг нормально функціонувати, а користувачі в свою чергу були змушені терпіти недоліки роботи такого додатку, головним з яких була дуже повільна відповідь сервера на запити користувачів.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Демонстраційний додаток, який був розроблений в ході даної курсової роботи</w:t>
      </w:r>
      <w:r w:rsidR="00015977">
        <w:rPr>
          <w:rFonts w:ascii="Times New Roman" w:hAnsi="Times New Roman" w:cs="Times New Roman"/>
          <w:sz w:val="28"/>
          <w:szCs w:val="28"/>
        </w:rPr>
        <w:t>,</w:t>
      </w:r>
      <w:r w:rsidRPr="001045F9">
        <w:rPr>
          <w:rFonts w:ascii="Times New Roman" w:hAnsi="Times New Roman" w:cs="Times New Roman"/>
          <w:sz w:val="28"/>
          <w:szCs w:val="28"/>
        </w:rPr>
        <w:t xml:space="preserve"> повинен продемонструвати основні переваги GraphQL для роботи з АРІ. Для написання додатку було вибрано мову JavaScript на платформі Node.JS. Застосувався підхід розбиття додатку на окремі модулі, кожен з яких мав би відповідати за свій базовий функціонал. В ході розробки був використаний популярний фреймворк для роботи з сервером express. Було реалізовано зв’язок з реляційною базою MySQL звідки і брались дані для демонстрації роботи додатку. Оскільки дані на сервері отримувались з бази асинхронно, то було використано фреймворк bluebird, для того аби вирішити цю проблему. Завдяки використанню даного програмного забезпечення стало можливим повернення промісу (Promise), який і допоміг вирішити проблеми з асинхронністю.</w:t>
      </w:r>
    </w:p>
    <w:p w14:paraId="6165DE83" w14:textId="2F969C64" w:rsidR="00E156E5" w:rsidRPr="001045F9" w:rsidRDefault="00E156E5" w:rsidP="00B75CAB">
      <w:pPr>
        <w:spacing w:line="360" w:lineRule="auto"/>
        <w:ind w:left="1701" w:right="567"/>
        <w:jc w:val="both"/>
        <w:outlineLvl w:val="1"/>
        <w:rPr>
          <w:rFonts w:ascii="Times New Roman" w:hAnsi="Times New Roman" w:cs="Times New Roman"/>
          <w:b/>
          <w:sz w:val="28"/>
          <w:szCs w:val="28"/>
        </w:rPr>
      </w:pPr>
      <w:bookmarkStart w:id="25" w:name="_Toc512362679"/>
      <w:r w:rsidRPr="001045F9">
        <w:rPr>
          <w:rFonts w:ascii="Times New Roman" w:hAnsi="Times New Roman" w:cs="Times New Roman"/>
          <w:b/>
          <w:sz w:val="28"/>
          <w:szCs w:val="28"/>
        </w:rPr>
        <w:t>4.2. Реалізація поставленого завдання та демонстрація роботи додатку</w:t>
      </w:r>
      <w:bookmarkEnd w:id="25"/>
    </w:p>
    <w:p w14:paraId="4B364453" w14:textId="6537A68B" w:rsidR="00E156E5" w:rsidRPr="001045F9" w:rsidRDefault="00E156E5" w:rsidP="00E156E5">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 xml:space="preserve">Для реалізації додатку в першу чергу було створено тестову БД, в якій є лише 2 таблиці, які пов’язані за зовнішнім ключем. Далі було прописано з’єднання з базою з використанням mysql фреймворку для роботу з базою в Node.JS.  Після </w:t>
      </w:r>
      <w:r w:rsidRPr="001045F9">
        <w:rPr>
          <w:rFonts w:ascii="Times New Roman" w:hAnsi="Times New Roman" w:cs="Times New Roman"/>
          <w:sz w:val="28"/>
          <w:szCs w:val="28"/>
        </w:rPr>
        <w:lastRenderedPageBreak/>
        <w:t>чого було описано сутності використовуваних об’єктів АВТОБУС та ГАРАЖ в GraphQL.</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p>
    <w:p w14:paraId="7BE7EF4D" w14:textId="0F4A0FD2" w:rsidR="00E156E5" w:rsidRPr="001045F9" w:rsidRDefault="00E156E5" w:rsidP="00E156E5">
      <w:pPr>
        <w:spacing w:line="360" w:lineRule="auto"/>
        <w:ind w:leftChars="810" w:left="1701" w:rightChars="269" w:right="565"/>
        <w:jc w:val="both"/>
        <w:rPr>
          <w:rFonts w:ascii="Times New Roman" w:hAnsi="Times New Roman" w:cs="Times New Roman"/>
          <w:sz w:val="28"/>
          <w:szCs w:val="28"/>
        </w:rPr>
      </w:pPr>
      <w:r w:rsidRPr="001045F9">
        <w:rPr>
          <w:rFonts w:ascii="Times New Roman" w:hAnsi="Times New Roman" w:cs="Times New Roman"/>
          <w:sz w:val="28"/>
          <w:szCs w:val="28"/>
        </w:rPr>
        <w:t>Опис сутності автобус</w:t>
      </w:r>
      <w:r w:rsidR="0077535B" w:rsidRPr="0077535B">
        <w:rPr>
          <w:rFonts w:ascii="Times New Roman" w:hAnsi="Times New Roman" w:cs="Times New Roman"/>
          <w:sz w:val="28"/>
          <w:szCs w:val="28"/>
          <w:lang w:val="ru-RU"/>
        </w:rPr>
        <w:t xml:space="preserve"> </w:t>
      </w:r>
      <w:r w:rsidR="0077535B">
        <w:rPr>
          <w:rFonts w:ascii="Times New Roman" w:hAnsi="Times New Roman" w:cs="Times New Roman"/>
          <w:sz w:val="28"/>
          <w:szCs w:val="28"/>
        </w:rPr>
        <w:t xml:space="preserve">(див. Додаток 1. </w:t>
      </w:r>
      <w:r w:rsidR="0077535B">
        <w:rPr>
          <w:rFonts w:ascii="Times New Roman" w:hAnsi="Times New Roman" w:cs="Times New Roman"/>
          <w:sz w:val="28"/>
          <w:szCs w:val="28"/>
          <w:lang w:val="en-US"/>
        </w:rPr>
        <w:t>schema</w:t>
      </w:r>
      <w:r w:rsidR="0077535B" w:rsidRPr="0077535B">
        <w:rPr>
          <w:rFonts w:ascii="Times New Roman" w:hAnsi="Times New Roman" w:cs="Times New Roman"/>
          <w:sz w:val="28"/>
          <w:szCs w:val="28"/>
        </w:rPr>
        <w:t>.</w:t>
      </w:r>
      <w:r w:rsidR="0077535B">
        <w:rPr>
          <w:rFonts w:ascii="Times New Roman" w:hAnsi="Times New Roman" w:cs="Times New Roman"/>
          <w:sz w:val="28"/>
          <w:szCs w:val="28"/>
          <w:lang w:val="en-US"/>
        </w:rPr>
        <w:t>js</w:t>
      </w:r>
      <w:r w:rsidR="0077535B">
        <w:rPr>
          <w:rFonts w:ascii="Times New Roman" w:hAnsi="Times New Roman" w:cs="Times New Roman"/>
          <w:sz w:val="28"/>
          <w:szCs w:val="28"/>
        </w:rPr>
        <w:t>)</w:t>
      </w:r>
      <w:r w:rsidRPr="001045F9">
        <w:rPr>
          <w:rFonts w:ascii="Times New Roman" w:hAnsi="Times New Roman" w:cs="Times New Roman"/>
          <w:sz w:val="28"/>
          <w:szCs w:val="28"/>
        </w:rPr>
        <w:t>:</w:t>
      </w:r>
    </w:p>
    <w:p w14:paraId="0BD4644C"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const busType = new GraphQLObjectType({</w:t>
      </w:r>
    </w:p>
    <w:p w14:paraId="6E186CE2"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name: 'bus',</w:t>
      </w:r>
    </w:p>
    <w:p w14:paraId="3A15F990"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description: 'Describing bus type!',</w:t>
      </w:r>
    </w:p>
    <w:p w14:paraId="7813CCAC"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fields: () =&gt; ({</w:t>
      </w:r>
    </w:p>
    <w:p w14:paraId="2A9FC7A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busId: {</w:t>
      </w:r>
    </w:p>
    <w:p w14:paraId="4EBA9A72"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GraphQLInt</w:t>
      </w:r>
    </w:p>
    <w:p w14:paraId="67C3E645"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6165E39E"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model: {</w:t>
      </w:r>
    </w:p>
    <w:p w14:paraId="1CDA1C96"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GraphQLString</w:t>
      </w:r>
    </w:p>
    <w:p w14:paraId="7687677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4398B97D"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indentificationNumber: {</w:t>
      </w:r>
    </w:p>
    <w:p w14:paraId="5510BD10"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GraphQLString</w:t>
      </w:r>
    </w:p>
    <w:p w14:paraId="7E31E1AE"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5AABCC5E"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capacity: {</w:t>
      </w:r>
    </w:p>
    <w:p w14:paraId="0BCC0B3E"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GraphQLInt </w:t>
      </w:r>
    </w:p>
    <w:p w14:paraId="2DD7FBE0"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51E69C9C"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dataConstruction: {</w:t>
      </w:r>
      <w:r w:rsidRPr="00CB5232">
        <w:rPr>
          <w:rFonts w:ascii="Consolas" w:hAnsi="Consolas" w:cs="Times New Roman"/>
          <w:sz w:val="22"/>
          <w:szCs w:val="22"/>
        </w:rPr>
        <w:tab/>
      </w:r>
    </w:p>
    <w:p w14:paraId="1712FD8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GraphQLDate</w:t>
      </w:r>
    </w:p>
    <w:p w14:paraId="4E94798F"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31083D2A"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garageId: {</w:t>
      </w:r>
    </w:p>
    <w:p w14:paraId="241F4269"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GraphQLInt,</w:t>
      </w:r>
    </w:p>
    <w:p w14:paraId="5E437AED"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5DCFCC8F"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07E76A76"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w:t>
      </w:r>
    </w:p>
    <w:p w14:paraId="53EBE28B" w14:textId="0348E5F5"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sz w:val="28"/>
          <w:szCs w:val="28"/>
        </w:rPr>
        <w:t>Опис сутності гараж</w:t>
      </w:r>
      <w:r w:rsidR="0077535B" w:rsidRPr="0077535B">
        <w:rPr>
          <w:rFonts w:ascii="Times New Roman" w:hAnsi="Times New Roman" w:cs="Times New Roman"/>
          <w:sz w:val="28"/>
          <w:szCs w:val="28"/>
          <w:lang w:val="ru-RU"/>
        </w:rPr>
        <w:t xml:space="preserve"> </w:t>
      </w:r>
      <w:r w:rsidR="0077535B">
        <w:rPr>
          <w:rFonts w:ascii="Times New Roman" w:hAnsi="Times New Roman" w:cs="Times New Roman"/>
          <w:sz w:val="28"/>
          <w:szCs w:val="28"/>
        </w:rPr>
        <w:t xml:space="preserve">(див. Додаток 1. </w:t>
      </w:r>
      <w:r w:rsidR="0077535B">
        <w:rPr>
          <w:rFonts w:ascii="Times New Roman" w:hAnsi="Times New Roman" w:cs="Times New Roman"/>
          <w:sz w:val="28"/>
          <w:szCs w:val="28"/>
          <w:lang w:val="en-US"/>
        </w:rPr>
        <w:t>schema</w:t>
      </w:r>
      <w:r w:rsidR="0077535B" w:rsidRPr="0077535B">
        <w:rPr>
          <w:rFonts w:ascii="Times New Roman" w:hAnsi="Times New Roman" w:cs="Times New Roman"/>
          <w:sz w:val="28"/>
          <w:szCs w:val="28"/>
        </w:rPr>
        <w:t>.</w:t>
      </w:r>
      <w:r w:rsidR="0077535B">
        <w:rPr>
          <w:rFonts w:ascii="Times New Roman" w:hAnsi="Times New Roman" w:cs="Times New Roman"/>
          <w:sz w:val="28"/>
          <w:szCs w:val="28"/>
          <w:lang w:val="en-US"/>
        </w:rPr>
        <w:t>js</w:t>
      </w:r>
      <w:r w:rsidR="0077535B">
        <w:rPr>
          <w:rFonts w:ascii="Times New Roman" w:hAnsi="Times New Roman" w:cs="Times New Roman"/>
          <w:sz w:val="28"/>
          <w:szCs w:val="28"/>
        </w:rPr>
        <w:t>)</w:t>
      </w:r>
      <w:r w:rsidRPr="001045F9">
        <w:rPr>
          <w:rFonts w:ascii="Times New Roman" w:hAnsi="Times New Roman" w:cs="Times New Roman"/>
          <w:sz w:val="28"/>
          <w:szCs w:val="28"/>
        </w:rPr>
        <w:t xml:space="preserve">: </w:t>
      </w:r>
    </w:p>
    <w:p w14:paraId="1B5ED8BF"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const garageType = new GraphQLObjectType({</w:t>
      </w:r>
    </w:p>
    <w:p w14:paraId="20ADE098"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name: 'garage',</w:t>
      </w:r>
    </w:p>
    <w:p w14:paraId="498DEC7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description: 'Describing garage type!',</w:t>
      </w:r>
    </w:p>
    <w:p w14:paraId="64B4F1AF"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fields: () =&gt; ({</w:t>
      </w:r>
    </w:p>
    <w:p w14:paraId="0CA8B4B9"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garageId: {</w:t>
      </w:r>
    </w:p>
    <w:p w14:paraId="3F29D122"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lastRenderedPageBreak/>
        <w:t xml:space="preserve">            type: GraphQLInt</w:t>
      </w:r>
    </w:p>
    <w:p w14:paraId="4248DA78"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7FF2149E"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adress: {</w:t>
      </w:r>
    </w:p>
    <w:p w14:paraId="050DE83D"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GraphQLString</w:t>
      </w:r>
    </w:p>
    <w:p w14:paraId="019322F0"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04AFFC33"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owner: {</w:t>
      </w:r>
    </w:p>
    <w:p w14:paraId="6E6AEE0B"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GraphQLString</w:t>
      </w:r>
    </w:p>
    <w:p w14:paraId="173B0635"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4E69CA30"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buses: {</w:t>
      </w:r>
    </w:p>
    <w:p w14:paraId="4B7E7059"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type: new GraphQLList(busType),</w:t>
      </w:r>
    </w:p>
    <w:p w14:paraId="4CA8E929"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description: 'Select all the buses of the specific garage.',</w:t>
      </w:r>
    </w:p>
    <w:p w14:paraId="0705BA2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resolve(root, args){</w:t>
      </w:r>
    </w:p>
    <w:p w14:paraId="01C2AE4E"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return new Promises(function(resolve, reject) {</w:t>
      </w:r>
    </w:p>
    <w:p w14:paraId="24A594CB"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mc.query('SELECT * FROM bus WHERE garageId = ?', [root.garageId], function(err, result) {</w:t>
      </w:r>
    </w:p>
    <w:p w14:paraId="7F49FAE6"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return (err ? reject(err) : resolve(result));    </w:t>
      </w:r>
    </w:p>
    <w:p w14:paraId="542B418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1A7D377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50C51017"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33072FFA"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35C859B2"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 xml:space="preserve">    })</w:t>
      </w:r>
    </w:p>
    <w:p w14:paraId="6225CD44" w14:textId="77777777" w:rsidR="00E156E5" w:rsidRPr="00CB5232" w:rsidRDefault="00E156E5" w:rsidP="00CB5232">
      <w:pPr>
        <w:spacing w:line="240" w:lineRule="auto"/>
        <w:ind w:leftChars="810" w:left="1701" w:rightChars="269" w:right="565"/>
        <w:rPr>
          <w:rFonts w:ascii="Consolas" w:hAnsi="Consolas" w:cs="Times New Roman"/>
          <w:sz w:val="22"/>
          <w:szCs w:val="22"/>
        </w:rPr>
      </w:pPr>
      <w:r w:rsidRPr="00CB5232">
        <w:rPr>
          <w:rFonts w:ascii="Consolas" w:hAnsi="Consolas" w:cs="Times New Roman"/>
          <w:sz w:val="22"/>
          <w:szCs w:val="22"/>
        </w:rPr>
        <w:t>});</w:t>
      </w:r>
    </w:p>
    <w:p w14:paraId="5F408E1B" w14:textId="7DB3A0FD" w:rsidR="00E156E5" w:rsidRPr="001045F9" w:rsidRDefault="00E156E5" w:rsidP="00927E10">
      <w:pPr>
        <w:spacing w:line="360" w:lineRule="auto"/>
        <w:ind w:leftChars="810" w:left="1701" w:rightChars="269" w:right="565" w:firstLine="423"/>
        <w:rPr>
          <w:rFonts w:ascii="Times New Roman" w:hAnsi="Times New Roman" w:cs="Times New Roman"/>
          <w:sz w:val="28"/>
          <w:szCs w:val="28"/>
        </w:rPr>
      </w:pPr>
      <w:r w:rsidRPr="001045F9">
        <w:rPr>
          <w:rFonts w:ascii="Times New Roman" w:hAnsi="Times New Roman" w:cs="Times New Roman"/>
          <w:sz w:val="28"/>
          <w:szCs w:val="28"/>
        </w:rPr>
        <w:t xml:space="preserve">Як видно з опису гаража вже присутня вкладеність полів. Сутність гараж буде містити в собі поле, яке буде масивом тих автобусів, що знаходяться в даному гаражі. </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Було реалізовано запити та мутації для:</w:t>
      </w:r>
    </w:p>
    <w:p w14:paraId="4A988AEF" w14:textId="77777777" w:rsidR="00E156E5" w:rsidRPr="001045F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1045F9">
        <w:rPr>
          <w:rFonts w:ascii="Times New Roman" w:hAnsi="Times New Roman" w:cs="Times New Roman"/>
          <w:sz w:val="28"/>
          <w:szCs w:val="28"/>
        </w:rPr>
        <w:t>Створення автобуса і/або гаража.</w:t>
      </w:r>
    </w:p>
    <w:p w14:paraId="5916C698" w14:textId="77777777" w:rsidR="00E156E5" w:rsidRPr="001045F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1045F9">
        <w:rPr>
          <w:rFonts w:ascii="Times New Roman" w:hAnsi="Times New Roman" w:cs="Times New Roman"/>
          <w:sz w:val="28"/>
          <w:szCs w:val="28"/>
        </w:rPr>
        <w:t>Редагування автобуса і/або гаража.</w:t>
      </w:r>
    </w:p>
    <w:p w14:paraId="59CD91E7" w14:textId="77777777" w:rsidR="00E156E5" w:rsidRPr="001045F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1045F9">
        <w:rPr>
          <w:rFonts w:ascii="Times New Roman" w:hAnsi="Times New Roman" w:cs="Times New Roman"/>
          <w:sz w:val="28"/>
          <w:szCs w:val="28"/>
        </w:rPr>
        <w:t>Перегляду інформації про поточні автобуси і/або гаражі.</w:t>
      </w:r>
    </w:p>
    <w:p w14:paraId="3E633F35" w14:textId="77777777" w:rsidR="00E156E5" w:rsidRPr="001045F9" w:rsidRDefault="00E156E5" w:rsidP="00927E10">
      <w:pPr>
        <w:pStyle w:val="a3"/>
        <w:numPr>
          <w:ilvl w:val="0"/>
          <w:numId w:val="13"/>
        </w:numPr>
        <w:spacing w:line="360" w:lineRule="auto"/>
        <w:ind w:leftChars="810" w:left="1701" w:rightChars="269" w:right="565" w:firstLine="0"/>
        <w:rPr>
          <w:rFonts w:ascii="Times New Roman" w:hAnsi="Times New Roman" w:cs="Times New Roman"/>
          <w:sz w:val="28"/>
          <w:szCs w:val="28"/>
        </w:rPr>
      </w:pPr>
      <w:r w:rsidRPr="001045F9">
        <w:rPr>
          <w:rFonts w:ascii="Times New Roman" w:hAnsi="Times New Roman" w:cs="Times New Roman"/>
          <w:sz w:val="28"/>
          <w:szCs w:val="28"/>
        </w:rPr>
        <w:t>Видалення автобуса і/або гаража.</w:t>
      </w:r>
    </w:p>
    <w:p w14:paraId="007CAA80" w14:textId="61FE162F" w:rsidR="00E156E5" w:rsidRPr="001045F9" w:rsidRDefault="00E156E5" w:rsidP="00927E10">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 xml:space="preserve">З наступного запиту видно, як ми можемо маніпулювати полями в запиті для того аби не отримувати надлишкової інформації у відповіді. Саме завдяки цій </w:t>
      </w:r>
      <w:r w:rsidRPr="001045F9">
        <w:rPr>
          <w:rFonts w:ascii="Times New Roman" w:hAnsi="Times New Roman" w:cs="Times New Roman"/>
          <w:sz w:val="28"/>
          <w:szCs w:val="28"/>
        </w:rPr>
        <w:lastRenderedPageBreak/>
        <w:t>перевазі GraphQL і здобув такої популярності, адже сервер не перенавантажується, а клієнт отримує лише те, що йому потрібно.</w:t>
      </w:r>
    </w:p>
    <w:p w14:paraId="49A5A699" w14:textId="6F33F667" w:rsidR="00E156E5" w:rsidRPr="001045F9" w:rsidRDefault="00E156E5" w:rsidP="00E156E5">
      <w:pPr>
        <w:spacing w:line="240" w:lineRule="auto"/>
        <w:ind w:leftChars="810" w:left="1701" w:rightChars="269" w:right="565"/>
        <w:jc w:val="both"/>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6C760ADB" wp14:editId="34CB1B56">
            <wp:extent cx="6301105" cy="29337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6301105" cy="2933700"/>
                    </a:xfrm>
                    <a:prstGeom prst="rect">
                      <a:avLst/>
                    </a:prstGeom>
                  </pic:spPr>
                </pic:pic>
              </a:graphicData>
            </a:graphic>
          </wp:inline>
        </w:drawing>
      </w:r>
    </w:p>
    <w:p w14:paraId="3780CE38" w14:textId="421A2033" w:rsidR="00E156E5" w:rsidRPr="001045F9" w:rsidRDefault="00E156E5" w:rsidP="00E156E5">
      <w:pPr>
        <w:spacing w:line="24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Рис.9. Приклад GraphQL запиту із вкладеними полями</w:t>
      </w:r>
    </w:p>
    <w:p w14:paraId="72F51AF7" w14:textId="3670CE36" w:rsidR="00E156E5" w:rsidRPr="001045F9" w:rsidRDefault="00E156E5" w:rsidP="00E156E5">
      <w:pPr>
        <w:spacing w:line="240" w:lineRule="auto"/>
        <w:ind w:leftChars="810" w:left="1701" w:rightChars="269" w:right="565"/>
        <w:jc w:val="both"/>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0AED9CB6" wp14:editId="4FD2889F">
            <wp:extent cx="6301105" cy="281940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7">
                      <a:extLst>
                        <a:ext uri="{28A0092B-C50C-407E-A947-70E740481C1C}">
                          <a14:useLocalDpi xmlns:a14="http://schemas.microsoft.com/office/drawing/2010/main" val="0"/>
                        </a:ext>
                      </a:extLst>
                    </a:blip>
                    <a:stretch>
                      <a:fillRect/>
                    </a:stretch>
                  </pic:blipFill>
                  <pic:spPr>
                    <a:xfrm>
                      <a:off x="0" y="0"/>
                      <a:ext cx="6301105" cy="2819400"/>
                    </a:xfrm>
                    <a:prstGeom prst="rect">
                      <a:avLst/>
                    </a:prstGeom>
                  </pic:spPr>
                </pic:pic>
              </a:graphicData>
            </a:graphic>
          </wp:inline>
        </w:drawing>
      </w:r>
    </w:p>
    <w:p w14:paraId="20A3CE47" w14:textId="411BF7AC" w:rsidR="00E156E5" w:rsidRPr="001045F9" w:rsidRDefault="00E156E5" w:rsidP="00E156E5">
      <w:pPr>
        <w:spacing w:line="24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Рис.10. Приклад GraphQL запиту з великою кількістю полів і аргументом</w:t>
      </w:r>
    </w:p>
    <w:p w14:paraId="401863CD" w14:textId="77777777" w:rsidR="00E156E5" w:rsidRPr="001045F9" w:rsidRDefault="00E156E5" w:rsidP="00927E10">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Також порівнюючи ці два запити чітко видно, що вони є ізоморфними відносно даних, які повернулись у відповідь з сервера.</w:t>
      </w:r>
    </w:p>
    <w:p w14:paraId="02B982DF" w14:textId="77777777" w:rsidR="00E156E5" w:rsidRPr="001045F9" w:rsidRDefault="00E156E5" w:rsidP="00927E10">
      <w:pPr>
        <w:spacing w:line="360" w:lineRule="auto"/>
        <w:ind w:leftChars="810" w:left="1701" w:rightChars="269" w:right="565" w:firstLine="423"/>
        <w:jc w:val="both"/>
        <w:rPr>
          <w:rFonts w:ascii="Times New Roman" w:hAnsi="Times New Roman" w:cs="Times New Roman"/>
          <w:sz w:val="28"/>
          <w:szCs w:val="28"/>
        </w:rPr>
      </w:pPr>
      <w:r w:rsidRPr="001045F9">
        <w:rPr>
          <w:rFonts w:ascii="Times New Roman" w:hAnsi="Times New Roman" w:cs="Times New Roman"/>
          <w:sz w:val="28"/>
          <w:szCs w:val="28"/>
        </w:rPr>
        <w:t>Для виконання запису даних, їх редагування або видалення використовуються мутації, які також описані в схемі GraphQL.</w:t>
      </w:r>
    </w:p>
    <w:p w14:paraId="21DE5EDC" w14:textId="68D43A5A" w:rsidR="00E156E5" w:rsidRPr="001045F9" w:rsidRDefault="00E156E5" w:rsidP="00927E10">
      <w:pPr>
        <w:spacing w:line="360" w:lineRule="auto"/>
        <w:ind w:leftChars="810" w:left="1701" w:rightChars="269" w:right="565"/>
        <w:jc w:val="both"/>
        <w:rPr>
          <w:rFonts w:ascii="Times New Roman" w:hAnsi="Times New Roman" w:cs="Times New Roman"/>
          <w:sz w:val="28"/>
          <w:szCs w:val="28"/>
        </w:rPr>
      </w:pPr>
      <w:r w:rsidRPr="001045F9">
        <w:rPr>
          <w:rFonts w:ascii="Times New Roman" w:hAnsi="Times New Roman" w:cs="Times New Roman"/>
          <w:sz w:val="28"/>
          <w:szCs w:val="28"/>
        </w:rPr>
        <w:t>Мутації</w:t>
      </w:r>
      <w:r w:rsidR="0077535B">
        <w:rPr>
          <w:rFonts w:ascii="Times New Roman" w:hAnsi="Times New Roman" w:cs="Times New Roman"/>
          <w:sz w:val="28"/>
          <w:szCs w:val="28"/>
        </w:rPr>
        <w:t xml:space="preserve"> (див. Додаток 1. </w:t>
      </w:r>
      <w:r w:rsidR="0077535B">
        <w:rPr>
          <w:rFonts w:ascii="Times New Roman" w:hAnsi="Times New Roman" w:cs="Times New Roman"/>
          <w:sz w:val="28"/>
          <w:szCs w:val="28"/>
          <w:lang w:val="en-US"/>
        </w:rPr>
        <w:t>schema</w:t>
      </w:r>
      <w:r w:rsidR="0077535B" w:rsidRPr="0077535B">
        <w:rPr>
          <w:rFonts w:ascii="Times New Roman" w:hAnsi="Times New Roman" w:cs="Times New Roman"/>
          <w:sz w:val="28"/>
          <w:szCs w:val="28"/>
        </w:rPr>
        <w:t>.</w:t>
      </w:r>
      <w:r w:rsidR="0077535B">
        <w:rPr>
          <w:rFonts w:ascii="Times New Roman" w:hAnsi="Times New Roman" w:cs="Times New Roman"/>
          <w:sz w:val="28"/>
          <w:szCs w:val="28"/>
          <w:lang w:val="en-US"/>
        </w:rPr>
        <w:t>js</w:t>
      </w:r>
      <w:r w:rsidR="0077535B">
        <w:rPr>
          <w:rFonts w:ascii="Times New Roman" w:hAnsi="Times New Roman" w:cs="Times New Roman"/>
          <w:sz w:val="28"/>
          <w:szCs w:val="28"/>
        </w:rPr>
        <w:t>)</w:t>
      </w:r>
      <w:r w:rsidRPr="001045F9">
        <w:rPr>
          <w:rFonts w:ascii="Times New Roman" w:hAnsi="Times New Roman" w:cs="Times New Roman"/>
          <w:sz w:val="28"/>
          <w:szCs w:val="28"/>
        </w:rPr>
        <w:t>:</w:t>
      </w:r>
    </w:p>
    <w:p w14:paraId="6AE9DA17"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lastRenderedPageBreak/>
        <w:t>const rootMutation = new GraphQLObjectType({</w:t>
      </w:r>
    </w:p>
    <w:p w14:paraId="28608FBB"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name: "rootMutation",</w:t>
      </w:r>
    </w:p>
    <w:p w14:paraId="1B76B7A7"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description: 'Mutating information about buses and garages!',</w:t>
      </w:r>
    </w:p>
    <w:p w14:paraId="3470366B"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fields:{</w:t>
      </w:r>
    </w:p>
    <w:p w14:paraId="4FE47BEA"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createNewBus: {</w:t>
      </w:r>
    </w:p>
    <w:p w14:paraId="0B72A012"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type: busType,</w:t>
      </w:r>
    </w:p>
    <w:p w14:paraId="477380C5"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args: {</w:t>
      </w:r>
    </w:p>
    <w:p w14:paraId="351FE22E"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model: {</w:t>
      </w:r>
    </w:p>
    <w:p w14:paraId="2334C5AC"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type: new GraphQLNonNull(GraphQLString)</w:t>
      </w:r>
    </w:p>
    <w:p w14:paraId="3A900B7C"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43157022"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indentificationNumber: {</w:t>
      </w:r>
    </w:p>
    <w:p w14:paraId="287BAB42"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type: new GraphQLNonNull(GraphQLString)</w:t>
      </w:r>
    </w:p>
    <w:p w14:paraId="2B65D3D3"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7C7C1F1D"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capacity: {</w:t>
      </w:r>
    </w:p>
    <w:p w14:paraId="40C29718"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type: new GraphQLNonNull(GraphQLInt) </w:t>
      </w:r>
    </w:p>
    <w:p w14:paraId="042B3B6E"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099397EC"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dataConstruction: {</w:t>
      </w:r>
    </w:p>
    <w:p w14:paraId="7E37EB9B"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type: new GraphQLNonNull(GraphQLDate)</w:t>
      </w:r>
    </w:p>
    <w:p w14:paraId="4256A653"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1137924D"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garageId: {</w:t>
      </w:r>
    </w:p>
    <w:p w14:paraId="1BF446C7"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type: new GraphQLNonNull(GraphQLInt)</w:t>
      </w:r>
    </w:p>
    <w:p w14:paraId="054BF99E"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               </w:t>
      </w:r>
    </w:p>
    <w:p w14:paraId="4EB3D426"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63DEA705"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resolve(root, args){</w:t>
      </w:r>
    </w:p>
    <w:p w14:paraId="6FBA5643"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return new Promises(function(resolve, reject) {</w:t>
      </w:r>
    </w:p>
    <w:p w14:paraId="5A8C344F"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mc.query('INSERT INTO bus SET ?', args ,function(err, result) {</w:t>
      </w:r>
    </w:p>
    <w:p w14:paraId="4FBFB129"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return (err ? reject(err) : resolve(</w:t>
      </w:r>
    </w:p>
    <w:p w14:paraId="07FC5268"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new Promises(function(resolve, reject){</w:t>
      </w:r>
    </w:p>
    <w:p w14:paraId="75F21175"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mc.query('SELECT * FROM bus WHERE indentificationNumber = ? AND garageId = ?', [args.indentificationNumber, args.garageId], function(err, result) {</w:t>
      </w:r>
    </w:p>
    <w:p w14:paraId="62949FC0"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return (err ? reject(err) : resolve(result[0]));    </w:t>
      </w:r>
    </w:p>
    <w:p w14:paraId="7AC17877"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6B3766C3"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 </w:t>
      </w:r>
    </w:p>
    <w:p w14:paraId="476E38A8"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6A805B92"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5945E85F"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lastRenderedPageBreak/>
        <w:t xml:space="preserve">                });</w:t>
      </w:r>
    </w:p>
    <w:p w14:paraId="69F079C6"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497C8509"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49087785" w14:textId="77777777" w:rsidR="00E156E5" w:rsidRPr="00CB5232" w:rsidRDefault="00E156E5" w:rsidP="00CB5232">
      <w:pPr>
        <w:spacing w:line="240" w:lineRule="auto"/>
        <w:ind w:leftChars="810" w:left="1701" w:rightChars="269" w:right="565"/>
        <w:rPr>
          <w:rFonts w:ascii="Times New Roman" w:hAnsi="Times New Roman" w:cs="Times New Roman"/>
          <w:sz w:val="22"/>
          <w:szCs w:val="22"/>
        </w:rPr>
      </w:pPr>
      <w:r w:rsidRPr="00CB5232">
        <w:rPr>
          <w:rFonts w:ascii="Times New Roman" w:hAnsi="Times New Roman" w:cs="Times New Roman"/>
          <w:sz w:val="22"/>
          <w:szCs w:val="22"/>
        </w:rPr>
        <w:t xml:space="preserve">   }</w:t>
      </w:r>
    </w:p>
    <w:p w14:paraId="64DE0D92" w14:textId="5B254C29" w:rsidR="00E156E5" w:rsidRPr="001045F9" w:rsidRDefault="00E156E5" w:rsidP="00927E10">
      <w:pPr>
        <w:spacing w:line="360" w:lineRule="auto"/>
        <w:ind w:leftChars="810" w:left="1701" w:rightChars="269" w:right="565" w:firstLine="423"/>
        <w:rPr>
          <w:rFonts w:ascii="Times New Roman" w:hAnsi="Times New Roman" w:cs="Times New Roman"/>
          <w:sz w:val="28"/>
          <w:szCs w:val="28"/>
        </w:rPr>
      </w:pPr>
      <w:r w:rsidRPr="001045F9">
        <w:rPr>
          <w:rFonts w:ascii="Times New Roman" w:hAnsi="Times New Roman" w:cs="Times New Roman"/>
          <w:sz w:val="28"/>
          <w:szCs w:val="28"/>
        </w:rPr>
        <w:t>Даний код демонструє мутацію</w:t>
      </w:r>
      <w:r w:rsidR="00E06A48">
        <w:rPr>
          <w:rFonts w:ascii="Times New Roman" w:hAnsi="Times New Roman" w:cs="Times New Roman"/>
          <w:sz w:val="28"/>
          <w:szCs w:val="28"/>
        </w:rPr>
        <w:t xml:space="preserve"> (рис.11)</w:t>
      </w:r>
      <w:r w:rsidRPr="001045F9">
        <w:rPr>
          <w:rFonts w:ascii="Times New Roman" w:hAnsi="Times New Roman" w:cs="Times New Roman"/>
          <w:sz w:val="28"/>
          <w:szCs w:val="28"/>
        </w:rPr>
        <w:t>, яка додає новий автобус до бази даних. Як видно зі схеми під час вказання аргументів ми використовували тип GraphQLNonNull, який означає, що дане поле є обов’язковим. Саме тому під час створення мутація буде виглядати наступним чином:</w:t>
      </w:r>
    </w:p>
    <w:p w14:paraId="3E1DB443" w14:textId="77777777"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4EB34EDC" wp14:editId="4FE53C5E">
            <wp:extent cx="6301105" cy="1956435"/>
            <wp:effectExtent l="0" t="0" r="444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8">
                      <a:extLst>
                        <a:ext uri="{28A0092B-C50C-407E-A947-70E740481C1C}">
                          <a14:useLocalDpi xmlns:a14="http://schemas.microsoft.com/office/drawing/2010/main" val="0"/>
                        </a:ext>
                      </a:extLst>
                    </a:blip>
                    <a:stretch>
                      <a:fillRect/>
                    </a:stretch>
                  </pic:blipFill>
                  <pic:spPr>
                    <a:xfrm>
                      <a:off x="0" y="0"/>
                      <a:ext cx="6301105" cy="1956435"/>
                    </a:xfrm>
                    <a:prstGeom prst="rect">
                      <a:avLst/>
                    </a:prstGeom>
                  </pic:spPr>
                </pic:pic>
              </a:graphicData>
            </a:graphic>
          </wp:inline>
        </w:drawing>
      </w:r>
    </w:p>
    <w:p w14:paraId="35BB753A" w14:textId="3DD80C01" w:rsidR="00E156E5" w:rsidRPr="001045F9" w:rsidRDefault="00E156E5" w:rsidP="00927E10">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Рис.11. Приклад створення об’єкта за допомогою мутації</w:t>
      </w:r>
    </w:p>
    <w:p w14:paraId="738D0E14" w14:textId="100A7A6F" w:rsidR="00E156E5" w:rsidRPr="001045F9" w:rsidRDefault="00E156E5" w:rsidP="00927E10">
      <w:pPr>
        <w:spacing w:line="360" w:lineRule="auto"/>
        <w:ind w:leftChars="810" w:left="1701" w:rightChars="269" w:right="565" w:firstLine="423"/>
        <w:rPr>
          <w:rFonts w:ascii="Times New Roman" w:hAnsi="Times New Roman" w:cs="Times New Roman"/>
          <w:sz w:val="28"/>
          <w:szCs w:val="28"/>
        </w:rPr>
      </w:pPr>
      <w:r w:rsidRPr="001045F9">
        <w:rPr>
          <w:rFonts w:ascii="Times New Roman" w:hAnsi="Times New Roman" w:cs="Times New Roman"/>
          <w:sz w:val="28"/>
          <w:szCs w:val="28"/>
        </w:rPr>
        <w:t>Відсутність якогось з полів в мутації призведе до помилки</w:t>
      </w:r>
      <w:r w:rsidR="00E06A48" w:rsidRPr="00E06A48">
        <w:rPr>
          <w:rFonts w:ascii="Times New Roman" w:hAnsi="Times New Roman" w:cs="Times New Roman"/>
          <w:sz w:val="28"/>
          <w:szCs w:val="28"/>
          <w:lang w:val="ru-RU"/>
        </w:rPr>
        <w:t xml:space="preserve"> </w:t>
      </w:r>
      <w:r w:rsidR="00E06A48">
        <w:rPr>
          <w:rFonts w:ascii="Times New Roman" w:hAnsi="Times New Roman" w:cs="Times New Roman"/>
          <w:sz w:val="28"/>
          <w:szCs w:val="28"/>
          <w:lang w:val="ru-RU"/>
        </w:rPr>
        <w:t>(рис.12)</w:t>
      </w:r>
      <w:r w:rsidRPr="001045F9">
        <w:rPr>
          <w:rFonts w:ascii="Times New Roman" w:hAnsi="Times New Roman" w:cs="Times New Roman"/>
          <w:sz w:val="28"/>
          <w:szCs w:val="28"/>
        </w:rPr>
        <w:t>, адже всі поля під час створення автобуса зазначені, як обов’язкові. Але в помилці буде чітко вказано, що і чому саме її спричинило.</w:t>
      </w:r>
    </w:p>
    <w:p w14:paraId="05621792" w14:textId="24516738"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2849B1F3" wp14:editId="49B8CD8B">
            <wp:extent cx="6301105" cy="1495425"/>
            <wp:effectExtent l="0" t="0" r="444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9">
                      <a:extLst>
                        <a:ext uri="{28A0092B-C50C-407E-A947-70E740481C1C}">
                          <a14:useLocalDpi xmlns:a14="http://schemas.microsoft.com/office/drawing/2010/main" val="0"/>
                        </a:ext>
                      </a:extLst>
                    </a:blip>
                    <a:stretch>
                      <a:fillRect/>
                    </a:stretch>
                  </pic:blipFill>
                  <pic:spPr>
                    <a:xfrm>
                      <a:off x="0" y="0"/>
                      <a:ext cx="6301105" cy="1495425"/>
                    </a:xfrm>
                    <a:prstGeom prst="rect">
                      <a:avLst/>
                    </a:prstGeom>
                  </pic:spPr>
                </pic:pic>
              </a:graphicData>
            </a:graphic>
          </wp:inline>
        </w:drawing>
      </w:r>
    </w:p>
    <w:p w14:paraId="61F1958D" w14:textId="433BB5DF" w:rsidR="00E156E5" w:rsidRPr="001045F9" w:rsidRDefault="00E156E5" w:rsidP="00927E10">
      <w:pPr>
        <w:spacing w:line="36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Рис.12. Приклад помилки при відсутності обов’язкового поля</w:t>
      </w:r>
    </w:p>
    <w:p w14:paraId="06D5CE4F" w14:textId="79989AD0" w:rsidR="00927E10" w:rsidRPr="001045F9" w:rsidRDefault="00E156E5" w:rsidP="008732F0">
      <w:pPr>
        <w:spacing w:line="360" w:lineRule="auto"/>
        <w:ind w:leftChars="810" w:left="1701" w:rightChars="269" w:right="565" w:firstLine="423"/>
        <w:rPr>
          <w:rFonts w:ascii="Times New Roman" w:hAnsi="Times New Roman" w:cs="Times New Roman"/>
          <w:sz w:val="28"/>
          <w:szCs w:val="28"/>
        </w:rPr>
      </w:pPr>
      <w:r w:rsidRPr="001045F9">
        <w:rPr>
          <w:rFonts w:ascii="Times New Roman" w:hAnsi="Times New Roman" w:cs="Times New Roman"/>
          <w:sz w:val="28"/>
          <w:szCs w:val="28"/>
        </w:rPr>
        <w:t>З даного скріншота видно, що не вистачає аргументу capacity типу int. В помилці говориться що даний аргумент обов’язковий але не вказаний в мутації. Завдяки такому зручному сервісу повідомлень про помилки ми легко можемо її відстежити та усунути.</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lastRenderedPageBreak/>
        <w:tab/>
      </w:r>
      <w:r w:rsidRPr="001045F9">
        <w:rPr>
          <w:rFonts w:ascii="Times New Roman" w:hAnsi="Times New Roman" w:cs="Times New Roman"/>
          <w:sz w:val="28"/>
          <w:szCs w:val="28"/>
        </w:rPr>
        <w:tab/>
        <w:t>Порівнюючи отриману інформацію у відповіді з використанням технології GraphQL, з відповіддю яку ми отримуємо за допомогою REST, ми чітко бачимо, що для того аби не отримувати надлишкової інформації в REST потрібно додати цілу купу різних кінцевих точок, і все одно можна не врахувати якусь комбінацію полів. Додавання великої кількості кінцевих точок сильно загромаджує код, але надає клієнту більше можливостей отримати лише потрібну інформацію, в той час як в GraphQL клієнт в запиті сам визначає, які саме поля він хоче отримати. Таким чином GraphQL має лише одну “розумну” кінцеву точку через яку клієнт і отримує необхідну інформацію.</w:t>
      </w:r>
      <w:r w:rsidR="008732F0" w:rsidRPr="001045F9">
        <w:rPr>
          <w:rFonts w:ascii="Times New Roman" w:hAnsi="Times New Roman" w:cs="Times New Roman"/>
          <w:sz w:val="28"/>
          <w:szCs w:val="28"/>
        </w:rPr>
        <w:tab/>
      </w:r>
      <w:r w:rsidR="008732F0" w:rsidRPr="001045F9">
        <w:rPr>
          <w:rFonts w:ascii="Times New Roman" w:hAnsi="Times New Roman" w:cs="Times New Roman"/>
          <w:sz w:val="28"/>
          <w:szCs w:val="28"/>
        </w:rPr>
        <w:tab/>
      </w:r>
      <w:r w:rsidR="008732F0" w:rsidRPr="001045F9">
        <w:rPr>
          <w:rFonts w:ascii="Times New Roman" w:hAnsi="Times New Roman" w:cs="Times New Roman"/>
          <w:sz w:val="28"/>
          <w:szCs w:val="28"/>
        </w:rPr>
        <w:tab/>
      </w:r>
      <w:r w:rsidRPr="001045F9">
        <w:rPr>
          <w:rFonts w:ascii="Times New Roman" w:hAnsi="Times New Roman" w:cs="Times New Roman"/>
          <w:sz w:val="28"/>
          <w:szCs w:val="28"/>
        </w:rPr>
        <w:t>GET запит в GraphQL</w:t>
      </w:r>
      <w:r w:rsidR="0077535B">
        <w:rPr>
          <w:rFonts w:ascii="Times New Roman" w:hAnsi="Times New Roman" w:cs="Times New Roman"/>
          <w:sz w:val="28"/>
          <w:szCs w:val="28"/>
        </w:rPr>
        <w:t xml:space="preserve"> (рис.13)</w:t>
      </w:r>
      <w:r w:rsidRPr="001045F9">
        <w:rPr>
          <w:rFonts w:ascii="Times New Roman" w:hAnsi="Times New Roman" w:cs="Times New Roman"/>
          <w:sz w:val="28"/>
          <w:szCs w:val="28"/>
        </w:rPr>
        <w:t>:</w:t>
      </w:r>
    </w:p>
    <w:p w14:paraId="2E649683" w14:textId="68740C17"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616A822B" wp14:editId="2639AD76">
            <wp:extent cx="6175375" cy="1466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6177493" cy="1467353"/>
                    </a:xfrm>
                    <a:prstGeom prst="rect">
                      <a:avLst/>
                    </a:prstGeom>
                  </pic:spPr>
                </pic:pic>
              </a:graphicData>
            </a:graphic>
          </wp:inline>
        </w:drawing>
      </w:r>
    </w:p>
    <w:p w14:paraId="4700AB57" w14:textId="1D2D7D21" w:rsidR="00927E10" w:rsidRPr="001045F9" w:rsidRDefault="00927E10" w:rsidP="00927E10">
      <w:pPr>
        <w:spacing w:line="24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Рис.13. Приклад GET запиту GraphQL</w:t>
      </w:r>
    </w:p>
    <w:p w14:paraId="63EEFC33" w14:textId="0B787C08"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sz w:val="28"/>
          <w:szCs w:val="28"/>
        </w:rPr>
        <w:t>GET запит в REST API</w:t>
      </w:r>
      <w:r w:rsidR="00CB5232">
        <w:rPr>
          <w:rFonts w:ascii="Times New Roman" w:hAnsi="Times New Roman" w:cs="Times New Roman"/>
          <w:sz w:val="28"/>
          <w:szCs w:val="28"/>
        </w:rPr>
        <w:t xml:space="preserve"> (рис.1</w:t>
      </w:r>
      <w:r w:rsidR="0077535B">
        <w:rPr>
          <w:rFonts w:ascii="Times New Roman" w:hAnsi="Times New Roman" w:cs="Times New Roman"/>
          <w:sz w:val="28"/>
          <w:szCs w:val="28"/>
        </w:rPr>
        <w:t>4</w:t>
      </w:r>
      <w:r w:rsidR="00CB5232">
        <w:rPr>
          <w:rFonts w:ascii="Times New Roman" w:hAnsi="Times New Roman" w:cs="Times New Roman"/>
          <w:sz w:val="28"/>
          <w:szCs w:val="28"/>
        </w:rPr>
        <w:t>)</w:t>
      </w:r>
      <w:r w:rsidRPr="001045F9">
        <w:rPr>
          <w:rFonts w:ascii="Times New Roman" w:hAnsi="Times New Roman" w:cs="Times New Roman"/>
          <w:sz w:val="28"/>
          <w:szCs w:val="28"/>
        </w:rPr>
        <w:t>:</w:t>
      </w:r>
    </w:p>
    <w:p w14:paraId="624E1DD9" w14:textId="75260DC9"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6D18D7CD" wp14:editId="52A04429">
            <wp:extent cx="6301105" cy="2028825"/>
            <wp:effectExtent l="0" t="0" r="444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1">
                      <a:extLst>
                        <a:ext uri="{28A0092B-C50C-407E-A947-70E740481C1C}">
                          <a14:useLocalDpi xmlns:a14="http://schemas.microsoft.com/office/drawing/2010/main" val="0"/>
                        </a:ext>
                      </a:extLst>
                    </a:blip>
                    <a:stretch>
                      <a:fillRect/>
                    </a:stretch>
                  </pic:blipFill>
                  <pic:spPr>
                    <a:xfrm>
                      <a:off x="0" y="0"/>
                      <a:ext cx="6301105" cy="2028825"/>
                    </a:xfrm>
                    <a:prstGeom prst="rect">
                      <a:avLst/>
                    </a:prstGeom>
                  </pic:spPr>
                </pic:pic>
              </a:graphicData>
            </a:graphic>
          </wp:inline>
        </w:drawing>
      </w:r>
    </w:p>
    <w:p w14:paraId="4FEBDE11" w14:textId="58B0152E" w:rsidR="00927E10" w:rsidRPr="001045F9" w:rsidRDefault="00927E10" w:rsidP="00927E10">
      <w:pPr>
        <w:spacing w:line="24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Рис.14. Приклад GET запиту REST API</w:t>
      </w:r>
    </w:p>
    <w:p w14:paraId="69DBE831" w14:textId="77777777" w:rsidR="00E156E5" w:rsidRPr="001045F9" w:rsidRDefault="00E156E5" w:rsidP="00927E10">
      <w:pPr>
        <w:spacing w:line="360" w:lineRule="auto"/>
        <w:ind w:leftChars="810" w:left="1701" w:rightChars="269" w:right="565"/>
        <w:rPr>
          <w:rFonts w:ascii="Times New Roman" w:hAnsi="Times New Roman" w:cs="Times New Roman"/>
          <w:sz w:val="28"/>
          <w:szCs w:val="28"/>
        </w:rPr>
      </w:pPr>
      <w:r w:rsidRPr="001045F9">
        <w:rPr>
          <w:rFonts w:ascii="Times New Roman" w:hAnsi="Times New Roman" w:cs="Times New Roman"/>
          <w:sz w:val="28"/>
          <w:szCs w:val="28"/>
        </w:rPr>
        <w:t>Подивившись уважно ще раз на ці скріншоти легко можна зрозуміти, що інформацію яка повернеться на запит в REST визначена на сервері, а відповідь сервера у випадку з GraphQL буде на 100% відображати запрошувані дані.</w:t>
      </w:r>
    </w:p>
    <w:p w14:paraId="3467A241" w14:textId="77777777" w:rsidR="00E156E5" w:rsidRPr="001045F9" w:rsidRDefault="00E156E5" w:rsidP="00927E10">
      <w:pPr>
        <w:spacing w:line="360" w:lineRule="auto"/>
        <w:ind w:leftChars="810" w:left="1701" w:rightChars="269" w:right="565"/>
        <w:rPr>
          <w:rFonts w:ascii="Times New Roman" w:hAnsi="Times New Roman" w:cs="Times New Roman"/>
          <w:sz w:val="28"/>
          <w:szCs w:val="28"/>
        </w:rPr>
      </w:pPr>
      <w:r w:rsidRPr="001045F9">
        <w:rPr>
          <w:rFonts w:ascii="Times New Roman" w:hAnsi="Times New Roman" w:cs="Times New Roman"/>
          <w:sz w:val="28"/>
          <w:szCs w:val="28"/>
        </w:rPr>
        <w:lastRenderedPageBreak/>
        <w:t>Ще одною відмінністю між REST API та GraphQL є те як за допомогою їх використання оновлювати дані. Використовуючи REST технологію є два способи оновлювати дані, один з них підходить в тому випадку коли потрібно оновити повністю всі дані, а інший лише коли частину даних так, щоб частина яку не оновлювали залишилась без змін. Це HTTP-методи PUT і PATCH відповідно. Для цих самих дій в GraphQL достатньо написати одну мутацію в якій вказати, що поля не є обов'язковими для оновлення. Це значно спрощує життя клієнту, адже він самостійно може визначати варто йому оновлювати певні поля чи ні, і для цього не потрібно прописувати низку зайвого коду, як у випадку з REST API. Ці всі відмінності чітко видно з наступних скріншотів.</w:t>
      </w:r>
    </w:p>
    <w:p w14:paraId="06C85429" w14:textId="5734B7E6" w:rsidR="00E156E5" w:rsidRPr="001045F9" w:rsidRDefault="00E156E5" w:rsidP="00927E10">
      <w:pPr>
        <w:spacing w:line="360" w:lineRule="auto"/>
        <w:ind w:leftChars="810" w:left="1701" w:rightChars="269" w:right="565"/>
        <w:rPr>
          <w:rFonts w:ascii="Times New Roman" w:hAnsi="Times New Roman" w:cs="Times New Roman"/>
          <w:sz w:val="28"/>
          <w:szCs w:val="28"/>
        </w:rPr>
      </w:pPr>
      <w:r w:rsidRPr="001045F9">
        <w:rPr>
          <w:rFonts w:ascii="Times New Roman" w:hAnsi="Times New Roman" w:cs="Times New Roman"/>
          <w:sz w:val="28"/>
          <w:szCs w:val="28"/>
        </w:rPr>
        <w:t>Виконання PUT методу</w:t>
      </w:r>
      <w:r w:rsidR="00CB5232">
        <w:rPr>
          <w:rFonts w:ascii="Times New Roman" w:hAnsi="Times New Roman" w:cs="Times New Roman"/>
          <w:sz w:val="28"/>
          <w:szCs w:val="28"/>
        </w:rPr>
        <w:t xml:space="preserve"> (рис.15)</w:t>
      </w:r>
      <w:r w:rsidRPr="001045F9">
        <w:rPr>
          <w:rFonts w:ascii="Times New Roman" w:hAnsi="Times New Roman" w:cs="Times New Roman"/>
          <w:sz w:val="28"/>
          <w:szCs w:val="28"/>
        </w:rPr>
        <w:t>:</w:t>
      </w:r>
    </w:p>
    <w:p w14:paraId="4E515361" w14:textId="76295C40"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5D585F41" wp14:editId="1D62E2FD">
            <wp:extent cx="5895975" cy="20002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22">
                      <a:extLst>
                        <a:ext uri="{28A0092B-C50C-407E-A947-70E740481C1C}">
                          <a14:useLocalDpi xmlns:a14="http://schemas.microsoft.com/office/drawing/2010/main" val="0"/>
                        </a:ext>
                      </a:extLst>
                    </a:blip>
                    <a:stretch>
                      <a:fillRect/>
                    </a:stretch>
                  </pic:blipFill>
                  <pic:spPr>
                    <a:xfrm>
                      <a:off x="0" y="0"/>
                      <a:ext cx="5896821" cy="2000537"/>
                    </a:xfrm>
                    <a:prstGeom prst="rect">
                      <a:avLst/>
                    </a:prstGeom>
                  </pic:spPr>
                </pic:pic>
              </a:graphicData>
            </a:graphic>
          </wp:inline>
        </w:drawing>
      </w:r>
    </w:p>
    <w:p w14:paraId="2BC4FB96" w14:textId="13137F0A" w:rsidR="00927E10" w:rsidRPr="001045F9" w:rsidRDefault="00927E10" w:rsidP="00927E10">
      <w:pPr>
        <w:spacing w:line="24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Рис.15. Виконання HTTP- метода PUT</w:t>
      </w:r>
    </w:p>
    <w:p w14:paraId="20F889B4" w14:textId="20D094DB"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sz w:val="28"/>
          <w:szCs w:val="28"/>
        </w:rPr>
        <w:t>Виконання PATCH методу</w:t>
      </w:r>
      <w:r w:rsidR="00CB5232">
        <w:rPr>
          <w:rFonts w:ascii="Times New Roman" w:hAnsi="Times New Roman" w:cs="Times New Roman"/>
          <w:sz w:val="28"/>
          <w:szCs w:val="28"/>
        </w:rPr>
        <w:t xml:space="preserve"> (рис.16)</w:t>
      </w:r>
      <w:r w:rsidRPr="001045F9">
        <w:rPr>
          <w:rFonts w:ascii="Times New Roman" w:hAnsi="Times New Roman" w:cs="Times New Roman"/>
          <w:sz w:val="28"/>
          <w:szCs w:val="28"/>
        </w:rPr>
        <w:t>:</w:t>
      </w:r>
    </w:p>
    <w:p w14:paraId="79C79395" w14:textId="29D1EDDF"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385F0D80" wp14:editId="140DDE4F">
            <wp:extent cx="5981700" cy="15716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3">
                      <a:extLst>
                        <a:ext uri="{28A0092B-C50C-407E-A947-70E740481C1C}">
                          <a14:useLocalDpi xmlns:a14="http://schemas.microsoft.com/office/drawing/2010/main" val="0"/>
                        </a:ext>
                      </a:extLst>
                    </a:blip>
                    <a:stretch>
                      <a:fillRect/>
                    </a:stretch>
                  </pic:blipFill>
                  <pic:spPr>
                    <a:xfrm>
                      <a:off x="0" y="0"/>
                      <a:ext cx="5982553" cy="1571849"/>
                    </a:xfrm>
                    <a:prstGeom prst="rect">
                      <a:avLst/>
                    </a:prstGeom>
                  </pic:spPr>
                </pic:pic>
              </a:graphicData>
            </a:graphic>
          </wp:inline>
        </w:drawing>
      </w:r>
    </w:p>
    <w:p w14:paraId="7DC38728" w14:textId="47055B85" w:rsidR="00927E10" w:rsidRPr="001045F9" w:rsidRDefault="00927E10" w:rsidP="00927E10">
      <w:pPr>
        <w:spacing w:line="24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Рис.16. Виконання HTTP- метода PATCH</w:t>
      </w:r>
    </w:p>
    <w:p w14:paraId="759F5D19" w14:textId="77777777" w:rsidR="00927E10" w:rsidRPr="001045F9" w:rsidRDefault="00927E10" w:rsidP="00927E10">
      <w:pPr>
        <w:spacing w:line="240" w:lineRule="auto"/>
        <w:ind w:leftChars="810" w:left="1701" w:rightChars="269" w:right="565"/>
        <w:jc w:val="center"/>
        <w:rPr>
          <w:rFonts w:ascii="Times New Roman" w:hAnsi="Times New Roman" w:cs="Times New Roman"/>
          <w:sz w:val="28"/>
          <w:szCs w:val="28"/>
        </w:rPr>
      </w:pPr>
    </w:p>
    <w:p w14:paraId="14218231" w14:textId="77777777" w:rsidR="00E06A48" w:rsidRDefault="00E06A48" w:rsidP="00E156E5">
      <w:pPr>
        <w:spacing w:line="240" w:lineRule="auto"/>
        <w:ind w:leftChars="810" w:left="1701" w:rightChars="269" w:right="565"/>
        <w:rPr>
          <w:rFonts w:ascii="Times New Roman" w:hAnsi="Times New Roman" w:cs="Times New Roman"/>
          <w:sz w:val="28"/>
          <w:szCs w:val="28"/>
        </w:rPr>
      </w:pPr>
    </w:p>
    <w:p w14:paraId="7411090C" w14:textId="77777777" w:rsidR="00E06A48" w:rsidRDefault="00E06A48" w:rsidP="00E156E5">
      <w:pPr>
        <w:spacing w:line="240" w:lineRule="auto"/>
        <w:ind w:leftChars="810" w:left="1701" w:rightChars="269" w:right="565"/>
        <w:rPr>
          <w:rFonts w:ascii="Times New Roman" w:hAnsi="Times New Roman" w:cs="Times New Roman"/>
          <w:sz w:val="28"/>
          <w:szCs w:val="28"/>
        </w:rPr>
      </w:pPr>
    </w:p>
    <w:p w14:paraId="0E98CA03" w14:textId="77777777" w:rsidR="00E06A48" w:rsidRDefault="00E06A48" w:rsidP="00E156E5">
      <w:pPr>
        <w:spacing w:line="240" w:lineRule="auto"/>
        <w:ind w:leftChars="810" w:left="1701" w:rightChars="269" w:right="565"/>
        <w:rPr>
          <w:rFonts w:ascii="Times New Roman" w:hAnsi="Times New Roman" w:cs="Times New Roman"/>
          <w:sz w:val="28"/>
          <w:szCs w:val="28"/>
        </w:rPr>
      </w:pPr>
    </w:p>
    <w:p w14:paraId="7875A91F" w14:textId="4C9516CE"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sz w:val="28"/>
          <w:szCs w:val="28"/>
        </w:rPr>
        <w:t>GraphQL мутація</w:t>
      </w:r>
      <w:r w:rsidR="00CB5232">
        <w:rPr>
          <w:rFonts w:ascii="Times New Roman" w:hAnsi="Times New Roman" w:cs="Times New Roman"/>
          <w:sz w:val="28"/>
          <w:szCs w:val="28"/>
        </w:rPr>
        <w:t xml:space="preserve"> (рис.17)</w:t>
      </w:r>
      <w:r w:rsidRPr="001045F9">
        <w:rPr>
          <w:rFonts w:ascii="Times New Roman" w:hAnsi="Times New Roman" w:cs="Times New Roman"/>
          <w:sz w:val="28"/>
          <w:szCs w:val="28"/>
        </w:rPr>
        <w:t>:</w:t>
      </w:r>
    </w:p>
    <w:p w14:paraId="54E5FCFA" w14:textId="6563A674" w:rsidR="00E156E5" w:rsidRPr="001045F9" w:rsidRDefault="00E156E5" w:rsidP="00E156E5">
      <w:pPr>
        <w:spacing w:line="240" w:lineRule="auto"/>
        <w:ind w:leftChars="810" w:left="1701" w:rightChars="269" w:right="565"/>
        <w:rPr>
          <w:rFonts w:ascii="Times New Roman" w:hAnsi="Times New Roman" w:cs="Times New Roman"/>
          <w:sz w:val="28"/>
          <w:szCs w:val="28"/>
        </w:rPr>
      </w:pPr>
      <w:r w:rsidRPr="001045F9">
        <w:rPr>
          <w:rFonts w:ascii="Times New Roman" w:hAnsi="Times New Roman" w:cs="Times New Roman"/>
          <w:noProof/>
          <w:sz w:val="28"/>
          <w:szCs w:val="28"/>
        </w:rPr>
        <w:drawing>
          <wp:inline distT="0" distB="0" distL="0" distR="0" wp14:anchorId="57F645FC" wp14:editId="79493173">
            <wp:extent cx="5980848" cy="2085975"/>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4">
                      <a:extLst>
                        <a:ext uri="{28A0092B-C50C-407E-A947-70E740481C1C}">
                          <a14:useLocalDpi xmlns:a14="http://schemas.microsoft.com/office/drawing/2010/main" val="0"/>
                        </a:ext>
                      </a:extLst>
                    </a:blip>
                    <a:stretch>
                      <a:fillRect/>
                    </a:stretch>
                  </pic:blipFill>
                  <pic:spPr>
                    <a:xfrm>
                      <a:off x="0" y="0"/>
                      <a:ext cx="6001733" cy="2093259"/>
                    </a:xfrm>
                    <a:prstGeom prst="rect">
                      <a:avLst/>
                    </a:prstGeom>
                  </pic:spPr>
                </pic:pic>
              </a:graphicData>
            </a:graphic>
          </wp:inline>
        </w:drawing>
      </w:r>
    </w:p>
    <w:p w14:paraId="3AF58F26" w14:textId="787ECE66" w:rsidR="00927E10" w:rsidRPr="001045F9" w:rsidRDefault="00927E10" w:rsidP="00927E10">
      <w:pPr>
        <w:spacing w:line="240" w:lineRule="auto"/>
        <w:ind w:leftChars="810" w:left="1701" w:rightChars="269" w:right="565"/>
        <w:jc w:val="center"/>
        <w:rPr>
          <w:rFonts w:ascii="Times New Roman" w:hAnsi="Times New Roman" w:cs="Times New Roman"/>
          <w:sz w:val="28"/>
          <w:szCs w:val="28"/>
        </w:rPr>
      </w:pPr>
      <w:r w:rsidRPr="001045F9">
        <w:rPr>
          <w:rFonts w:ascii="Times New Roman" w:hAnsi="Times New Roman" w:cs="Times New Roman"/>
          <w:sz w:val="28"/>
          <w:szCs w:val="28"/>
        </w:rPr>
        <w:t>Рис.17. GraphQL мутація для оновлення об’єкта</w:t>
      </w:r>
    </w:p>
    <w:p w14:paraId="2D6B11F3" w14:textId="69163594" w:rsidR="00927E10" w:rsidRPr="001045F9" w:rsidRDefault="00E156E5" w:rsidP="00927E10">
      <w:pPr>
        <w:spacing w:line="360" w:lineRule="auto"/>
        <w:ind w:leftChars="810" w:left="1701" w:rightChars="269" w:right="565"/>
        <w:jc w:val="both"/>
        <w:rPr>
          <w:rFonts w:ascii="Times New Roman" w:hAnsi="Times New Roman" w:cs="Times New Roman"/>
          <w:sz w:val="28"/>
          <w:szCs w:val="28"/>
        </w:rPr>
      </w:pPr>
      <w:r w:rsidRPr="001045F9">
        <w:rPr>
          <w:rFonts w:ascii="Times New Roman" w:hAnsi="Times New Roman" w:cs="Times New Roman"/>
          <w:sz w:val="28"/>
          <w:szCs w:val="28"/>
        </w:rPr>
        <w:t>Реалізації цих двох технологій значною мірою відрізняються одна від одної. Використовуючи REST клієнт на пряму спілкується з сервером, в той час як GraphQL є проміжною ланкою між клієнтом і сервером, яка забирає запити у клієнта і передає їх серверу.</w:t>
      </w:r>
    </w:p>
    <w:p w14:paraId="1A308E21" w14:textId="77777777" w:rsidR="00927E10" w:rsidRPr="001045F9" w:rsidRDefault="00927E10" w:rsidP="00CB5232">
      <w:pPr>
        <w:spacing w:line="360" w:lineRule="auto"/>
        <w:ind w:right="567"/>
        <w:jc w:val="both"/>
        <w:rPr>
          <w:rFonts w:ascii="Times New Roman" w:hAnsi="Times New Roman" w:cs="Times New Roman"/>
          <w:sz w:val="28"/>
          <w:szCs w:val="28"/>
        </w:rPr>
      </w:pPr>
    </w:p>
    <w:p w14:paraId="432FC264" w14:textId="77777777" w:rsidR="008732F0" w:rsidRPr="001045F9" w:rsidRDefault="008732F0" w:rsidP="00CB5232">
      <w:pPr>
        <w:ind w:leftChars="810" w:left="1701" w:rightChars="269" w:right="565"/>
        <w:jc w:val="both"/>
        <w:rPr>
          <w:rFonts w:ascii="Times New Roman" w:hAnsi="Times New Roman" w:cs="Times New Roman"/>
          <w:b/>
          <w:sz w:val="28"/>
          <w:szCs w:val="28"/>
        </w:rPr>
      </w:pPr>
    </w:p>
    <w:p w14:paraId="54320FDF" w14:textId="77777777" w:rsidR="008732F0" w:rsidRPr="001045F9" w:rsidRDefault="008732F0" w:rsidP="00CB5232">
      <w:pPr>
        <w:ind w:leftChars="810" w:left="1701" w:rightChars="269" w:right="565"/>
        <w:jc w:val="both"/>
        <w:rPr>
          <w:rFonts w:ascii="Times New Roman" w:hAnsi="Times New Roman" w:cs="Times New Roman"/>
          <w:b/>
          <w:sz w:val="28"/>
          <w:szCs w:val="28"/>
        </w:rPr>
      </w:pPr>
    </w:p>
    <w:p w14:paraId="1EA527A2" w14:textId="77777777" w:rsidR="008732F0" w:rsidRPr="001045F9" w:rsidRDefault="008732F0" w:rsidP="00CB5232">
      <w:pPr>
        <w:ind w:leftChars="810" w:left="1701" w:rightChars="269" w:right="565"/>
        <w:jc w:val="both"/>
        <w:rPr>
          <w:rFonts w:ascii="Times New Roman" w:hAnsi="Times New Roman" w:cs="Times New Roman"/>
          <w:b/>
          <w:sz w:val="28"/>
          <w:szCs w:val="28"/>
        </w:rPr>
      </w:pPr>
    </w:p>
    <w:p w14:paraId="0AA4FE7E" w14:textId="77777777" w:rsidR="008732F0" w:rsidRPr="001045F9" w:rsidRDefault="008732F0" w:rsidP="00CB5232">
      <w:pPr>
        <w:ind w:leftChars="810" w:left="1701" w:rightChars="269" w:right="565"/>
        <w:jc w:val="both"/>
        <w:rPr>
          <w:rFonts w:ascii="Times New Roman" w:hAnsi="Times New Roman" w:cs="Times New Roman"/>
          <w:b/>
          <w:sz w:val="28"/>
          <w:szCs w:val="28"/>
        </w:rPr>
      </w:pPr>
    </w:p>
    <w:p w14:paraId="1E123490" w14:textId="77777777" w:rsidR="00CD54C6" w:rsidRDefault="00CD54C6" w:rsidP="00CB5232">
      <w:pPr>
        <w:ind w:rightChars="269" w:right="565"/>
        <w:rPr>
          <w:rFonts w:ascii="Times New Roman" w:hAnsi="Times New Roman" w:cs="Times New Roman"/>
          <w:b/>
          <w:sz w:val="28"/>
          <w:szCs w:val="28"/>
        </w:rPr>
      </w:pPr>
    </w:p>
    <w:p w14:paraId="69AEC9D3" w14:textId="77777777" w:rsidR="00CD54C6" w:rsidRDefault="00CD54C6" w:rsidP="00CB5232">
      <w:pPr>
        <w:ind w:leftChars="810" w:left="1701" w:rightChars="269" w:right="565"/>
        <w:jc w:val="center"/>
        <w:rPr>
          <w:rFonts w:ascii="Times New Roman" w:hAnsi="Times New Roman" w:cs="Times New Roman"/>
          <w:b/>
          <w:sz w:val="28"/>
          <w:szCs w:val="28"/>
        </w:rPr>
      </w:pPr>
    </w:p>
    <w:p w14:paraId="658CC291" w14:textId="77777777" w:rsidR="00CB5232" w:rsidRDefault="00CB5232" w:rsidP="00CB5232">
      <w:pPr>
        <w:ind w:leftChars="810" w:left="1701" w:rightChars="269" w:right="565"/>
        <w:jc w:val="center"/>
        <w:rPr>
          <w:rFonts w:ascii="Times New Roman" w:hAnsi="Times New Roman" w:cs="Times New Roman"/>
          <w:b/>
          <w:sz w:val="28"/>
          <w:szCs w:val="28"/>
        </w:rPr>
      </w:pPr>
    </w:p>
    <w:p w14:paraId="021DF950" w14:textId="77777777" w:rsidR="00CB5232" w:rsidRDefault="00CB5232" w:rsidP="00CB5232">
      <w:pPr>
        <w:ind w:leftChars="810" w:left="1701" w:rightChars="269" w:right="565"/>
        <w:jc w:val="center"/>
        <w:rPr>
          <w:rFonts w:ascii="Times New Roman" w:hAnsi="Times New Roman" w:cs="Times New Roman"/>
          <w:b/>
          <w:sz w:val="28"/>
          <w:szCs w:val="28"/>
        </w:rPr>
      </w:pPr>
    </w:p>
    <w:p w14:paraId="2DD93958" w14:textId="77777777" w:rsidR="00CB5232" w:rsidRDefault="00CB5232" w:rsidP="00CB5232">
      <w:pPr>
        <w:ind w:leftChars="810" w:left="1701" w:rightChars="269" w:right="565"/>
        <w:jc w:val="center"/>
        <w:rPr>
          <w:rFonts w:ascii="Times New Roman" w:hAnsi="Times New Roman" w:cs="Times New Roman"/>
          <w:b/>
          <w:sz w:val="28"/>
          <w:szCs w:val="28"/>
        </w:rPr>
      </w:pPr>
    </w:p>
    <w:p w14:paraId="34BF9236" w14:textId="77777777" w:rsidR="00CB5232" w:rsidRDefault="00CB5232" w:rsidP="00CB5232">
      <w:pPr>
        <w:ind w:leftChars="810" w:left="1701" w:rightChars="269" w:right="565"/>
        <w:jc w:val="center"/>
        <w:rPr>
          <w:rFonts w:ascii="Times New Roman" w:hAnsi="Times New Roman" w:cs="Times New Roman"/>
          <w:b/>
          <w:sz w:val="28"/>
          <w:szCs w:val="28"/>
        </w:rPr>
      </w:pPr>
    </w:p>
    <w:p w14:paraId="530D07B0" w14:textId="77777777" w:rsidR="00CB5232" w:rsidRDefault="00CB5232" w:rsidP="00CB5232">
      <w:pPr>
        <w:ind w:leftChars="810" w:left="1701" w:rightChars="269" w:right="565"/>
        <w:jc w:val="center"/>
        <w:rPr>
          <w:rFonts w:ascii="Times New Roman" w:hAnsi="Times New Roman" w:cs="Times New Roman"/>
          <w:b/>
          <w:sz w:val="28"/>
          <w:szCs w:val="28"/>
        </w:rPr>
      </w:pPr>
    </w:p>
    <w:p w14:paraId="41F66968" w14:textId="77777777" w:rsidR="00CB5232" w:rsidRDefault="00CB5232" w:rsidP="00E06A48">
      <w:pPr>
        <w:ind w:rightChars="269" w:right="565"/>
        <w:outlineLvl w:val="0"/>
        <w:rPr>
          <w:rFonts w:ascii="Times New Roman" w:hAnsi="Times New Roman" w:cs="Times New Roman"/>
          <w:b/>
          <w:sz w:val="28"/>
          <w:szCs w:val="28"/>
        </w:rPr>
      </w:pPr>
    </w:p>
    <w:p w14:paraId="69D5B795" w14:textId="6F5C4600" w:rsidR="00927E10" w:rsidRPr="001045F9" w:rsidRDefault="00927E10" w:rsidP="002B35D1">
      <w:pPr>
        <w:ind w:leftChars="810" w:left="1701" w:rightChars="269" w:right="565"/>
        <w:jc w:val="center"/>
        <w:outlineLvl w:val="0"/>
        <w:rPr>
          <w:rFonts w:ascii="Times New Roman" w:hAnsi="Times New Roman" w:cs="Times New Roman"/>
          <w:b/>
          <w:sz w:val="28"/>
          <w:szCs w:val="28"/>
        </w:rPr>
      </w:pPr>
      <w:bookmarkStart w:id="26" w:name="_Toc512362680"/>
      <w:r w:rsidRPr="001045F9">
        <w:rPr>
          <w:rFonts w:ascii="Times New Roman" w:hAnsi="Times New Roman" w:cs="Times New Roman"/>
          <w:b/>
          <w:sz w:val="28"/>
          <w:szCs w:val="28"/>
        </w:rPr>
        <w:lastRenderedPageBreak/>
        <w:t>ВИСНОВКИ</w:t>
      </w:r>
      <w:bookmarkEnd w:id="26"/>
    </w:p>
    <w:p w14:paraId="0A4574B8" w14:textId="53C93A7D" w:rsidR="00927E10" w:rsidRPr="001045F9" w:rsidRDefault="00927E10" w:rsidP="00927E10">
      <w:pPr>
        <w:spacing w:line="360" w:lineRule="auto"/>
        <w:ind w:left="1701" w:right="567" w:firstLine="423"/>
        <w:jc w:val="both"/>
        <w:rPr>
          <w:rFonts w:ascii="Times New Roman" w:hAnsi="Times New Roman" w:cs="Times New Roman"/>
          <w:sz w:val="28"/>
          <w:szCs w:val="28"/>
        </w:rPr>
      </w:pPr>
      <w:r w:rsidRPr="001045F9">
        <w:rPr>
          <w:rFonts w:ascii="Times New Roman" w:hAnsi="Times New Roman" w:cs="Times New Roman"/>
          <w:sz w:val="28"/>
          <w:szCs w:val="28"/>
        </w:rPr>
        <w:t>Отже, можна зробити висновок, що GraphQL це сучасний метод для роботи з АРІ, який не просто так завойовує популярність на ІТ ринку, а завдяки своїй гнучкості та універсальності під час розробки додатків з його використанням. Порівнюючи його з REST технологією ми визначили, що GraphQL вирішує такі нагальні проблеми, як недовантаження даних та надлишкову їх завантаження. Звичайно можна говорити про те, що можна зробити велику кількість кінцевих точок і тоді ця проблема вирішиться, але таким чином код стає дуже складно відлагоджувати і масштабувати. GraphQL – це інноваційний підхід, який дає змогу клієнту отримувати лише те, чого він потребує. Використовуючи GraphQL розробники нарешті можуть роз’єднати роботу Front-End від Back-End, що значно пришвидшить роботу розробки. Окрім цього, гнучкість даної технології полягає ще в тому, що вона не залежить від джерела даних, а це означає, що не прийдеться створювати безліч кінцевих точок, як би це прийшлося б робити з використанням REST, якби дані знаходились в різних джерелах, як от в SQL та NoSQL. Саме тому використання однієї “розумної” кінцевої точки і спрощує життя клієнту. Адже тепер не потрібно чекати доки дані будуть довантажуватись з різних точок.</w:t>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r>
      <w:r w:rsidRPr="001045F9">
        <w:rPr>
          <w:rFonts w:ascii="Times New Roman" w:hAnsi="Times New Roman" w:cs="Times New Roman"/>
          <w:sz w:val="28"/>
          <w:szCs w:val="28"/>
        </w:rPr>
        <w:tab/>
        <w:t>У ході даної курсової роботи було розглянуто дві найпопулярніші на сьогоднішній день технології для роботи з АРІ. Було продемонстровано роботу двох різних додатків, які були створені з використанням цих технологій. Було проведено порівняльну характеристику REST API та GraphQL, у ході якої чітко видно, що на сьогоднішній день GraphQL переважає свого опонента за багатьма аспектами.</w:t>
      </w:r>
    </w:p>
    <w:p w14:paraId="7FB1510C" w14:textId="0E009103" w:rsidR="00E156E5" w:rsidRPr="001045F9" w:rsidRDefault="00E156E5" w:rsidP="00E156E5">
      <w:pPr>
        <w:spacing w:line="360" w:lineRule="auto"/>
        <w:ind w:left="1701" w:right="567" w:firstLine="423"/>
        <w:jc w:val="both"/>
        <w:rPr>
          <w:rFonts w:ascii="Times New Roman" w:hAnsi="Times New Roman" w:cs="Times New Roman"/>
          <w:sz w:val="28"/>
          <w:szCs w:val="28"/>
        </w:rPr>
      </w:pPr>
    </w:p>
    <w:p w14:paraId="46C7C7BA" w14:textId="794607C7" w:rsidR="008732F0" w:rsidRPr="001045F9" w:rsidRDefault="008732F0" w:rsidP="00E156E5">
      <w:pPr>
        <w:spacing w:line="360" w:lineRule="auto"/>
        <w:ind w:left="1701" w:right="567" w:firstLine="423"/>
        <w:jc w:val="both"/>
        <w:rPr>
          <w:rFonts w:ascii="Times New Roman" w:hAnsi="Times New Roman" w:cs="Times New Roman"/>
          <w:sz w:val="28"/>
          <w:szCs w:val="28"/>
        </w:rPr>
      </w:pPr>
    </w:p>
    <w:p w14:paraId="236B4050" w14:textId="3CAC39BC" w:rsidR="00CD54C6" w:rsidRDefault="00CD54C6" w:rsidP="00CD54C6">
      <w:pPr>
        <w:spacing w:line="360" w:lineRule="auto"/>
        <w:ind w:right="567"/>
        <w:outlineLvl w:val="0"/>
        <w:rPr>
          <w:rFonts w:ascii="Times New Roman" w:hAnsi="Times New Roman" w:cs="Times New Roman"/>
          <w:sz w:val="28"/>
          <w:szCs w:val="28"/>
        </w:rPr>
      </w:pPr>
    </w:p>
    <w:p w14:paraId="362FBF68" w14:textId="77777777" w:rsidR="00CD54C6" w:rsidRPr="00CD54C6" w:rsidRDefault="00CD54C6" w:rsidP="00CD54C6">
      <w:pPr>
        <w:spacing w:line="360" w:lineRule="auto"/>
        <w:ind w:right="567"/>
        <w:outlineLvl w:val="0"/>
        <w:rPr>
          <w:rFonts w:ascii="Times New Roman" w:hAnsi="Times New Roman" w:cs="Times New Roman"/>
          <w:b/>
          <w:sz w:val="28"/>
          <w:szCs w:val="28"/>
        </w:rPr>
      </w:pPr>
    </w:p>
    <w:p w14:paraId="2BA3A0A4" w14:textId="18738969" w:rsidR="00C43079" w:rsidRPr="001045F9" w:rsidRDefault="00C43079" w:rsidP="000C0909">
      <w:pPr>
        <w:pStyle w:val="a3"/>
        <w:spacing w:line="360" w:lineRule="auto"/>
        <w:ind w:left="2058" w:right="567"/>
        <w:jc w:val="center"/>
        <w:outlineLvl w:val="0"/>
        <w:rPr>
          <w:rFonts w:ascii="Times New Roman" w:hAnsi="Times New Roman" w:cs="Times New Roman"/>
          <w:sz w:val="28"/>
          <w:szCs w:val="28"/>
        </w:rPr>
      </w:pPr>
      <w:bookmarkStart w:id="27" w:name="_Toc512362681"/>
      <w:r w:rsidRPr="001045F9">
        <w:rPr>
          <w:rFonts w:ascii="Times New Roman" w:hAnsi="Times New Roman" w:cs="Times New Roman"/>
          <w:b/>
          <w:sz w:val="28"/>
          <w:szCs w:val="28"/>
        </w:rPr>
        <w:lastRenderedPageBreak/>
        <w:t>СПИСОК ДЖЕРЕЛ ТА ЛІТЕРАТУРИ</w:t>
      </w:r>
      <w:bookmarkEnd w:id="27"/>
    </w:p>
    <w:p w14:paraId="437F15F1" w14:textId="2080E93D" w:rsidR="002B35D1" w:rsidRPr="002B35D1" w:rsidRDefault="002B35D1" w:rsidP="002B35D1">
      <w:pPr>
        <w:pStyle w:val="a3"/>
        <w:numPr>
          <w:ilvl w:val="0"/>
          <w:numId w:val="17"/>
        </w:numPr>
        <w:spacing w:line="360" w:lineRule="auto"/>
        <w:ind w:left="1701" w:right="567" w:firstLine="0"/>
        <w:rPr>
          <w:rFonts w:ascii="Times New Roman" w:hAnsi="Times New Roman" w:cs="Times New Roman"/>
          <w:sz w:val="28"/>
          <w:szCs w:val="28"/>
        </w:rPr>
      </w:pPr>
      <w:r w:rsidRPr="001045F9">
        <w:rPr>
          <w:rFonts w:ascii="Times New Roman" w:hAnsi="Times New Roman" w:cs="Times New Roman"/>
          <w:color w:val="000000"/>
          <w:sz w:val="28"/>
          <w:szCs w:val="28"/>
          <w:shd w:val="clear" w:color="auto" w:fill="FFFFFF"/>
        </w:rPr>
        <w:t xml:space="preserve">Вступ до GraphQL [Електронний ресурс] – Режим доступу до ресурсу: </w:t>
      </w:r>
      <w:hyperlink r:id="rId25" w:history="1">
        <w:r w:rsidRPr="001045F9">
          <w:rPr>
            <w:rStyle w:val="a6"/>
            <w:rFonts w:ascii="Times New Roman" w:hAnsi="Times New Roman" w:cs="Times New Roman"/>
            <w:sz w:val="28"/>
            <w:szCs w:val="28"/>
            <w:shd w:val="clear" w:color="auto" w:fill="FFFFFF"/>
          </w:rPr>
          <w:t>http://graphql.org/learn/</w:t>
        </w:r>
      </w:hyperlink>
    </w:p>
    <w:p w14:paraId="126BE4ED" w14:textId="62E3429B" w:rsidR="00C43079" w:rsidRPr="001045F9" w:rsidRDefault="00C43079" w:rsidP="00C43079">
      <w:pPr>
        <w:pStyle w:val="a3"/>
        <w:numPr>
          <w:ilvl w:val="0"/>
          <w:numId w:val="17"/>
        </w:numPr>
        <w:spacing w:line="360" w:lineRule="auto"/>
        <w:ind w:right="567"/>
        <w:rPr>
          <w:rFonts w:ascii="Times New Roman" w:hAnsi="Times New Roman" w:cs="Times New Roman"/>
          <w:sz w:val="28"/>
          <w:szCs w:val="28"/>
        </w:rPr>
      </w:pPr>
      <w:r w:rsidRPr="001045F9">
        <w:rPr>
          <w:rFonts w:ascii="Times New Roman" w:hAnsi="Times New Roman" w:cs="Times New Roman"/>
          <w:color w:val="000000"/>
          <w:sz w:val="28"/>
          <w:szCs w:val="28"/>
          <w:shd w:val="clear" w:color="auto" w:fill="FFFFFF"/>
        </w:rPr>
        <w:t>C. Zakas N. Рoзуміння ECMAScript 6 / Nicholas C. Zakas., 2015. – 363 с.</w:t>
      </w:r>
    </w:p>
    <w:p w14:paraId="6A5C031A" w14:textId="55982FDF" w:rsidR="004070EC" w:rsidRPr="002B35D1" w:rsidRDefault="004070EC" w:rsidP="004070EC">
      <w:pPr>
        <w:pStyle w:val="a3"/>
        <w:numPr>
          <w:ilvl w:val="0"/>
          <w:numId w:val="17"/>
        </w:numPr>
        <w:spacing w:line="360" w:lineRule="auto"/>
        <w:ind w:left="1701" w:right="567" w:firstLine="0"/>
        <w:rPr>
          <w:rFonts w:ascii="Times New Roman" w:hAnsi="Times New Roman" w:cs="Times New Roman"/>
          <w:sz w:val="28"/>
          <w:szCs w:val="28"/>
        </w:rPr>
      </w:pPr>
      <w:r w:rsidRPr="001045F9">
        <w:rPr>
          <w:rFonts w:ascii="Times New Roman" w:hAnsi="Times New Roman" w:cs="Times New Roman"/>
          <w:color w:val="000000"/>
          <w:sz w:val="28"/>
          <w:szCs w:val="28"/>
          <w:shd w:val="clear" w:color="auto" w:fill="FFFFFF"/>
        </w:rPr>
        <w:t>Brown E. Web Development with Node.JS and Express / Ethan Brown., 2014. – 291 с.</w:t>
      </w:r>
    </w:p>
    <w:p w14:paraId="4A715C0C" w14:textId="7FE8B600" w:rsidR="002B35D1" w:rsidRPr="00765388" w:rsidRDefault="002B35D1" w:rsidP="004070EC">
      <w:pPr>
        <w:pStyle w:val="a3"/>
        <w:numPr>
          <w:ilvl w:val="0"/>
          <w:numId w:val="17"/>
        </w:numPr>
        <w:spacing w:line="360" w:lineRule="auto"/>
        <w:ind w:left="1701" w:right="567" w:firstLine="0"/>
        <w:rPr>
          <w:rStyle w:val="a6"/>
          <w:rFonts w:ascii="Times New Roman" w:hAnsi="Times New Roman" w:cs="Times New Roman"/>
          <w:color w:val="auto"/>
          <w:sz w:val="28"/>
          <w:szCs w:val="28"/>
          <w:u w:val="none"/>
        </w:rPr>
      </w:pPr>
      <w:r w:rsidRPr="001045F9">
        <w:rPr>
          <w:rFonts w:ascii="Times New Roman" w:hAnsi="Times New Roman" w:cs="Times New Roman"/>
          <w:color w:val="000000"/>
          <w:sz w:val="28"/>
          <w:szCs w:val="28"/>
          <w:shd w:val="clear" w:color="auto" w:fill="FFFFFF"/>
        </w:rPr>
        <w:t xml:space="preserve">REST [Електронний ресурс] – Режим доступу до ресурсу: </w:t>
      </w:r>
      <w:hyperlink r:id="rId26" w:anchor="CITEREFFielding2000" w:history="1">
        <w:r w:rsidRPr="001045F9">
          <w:rPr>
            <w:rStyle w:val="a6"/>
            <w:rFonts w:ascii="Times New Roman" w:hAnsi="Times New Roman" w:cs="Times New Roman"/>
            <w:sz w:val="28"/>
            <w:szCs w:val="28"/>
            <w:shd w:val="clear" w:color="auto" w:fill="FFFFFF"/>
          </w:rPr>
          <w:t>https://uk.wikipedia.org/wiki/REST#CITEREFFielding2000</w:t>
        </w:r>
      </w:hyperlink>
    </w:p>
    <w:p w14:paraId="1D9B0B19" w14:textId="26F33A64" w:rsidR="00765388" w:rsidRPr="005D0226" w:rsidRDefault="00765388" w:rsidP="004070EC">
      <w:pPr>
        <w:pStyle w:val="a3"/>
        <w:numPr>
          <w:ilvl w:val="0"/>
          <w:numId w:val="17"/>
        </w:numPr>
        <w:spacing w:line="360" w:lineRule="auto"/>
        <w:ind w:left="1701" w:right="567" w:firstLine="0"/>
        <w:rPr>
          <w:rFonts w:ascii="Times New Roman" w:hAnsi="Times New Roman" w:cs="Times New Roman"/>
          <w:sz w:val="28"/>
          <w:szCs w:val="28"/>
        </w:rPr>
      </w:pPr>
      <w:r w:rsidRPr="00765388">
        <w:rPr>
          <w:rFonts w:ascii="Times New Roman" w:hAnsi="Times New Roman" w:cs="Times New Roman"/>
          <w:color w:val="000000"/>
          <w:sz w:val="28"/>
          <w:szCs w:val="28"/>
          <w:shd w:val="clear" w:color="auto" w:fill="FFFFFF"/>
        </w:rPr>
        <w:t xml:space="preserve">GraphQL: все, що вам потрібно знати [Електронний ресурс] – Режим доступу до ресурсу: </w:t>
      </w:r>
      <w:hyperlink r:id="rId27" w:history="1">
        <w:r w:rsidRPr="00164DA7">
          <w:rPr>
            <w:rStyle w:val="a6"/>
            <w:rFonts w:ascii="Times New Roman" w:hAnsi="Times New Roman" w:cs="Times New Roman"/>
            <w:sz w:val="28"/>
            <w:szCs w:val="28"/>
            <w:shd w:val="clear" w:color="auto" w:fill="FFFFFF"/>
          </w:rPr>
          <w:t>https://medium.com/@weblab_tech/graphql-everything-you-need-to-know-58756ff253d8</w:t>
        </w:r>
      </w:hyperlink>
    </w:p>
    <w:p w14:paraId="5C13D117" w14:textId="71375A8F" w:rsidR="005D0226" w:rsidRPr="005D0226" w:rsidRDefault="005D0226" w:rsidP="004070EC">
      <w:pPr>
        <w:pStyle w:val="a3"/>
        <w:numPr>
          <w:ilvl w:val="0"/>
          <w:numId w:val="17"/>
        </w:numPr>
        <w:spacing w:line="360" w:lineRule="auto"/>
        <w:ind w:left="1701" w:right="567" w:firstLine="0"/>
        <w:rPr>
          <w:rFonts w:ascii="Times New Roman" w:hAnsi="Times New Roman" w:cs="Times New Roman"/>
          <w:sz w:val="28"/>
          <w:szCs w:val="28"/>
        </w:rPr>
      </w:pPr>
      <w:r w:rsidRPr="005D0226">
        <w:rPr>
          <w:rFonts w:ascii="Times New Roman" w:hAnsi="Times New Roman" w:cs="Times New Roman"/>
          <w:color w:val="000000"/>
          <w:sz w:val="28"/>
          <w:szCs w:val="28"/>
          <w:shd w:val="clear" w:color="auto" w:fill="FFFFFF"/>
        </w:rPr>
        <w:t xml:space="preserve">Підручник з REST API [Електронний ресурс] – Режим доступу до ресурсу: </w:t>
      </w:r>
      <w:hyperlink r:id="rId28" w:history="1">
        <w:r w:rsidRPr="00164DA7">
          <w:rPr>
            <w:rStyle w:val="a6"/>
            <w:rFonts w:ascii="Times New Roman" w:hAnsi="Times New Roman" w:cs="Times New Roman"/>
            <w:sz w:val="28"/>
            <w:szCs w:val="28"/>
            <w:shd w:val="clear" w:color="auto" w:fill="FFFFFF"/>
          </w:rPr>
          <w:t>https://knpuniversity.com/screencast/rest/intro</w:t>
        </w:r>
      </w:hyperlink>
    </w:p>
    <w:p w14:paraId="5F860B87" w14:textId="6B2E424B" w:rsidR="004070EC" w:rsidRPr="001045F9" w:rsidRDefault="004070EC" w:rsidP="004070EC">
      <w:pPr>
        <w:pStyle w:val="a3"/>
        <w:numPr>
          <w:ilvl w:val="0"/>
          <w:numId w:val="17"/>
        </w:numPr>
        <w:spacing w:line="360" w:lineRule="auto"/>
        <w:ind w:left="1701" w:right="567" w:firstLine="0"/>
        <w:rPr>
          <w:rFonts w:ascii="Times New Roman" w:hAnsi="Times New Roman" w:cs="Times New Roman"/>
          <w:sz w:val="28"/>
          <w:szCs w:val="28"/>
        </w:rPr>
      </w:pPr>
      <w:r w:rsidRPr="001045F9">
        <w:rPr>
          <w:rFonts w:ascii="Times New Roman" w:hAnsi="Times New Roman" w:cs="Times New Roman"/>
          <w:color w:val="000000"/>
          <w:sz w:val="28"/>
          <w:szCs w:val="28"/>
          <w:shd w:val="clear" w:color="auto" w:fill="FFFFFF"/>
        </w:rPr>
        <w:t xml:space="preserve">HTTP [Електронний ресурс] – Режим доступу до ресурсу: </w:t>
      </w:r>
      <w:hyperlink r:id="rId29" w:history="1">
        <w:r w:rsidRPr="001045F9">
          <w:rPr>
            <w:rStyle w:val="a6"/>
            <w:rFonts w:ascii="Times New Roman" w:hAnsi="Times New Roman" w:cs="Times New Roman"/>
            <w:sz w:val="28"/>
            <w:szCs w:val="28"/>
            <w:shd w:val="clear" w:color="auto" w:fill="FFFFFF"/>
          </w:rPr>
          <w:t>https://uk.wikipedia.org/wiki/HTTP</w:t>
        </w:r>
      </w:hyperlink>
    </w:p>
    <w:p w14:paraId="6B6F61C4" w14:textId="19A78037" w:rsidR="004070EC" w:rsidRPr="005D0226" w:rsidRDefault="004070EC" w:rsidP="004070EC">
      <w:pPr>
        <w:pStyle w:val="a3"/>
        <w:numPr>
          <w:ilvl w:val="0"/>
          <w:numId w:val="17"/>
        </w:numPr>
        <w:spacing w:line="360" w:lineRule="auto"/>
        <w:ind w:left="1701" w:right="567" w:firstLine="0"/>
        <w:rPr>
          <w:rStyle w:val="a6"/>
          <w:rFonts w:ascii="Times New Roman" w:hAnsi="Times New Roman" w:cs="Times New Roman"/>
          <w:color w:val="auto"/>
          <w:sz w:val="28"/>
          <w:szCs w:val="28"/>
          <w:u w:val="none"/>
        </w:rPr>
      </w:pPr>
      <w:r w:rsidRPr="001045F9">
        <w:rPr>
          <w:rFonts w:ascii="Times New Roman" w:hAnsi="Times New Roman" w:cs="Times New Roman"/>
          <w:color w:val="000000"/>
          <w:sz w:val="28"/>
          <w:szCs w:val="28"/>
          <w:shd w:val="clear" w:color="auto" w:fill="FFFFFF"/>
        </w:rPr>
        <w:t xml:space="preserve">Список кодів стану HTTP [Електронний ресурс] – Режим доступу до ресурсу: </w:t>
      </w:r>
      <w:hyperlink r:id="rId30" w:history="1">
        <w:r w:rsidR="00C43079" w:rsidRPr="001045F9">
          <w:rPr>
            <w:rStyle w:val="a6"/>
            <w:rFonts w:ascii="Times New Roman" w:hAnsi="Times New Roman" w:cs="Times New Roman"/>
            <w:sz w:val="28"/>
            <w:szCs w:val="28"/>
            <w:shd w:val="clear" w:color="auto" w:fill="FFFFFF"/>
          </w:rPr>
          <w:t>https://uk.wikipedia.org/wiki/%D0%A1%D0%BF%D0%B8%D1%81%D0%BE%D0%BA_%D0%BA%D0%BE%D0%B4%D1%96%D0%B2_%D1%81%D1%82%D0%B0%D0%BD%D1%83_HTTP</w:t>
        </w:r>
      </w:hyperlink>
      <w:bookmarkEnd w:id="0"/>
    </w:p>
    <w:p w14:paraId="1B9362D1" w14:textId="39FC2FAC" w:rsidR="005D0226" w:rsidRPr="00FF0B1D" w:rsidRDefault="005D0226" w:rsidP="005D0226">
      <w:pPr>
        <w:pStyle w:val="a3"/>
        <w:numPr>
          <w:ilvl w:val="0"/>
          <w:numId w:val="17"/>
        </w:numPr>
        <w:spacing w:line="360" w:lineRule="auto"/>
        <w:ind w:left="1701" w:right="567" w:firstLine="0"/>
        <w:rPr>
          <w:rStyle w:val="a6"/>
          <w:rFonts w:ascii="Times New Roman" w:hAnsi="Times New Roman" w:cs="Times New Roman"/>
          <w:color w:val="auto"/>
          <w:sz w:val="28"/>
          <w:szCs w:val="28"/>
          <w:u w:val="none"/>
        </w:rPr>
      </w:pPr>
      <w:r w:rsidRPr="001045F9">
        <w:rPr>
          <w:rFonts w:ascii="Times New Roman" w:hAnsi="Times New Roman" w:cs="Times New Roman"/>
          <w:color w:val="000000"/>
          <w:sz w:val="28"/>
          <w:szCs w:val="28"/>
          <w:shd w:val="clear" w:color="auto" w:fill="FFFFFF"/>
        </w:rPr>
        <w:t xml:space="preserve">Що таке GraphQL? [Електронний ресурс] – Режим доступу до ресурсу: </w:t>
      </w:r>
      <w:hyperlink r:id="rId31" w:history="1">
        <w:r w:rsidRPr="001045F9">
          <w:rPr>
            <w:rStyle w:val="a6"/>
            <w:rFonts w:ascii="Times New Roman" w:hAnsi="Times New Roman" w:cs="Times New Roman"/>
            <w:sz w:val="28"/>
            <w:szCs w:val="28"/>
            <w:shd w:val="clear" w:color="auto" w:fill="FFFFFF"/>
          </w:rPr>
          <w:t>https://code.tutsplus.com/ru/tutorials/what-is-graphql--cms-29271</w:t>
        </w:r>
      </w:hyperlink>
    </w:p>
    <w:p w14:paraId="7C0DD7E1" w14:textId="77777777" w:rsidR="00FF0B1D" w:rsidRPr="005D0226" w:rsidRDefault="00FF0B1D" w:rsidP="00FF0B1D">
      <w:pPr>
        <w:pStyle w:val="a3"/>
        <w:numPr>
          <w:ilvl w:val="0"/>
          <w:numId w:val="17"/>
        </w:numPr>
        <w:spacing w:line="360" w:lineRule="auto"/>
        <w:ind w:left="1701" w:right="567" w:firstLine="0"/>
        <w:rPr>
          <w:rStyle w:val="a6"/>
          <w:rFonts w:ascii="Times New Roman" w:hAnsi="Times New Roman" w:cs="Times New Roman"/>
          <w:color w:val="auto"/>
          <w:sz w:val="28"/>
          <w:szCs w:val="28"/>
          <w:u w:val="none"/>
        </w:rPr>
      </w:pPr>
      <w:r w:rsidRPr="001045F9">
        <w:rPr>
          <w:rFonts w:ascii="Times New Roman" w:hAnsi="Times New Roman" w:cs="Times New Roman"/>
          <w:color w:val="000000"/>
          <w:sz w:val="28"/>
          <w:szCs w:val="28"/>
          <w:shd w:val="clear" w:color="auto" w:fill="FFFFFF"/>
        </w:rPr>
        <w:t xml:space="preserve">Порівняння REST API і GraphQL [Електронний ресурс] – Режим доступу до ресурсу: </w:t>
      </w:r>
      <w:hyperlink r:id="rId32" w:history="1">
        <w:r w:rsidRPr="001045F9">
          <w:rPr>
            <w:rStyle w:val="a6"/>
            <w:rFonts w:ascii="Times New Roman" w:hAnsi="Times New Roman" w:cs="Times New Roman"/>
            <w:sz w:val="28"/>
            <w:szCs w:val="28"/>
            <w:shd w:val="clear" w:color="auto" w:fill="FFFFFF"/>
          </w:rPr>
          <w:t>https://habrahabr.ru/post/335158/</w:t>
        </w:r>
      </w:hyperlink>
    </w:p>
    <w:p w14:paraId="1ABDBD24" w14:textId="77777777" w:rsidR="00FF0B1D" w:rsidRPr="00FF0B1D" w:rsidRDefault="00FF0B1D" w:rsidP="00FF0B1D">
      <w:pPr>
        <w:spacing w:line="360" w:lineRule="auto"/>
        <w:ind w:left="1701" w:right="567"/>
        <w:rPr>
          <w:rFonts w:ascii="Times New Roman" w:hAnsi="Times New Roman" w:cs="Times New Roman"/>
          <w:sz w:val="28"/>
          <w:szCs w:val="28"/>
        </w:rPr>
      </w:pPr>
    </w:p>
    <w:p w14:paraId="1B11F93D" w14:textId="65DB5674" w:rsidR="005D0226" w:rsidRDefault="005D0226" w:rsidP="005D0226">
      <w:pPr>
        <w:pStyle w:val="a3"/>
        <w:spacing w:line="360" w:lineRule="auto"/>
        <w:ind w:left="1701" w:right="567"/>
        <w:rPr>
          <w:rFonts w:ascii="Times New Roman" w:hAnsi="Times New Roman" w:cs="Times New Roman"/>
          <w:sz w:val="28"/>
          <w:szCs w:val="28"/>
        </w:rPr>
      </w:pPr>
    </w:p>
    <w:p w14:paraId="2A908A3E" w14:textId="061427CC" w:rsidR="00FF0B1D" w:rsidRDefault="00FF0B1D" w:rsidP="005D0226">
      <w:pPr>
        <w:pStyle w:val="a3"/>
        <w:spacing w:line="360" w:lineRule="auto"/>
        <w:ind w:left="1701" w:right="567"/>
        <w:rPr>
          <w:rFonts w:ascii="Times New Roman" w:hAnsi="Times New Roman" w:cs="Times New Roman"/>
          <w:sz w:val="28"/>
          <w:szCs w:val="28"/>
        </w:rPr>
      </w:pPr>
    </w:p>
    <w:p w14:paraId="4E476439" w14:textId="23DCB181" w:rsidR="00FF0B1D" w:rsidRDefault="00FF0B1D" w:rsidP="005D0226">
      <w:pPr>
        <w:pStyle w:val="a3"/>
        <w:spacing w:line="360" w:lineRule="auto"/>
        <w:ind w:left="1701" w:right="567"/>
        <w:rPr>
          <w:rFonts w:ascii="Times New Roman" w:hAnsi="Times New Roman" w:cs="Times New Roman"/>
          <w:sz w:val="28"/>
          <w:szCs w:val="28"/>
        </w:rPr>
      </w:pPr>
    </w:p>
    <w:p w14:paraId="0DD50D7D" w14:textId="02B24E87" w:rsidR="00FF0B1D" w:rsidRDefault="00FF0B1D" w:rsidP="005D0226">
      <w:pPr>
        <w:pStyle w:val="a3"/>
        <w:spacing w:line="360" w:lineRule="auto"/>
        <w:ind w:left="1701" w:right="567"/>
        <w:rPr>
          <w:rFonts w:ascii="Times New Roman" w:hAnsi="Times New Roman" w:cs="Times New Roman"/>
          <w:sz w:val="28"/>
          <w:szCs w:val="28"/>
        </w:rPr>
      </w:pPr>
    </w:p>
    <w:p w14:paraId="0D7B365C" w14:textId="74EADBB2" w:rsidR="00CD54C6" w:rsidRDefault="00CD54C6" w:rsidP="00CD54C6">
      <w:pPr>
        <w:pStyle w:val="a3"/>
        <w:spacing w:line="360" w:lineRule="auto"/>
        <w:ind w:left="1701" w:right="567"/>
        <w:jc w:val="center"/>
        <w:outlineLvl w:val="0"/>
        <w:rPr>
          <w:rFonts w:ascii="Times New Roman" w:hAnsi="Times New Roman" w:cs="Times New Roman"/>
          <w:b/>
          <w:sz w:val="28"/>
          <w:szCs w:val="28"/>
        </w:rPr>
      </w:pPr>
      <w:bookmarkStart w:id="28" w:name="_Toc512362682"/>
      <w:r>
        <w:rPr>
          <w:rFonts w:ascii="Times New Roman" w:hAnsi="Times New Roman" w:cs="Times New Roman"/>
          <w:b/>
          <w:sz w:val="28"/>
          <w:szCs w:val="28"/>
        </w:rPr>
        <w:lastRenderedPageBreak/>
        <w:t>ДОДАТКИ</w:t>
      </w:r>
      <w:bookmarkEnd w:id="28"/>
    </w:p>
    <w:p w14:paraId="70FB2B3B" w14:textId="6B7D39C0" w:rsidR="00CD54C6" w:rsidRDefault="00CD54C6" w:rsidP="00CD54C6">
      <w:pPr>
        <w:pStyle w:val="a3"/>
        <w:spacing w:line="360" w:lineRule="auto"/>
        <w:ind w:left="1701" w:right="567"/>
        <w:rPr>
          <w:rFonts w:ascii="Times New Roman" w:hAnsi="Times New Roman" w:cs="Times New Roman"/>
          <w:sz w:val="28"/>
          <w:szCs w:val="28"/>
          <w:lang w:val="en-US"/>
        </w:rPr>
      </w:pPr>
      <w:r w:rsidRPr="00CD54C6">
        <w:rPr>
          <w:rFonts w:ascii="Times New Roman" w:hAnsi="Times New Roman" w:cs="Times New Roman"/>
          <w:b/>
          <w:sz w:val="28"/>
          <w:szCs w:val="28"/>
        </w:rPr>
        <w:t>Додаток 1.</w:t>
      </w:r>
      <w:r>
        <w:rPr>
          <w:rFonts w:ascii="Times New Roman" w:hAnsi="Times New Roman" w:cs="Times New Roman"/>
          <w:b/>
          <w:sz w:val="28"/>
          <w:szCs w:val="28"/>
        </w:rPr>
        <w:t xml:space="preserve"> </w:t>
      </w:r>
      <w:r>
        <w:rPr>
          <w:rFonts w:ascii="Times New Roman" w:hAnsi="Times New Roman" w:cs="Times New Roman"/>
          <w:sz w:val="28"/>
          <w:szCs w:val="28"/>
        </w:rPr>
        <w:t>Лістинг коду</w:t>
      </w:r>
      <w:r w:rsidR="00D57910">
        <w:rPr>
          <w:rFonts w:ascii="Times New Roman" w:hAnsi="Times New Roman" w:cs="Times New Roman"/>
          <w:sz w:val="28"/>
          <w:szCs w:val="28"/>
        </w:rPr>
        <w:t xml:space="preserve"> </w:t>
      </w:r>
      <w:r w:rsidR="00D57910">
        <w:rPr>
          <w:rFonts w:ascii="Times New Roman" w:hAnsi="Times New Roman" w:cs="Times New Roman"/>
          <w:sz w:val="28"/>
          <w:szCs w:val="28"/>
          <w:lang w:val="en-US"/>
        </w:rPr>
        <w:t>schema.js</w:t>
      </w:r>
    </w:p>
    <w:p w14:paraId="0261BDC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Promises = require('bluebird');</w:t>
      </w:r>
    </w:p>
    <w:p w14:paraId="7AB9CEE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mc = require('../dbConnection');</w:t>
      </w:r>
    </w:p>
    <w:p w14:paraId="454492A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{GraphQLDate} = require('graphql-iso-date');</w:t>
      </w:r>
    </w:p>
    <w:p w14:paraId="72BAC36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w:t>
      </w:r>
    </w:p>
    <w:p w14:paraId="01E6D26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GraphQLObjectType,</w:t>
      </w:r>
    </w:p>
    <w:p w14:paraId="0F22BC0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GraphQLString,</w:t>
      </w:r>
    </w:p>
    <w:p w14:paraId="4293D64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GraphQLInt,</w:t>
      </w:r>
    </w:p>
    <w:p w14:paraId="3C91013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GraphQLSchema,</w:t>
      </w:r>
    </w:p>
    <w:p w14:paraId="21E8927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GraphQLList,</w:t>
      </w:r>
    </w:p>
    <w:p w14:paraId="7248BAB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GraphQLNonNull</w:t>
      </w:r>
    </w:p>
    <w:p w14:paraId="6B311C7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 require('graphql');</w:t>
      </w:r>
    </w:p>
    <w:p w14:paraId="561DA412" w14:textId="77777777" w:rsidR="00D57910" w:rsidRPr="00D57910" w:rsidRDefault="00D57910" w:rsidP="00D57910">
      <w:pPr>
        <w:spacing w:line="240" w:lineRule="auto"/>
        <w:ind w:leftChars="810" w:left="1701" w:rightChars="269" w:right="565"/>
        <w:rPr>
          <w:rFonts w:ascii="Consolas" w:hAnsi="Consolas"/>
          <w:sz w:val="22"/>
          <w:szCs w:val="22"/>
        </w:rPr>
      </w:pPr>
    </w:p>
    <w:p w14:paraId="4A2C323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Bus type specification!</w:t>
      </w:r>
    </w:p>
    <w:p w14:paraId="1C8F1C2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busType = new GraphQLObjectType({</w:t>
      </w:r>
    </w:p>
    <w:p w14:paraId="3937080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name: 'bus',</w:t>
      </w:r>
    </w:p>
    <w:p w14:paraId="0F3B35C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description: 'Describing bus type!',</w:t>
      </w:r>
    </w:p>
    <w:p w14:paraId="6D89FEB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fields: () =&gt; ({</w:t>
      </w:r>
    </w:p>
    <w:p w14:paraId="61FD5E8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busId: {</w:t>
      </w:r>
    </w:p>
    <w:p w14:paraId="5020A67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GraphQLInt</w:t>
      </w:r>
    </w:p>
    <w:p w14:paraId="0F9F881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6339D4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model: {</w:t>
      </w:r>
    </w:p>
    <w:p w14:paraId="3526D53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GraphQLString</w:t>
      </w:r>
    </w:p>
    <w:p w14:paraId="2DCD651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BABBDE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indentificationNumber: {</w:t>
      </w:r>
    </w:p>
    <w:p w14:paraId="46A0461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GraphQLString</w:t>
      </w:r>
    </w:p>
    <w:p w14:paraId="0DAEBD8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3A9823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capacity: {</w:t>
      </w:r>
    </w:p>
    <w:p w14:paraId="18F63FB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GraphQLInt </w:t>
      </w:r>
    </w:p>
    <w:p w14:paraId="39F73C5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CD31F9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dataConstruction: {</w:t>
      </w:r>
    </w:p>
    <w:p w14:paraId="2A70987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GraphQLDate</w:t>
      </w:r>
    </w:p>
    <w:p w14:paraId="3C96ADB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B92B85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 xml:space="preserve">        garage: {</w:t>
      </w:r>
    </w:p>
    <w:p w14:paraId="46B7D02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garageType,</w:t>
      </w:r>
    </w:p>
    <w:p w14:paraId="14B9587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description: 'Select garage where the bus is situated.',</w:t>
      </w:r>
    </w:p>
    <w:p w14:paraId="2584719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w:t>
      </w:r>
    </w:p>
    <w:p w14:paraId="6506F1A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5671127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garage.* FROM (garage INNER JOIN bus ON garage.garageId = bus.garageId) WHERE bus.busId = ?', [root.busId] ,function(err, result){</w:t>
      </w:r>
    </w:p>
    <w:p w14:paraId="4ADE630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resolve(result[0]));  </w:t>
      </w:r>
    </w:p>
    <w:p w14:paraId="5089F0C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6E748C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1DFDA8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3CE430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AEE5E4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5A3A87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w:t>
      </w:r>
    </w:p>
    <w:p w14:paraId="3283CB25" w14:textId="77777777" w:rsidR="00D57910" w:rsidRPr="00D57910" w:rsidRDefault="00D57910" w:rsidP="00D57910">
      <w:pPr>
        <w:spacing w:line="240" w:lineRule="auto"/>
        <w:ind w:leftChars="810" w:left="1701" w:rightChars="269" w:right="565"/>
        <w:rPr>
          <w:rFonts w:ascii="Consolas" w:hAnsi="Consolas"/>
          <w:sz w:val="22"/>
          <w:szCs w:val="22"/>
        </w:rPr>
      </w:pPr>
    </w:p>
    <w:p w14:paraId="051512A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//Garage type specification!</w:t>
      </w:r>
    </w:p>
    <w:p w14:paraId="147A2E3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garageType = new GraphQLObjectType({</w:t>
      </w:r>
    </w:p>
    <w:p w14:paraId="2E4BFD1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name: 'garage',</w:t>
      </w:r>
    </w:p>
    <w:p w14:paraId="3439915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description: 'Describing garage type!',</w:t>
      </w:r>
    </w:p>
    <w:p w14:paraId="1F8A31C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fields: () =&gt; ({</w:t>
      </w:r>
    </w:p>
    <w:p w14:paraId="13A400A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garageId: {</w:t>
      </w:r>
    </w:p>
    <w:p w14:paraId="15B9AEF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GraphQLInt</w:t>
      </w:r>
    </w:p>
    <w:p w14:paraId="0F7AA26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EB4633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adress: {</w:t>
      </w:r>
    </w:p>
    <w:p w14:paraId="194F181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GraphQLString</w:t>
      </w:r>
    </w:p>
    <w:p w14:paraId="0A5CD00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5A4641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owner: {</w:t>
      </w:r>
    </w:p>
    <w:p w14:paraId="2E9FD8B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GraphQLString</w:t>
      </w:r>
    </w:p>
    <w:p w14:paraId="454A881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754252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buses: {</w:t>
      </w:r>
    </w:p>
    <w:p w14:paraId="522370D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GraphQLList(busType),</w:t>
      </w:r>
    </w:p>
    <w:p w14:paraId="34ABB54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description: 'Select all the buses of the specific garage.',</w:t>
      </w:r>
    </w:p>
    <w:p w14:paraId="3A55425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w:t>
      </w:r>
    </w:p>
    <w:p w14:paraId="73DF31F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548C9E3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 xml:space="preserve">                    mc.query('SELECT * FROM bus WHERE garageId = ?', [root.garageId], function(err, result) {</w:t>
      </w:r>
    </w:p>
    <w:p w14:paraId="319E2A3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    </w:t>
      </w:r>
    </w:p>
    <w:p w14:paraId="1BC5C34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CE1C2C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BFA1E6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56DA55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A6CFCD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22C456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w:t>
      </w:r>
    </w:p>
    <w:p w14:paraId="276E7773" w14:textId="77777777" w:rsidR="00D57910" w:rsidRPr="00D57910" w:rsidRDefault="00D57910" w:rsidP="00D57910">
      <w:pPr>
        <w:spacing w:line="240" w:lineRule="auto"/>
        <w:ind w:leftChars="810" w:left="1701" w:rightChars="269" w:right="565"/>
        <w:rPr>
          <w:rFonts w:ascii="Consolas" w:hAnsi="Consolas"/>
          <w:sz w:val="22"/>
          <w:szCs w:val="22"/>
        </w:rPr>
      </w:pPr>
    </w:p>
    <w:p w14:paraId="53E94F1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//Root query, where all the get queries are described!</w:t>
      </w:r>
    </w:p>
    <w:p w14:paraId="388D11A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rootQueryType = new GraphQLObjectType({</w:t>
      </w:r>
    </w:p>
    <w:p w14:paraId="16EB391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name: 'rootQuery',</w:t>
      </w:r>
    </w:p>
    <w:p w14:paraId="58FAFAA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description: 'Fetching information about buses and garages!',</w:t>
      </w:r>
    </w:p>
    <w:p w14:paraId="2F6DDE5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fields: {</w:t>
      </w:r>
    </w:p>
    <w:p w14:paraId="24F6652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bus: {</w:t>
      </w:r>
    </w:p>
    <w:p w14:paraId="1B93449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busType,</w:t>
      </w:r>
    </w:p>
    <w:p w14:paraId="7BBB09E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 {</w:t>
      </w:r>
    </w:p>
    <w:p w14:paraId="5177D3D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busId: {</w:t>
      </w:r>
    </w:p>
    <w:p w14:paraId="7D06886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GraphQLInt</w:t>
      </w:r>
    </w:p>
    <w:p w14:paraId="7EAB416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AF863E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61CA4B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 {</w:t>
      </w:r>
    </w:p>
    <w:p w14:paraId="43E936D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64E8941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 FROM bus WHERE busId = ?', [args.busId], function(err, result) {</w:t>
      </w:r>
    </w:p>
    <w:p w14:paraId="4987127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resolve(result[0]));    </w:t>
      </w:r>
    </w:p>
    <w:p w14:paraId="5DDC820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F75FB3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C34878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63F8E8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F4B6DA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buses: {</w:t>
      </w:r>
    </w:p>
    <w:p w14:paraId="3BBAFB6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GraphQLList(busType),</w:t>
      </w:r>
    </w:p>
    <w:p w14:paraId="0F4CA1B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w:t>
      </w:r>
    </w:p>
    <w:p w14:paraId="09E50C3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3312D4A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 xml:space="preserve">                    mc.query('SELECT * FROM bus', function(err, result) {</w:t>
      </w:r>
    </w:p>
    <w:p w14:paraId="7473E9D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w:t>
      </w:r>
    </w:p>
    <w:p w14:paraId="1DDFF17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34054C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6002BC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F9B7B6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ADB0F8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 {</w:t>
      </w:r>
    </w:p>
    <w:p w14:paraId="20EF0BA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garageType,</w:t>
      </w:r>
    </w:p>
    <w:p w14:paraId="0D9ED13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 {</w:t>
      </w:r>
    </w:p>
    <w:p w14:paraId="20CC489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garageId: {</w:t>
      </w:r>
    </w:p>
    <w:p w14:paraId="580A02D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GraphQLInt</w:t>
      </w:r>
    </w:p>
    <w:p w14:paraId="131B526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A35665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DA46D3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 {</w:t>
      </w:r>
    </w:p>
    <w:p w14:paraId="77FF1E7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113F9CC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 FROM garage WHERE garageId = ?', [args.garageId], function(err, result) {</w:t>
      </w:r>
    </w:p>
    <w:p w14:paraId="506D91D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resolve(result[0]));    </w:t>
      </w:r>
    </w:p>
    <w:p w14:paraId="1681F83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31C5EE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2708BB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2ADE61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460FA0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garages: {</w:t>
      </w:r>
    </w:p>
    <w:p w14:paraId="67652AD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GraphQLList(garageType),</w:t>
      </w:r>
    </w:p>
    <w:p w14:paraId="2F2A93A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 {</w:t>
      </w:r>
    </w:p>
    <w:p w14:paraId="0F6FB4C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w:t>
      </w:r>
    </w:p>
    <w:p w14:paraId="4B761B5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 FROM garage', function(err, result) {</w:t>
      </w:r>
    </w:p>
    <w:p w14:paraId="0D03C08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w:t>
      </w:r>
    </w:p>
    <w:p w14:paraId="63FDF8C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13D95D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2A9ADF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283052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76902F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2A3326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w:t>
      </w:r>
    </w:p>
    <w:p w14:paraId="29D1FC4D" w14:textId="77777777" w:rsidR="00D57910" w:rsidRPr="00D57910" w:rsidRDefault="00D57910" w:rsidP="00D57910">
      <w:pPr>
        <w:spacing w:line="240" w:lineRule="auto"/>
        <w:ind w:leftChars="810" w:left="1701" w:rightChars="269" w:right="565"/>
        <w:rPr>
          <w:rFonts w:ascii="Consolas" w:hAnsi="Consolas"/>
          <w:sz w:val="22"/>
          <w:szCs w:val="22"/>
        </w:rPr>
      </w:pPr>
    </w:p>
    <w:p w14:paraId="77C8F01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//Mutations</w:t>
      </w:r>
    </w:p>
    <w:p w14:paraId="72B04FB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const rootMutation = new GraphQLObjectType({</w:t>
      </w:r>
    </w:p>
    <w:p w14:paraId="70EF0EE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name: "rootMutation",</w:t>
      </w:r>
    </w:p>
    <w:p w14:paraId="1E1B6B4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description: 'Mutating information about buses and garages!',</w:t>
      </w:r>
    </w:p>
    <w:p w14:paraId="1CEFD8B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fields:{</w:t>
      </w:r>
    </w:p>
    <w:p w14:paraId="3859AE5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createNewBus: {</w:t>
      </w:r>
    </w:p>
    <w:p w14:paraId="6382DD0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busType,</w:t>
      </w:r>
    </w:p>
    <w:p w14:paraId="2E656A8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 {</w:t>
      </w:r>
    </w:p>
    <w:p w14:paraId="03B5480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model: {</w:t>
      </w:r>
    </w:p>
    <w:p w14:paraId="5C987C0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GraphQLNonNull(GraphQLString)</w:t>
      </w:r>
    </w:p>
    <w:p w14:paraId="60DBB3D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78F5D5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indentificationNumber: {</w:t>
      </w:r>
    </w:p>
    <w:p w14:paraId="01FD378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GraphQLNonNull(GraphQLString)</w:t>
      </w:r>
    </w:p>
    <w:p w14:paraId="6A47730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215D17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capacity: {</w:t>
      </w:r>
    </w:p>
    <w:p w14:paraId="2A11392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GraphQLNonNull(GraphQLInt) </w:t>
      </w:r>
    </w:p>
    <w:p w14:paraId="71CADAE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E3D615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dataConstruction: {</w:t>
      </w:r>
    </w:p>
    <w:p w14:paraId="63CBCC6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GraphQLNonNull(GraphQLDate)</w:t>
      </w:r>
    </w:p>
    <w:p w14:paraId="1C6C583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380171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garageId: {</w:t>
      </w:r>
    </w:p>
    <w:p w14:paraId="64016A5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GraphQLNonNull(GraphQLInt)</w:t>
      </w:r>
    </w:p>
    <w:p w14:paraId="2558BDC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               </w:t>
      </w:r>
    </w:p>
    <w:p w14:paraId="5874798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766A61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w:t>
      </w:r>
    </w:p>
    <w:p w14:paraId="07FE210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3B4632F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mc.query('INSERT INTO bus SET ?', args ,function(err, result) {</w:t>
      </w:r>
    </w:p>
    <w:p w14:paraId="0F1DAEE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w:t>
      </w:r>
    </w:p>
    <w:p w14:paraId="00CCB6B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new Promises(function(resolve, reject){</w:t>
      </w:r>
    </w:p>
    <w:p w14:paraId="4889F3D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 FROM bus WHERE indentificationNumber = ? AND garageId = ?', [args.indentificationNumber, args.garageId], function(err, result) {</w:t>
      </w:r>
    </w:p>
    <w:p w14:paraId="6F5CD19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resolve(result[0]));    </w:t>
      </w:r>
    </w:p>
    <w:p w14:paraId="56E108D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21CCD2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 xml:space="preserve">                            }) </w:t>
      </w:r>
    </w:p>
    <w:p w14:paraId="75F697E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02F1B4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A35D42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E18847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F4F4489" w14:textId="378A5FE6" w:rsidR="00D57910" w:rsidRPr="00D57910" w:rsidRDefault="00D57910" w:rsidP="00CB5232">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F04F74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updateBus: {</w:t>
      </w:r>
    </w:p>
    <w:p w14:paraId="4C8EA7B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busType,</w:t>
      </w:r>
    </w:p>
    <w:p w14:paraId="17C52AA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w:t>
      </w:r>
    </w:p>
    <w:p w14:paraId="0201A58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busId: {</w:t>
      </w:r>
    </w:p>
    <w:p w14:paraId="1437FE9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GraphQLNonNull(GraphQLInt)</w:t>
      </w:r>
    </w:p>
    <w:p w14:paraId="432FAD5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718FCE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indentificationNumber: {</w:t>
      </w:r>
    </w:p>
    <w:p w14:paraId="34ABFDA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GraphQLString</w:t>
      </w:r>
    </w:p>
    <w:p w14:paraId="452E6BD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0EC338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capacity: {</w:t>
      </w:r>
    </w:p>
    <w:p w14:paraId="2082B29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GraphQLInt </w:t>
      </w:r>
    </w:p>
    <w:p w14:paraId="510B1DA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27E849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dataConstruction: {</w:t>
      </w:r>
    </w:p>
    <w:p w14:paraId="3AB1494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GraphQLDate</w:t>
      </w:r>
    </w:p>
    <w:p w14:paraId="3E5614D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76B793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garageId: {</w:t>
      </w:r>
    </w:p>
    <w:p w14:paraId="41151FE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GraphQLInt</w:t>
      </w:r>
    </w:p>
    <w:p w14:paraId="62757EE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091BD7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21EEA8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w:t>
      </w:r>
    </w:p>
    <w:p w14:paraId="77191F6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19D5A54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mc.query('UPDATE bus SET ? WHERE busId = ?', [args, args.busId] ,function(err, result) {</w:t>
      </w:r>
    </w:p>
    <w:p w14:paraId="3431977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w:t>
      </w:r>
    </w:p>
    <w:p w14:paraId="6D8B81F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new Promises(function(resolve, reject){</w:t>
      </w:r>
    </w:p>
    <w:p w14:paraId="1C050E1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 FROM bus WHERE busId = ?', [args.busId], function(err, result) {</w:t>
      </w:r>
    </w:p>
    <w:p w14:paraId="08FA2E7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resolve(result[0]));    </w:t>
      </w:r>
    </w:p>
    <w:p w14:paraId="00D6831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06F279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 xml:space="preserve">                            }) </w:t>
      </w:r>
    </w:p>
    <w:p w14:paraId="034E0AA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3FC266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B590C1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230B4D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                 </w:t>
      </w:r>
    </w:p>
    <w:p w14:paraId="11ED0943" w14:textId="4D119B94" w:rsidR="00D57910" w:rsidRPr="00D57910" w:rsidRDefault="00D57910" w:rsidP="00CB5232">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D8918F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deleteBus: {</w:t>
      </w:r>
    </w:p>
    <w:p w14:paraId="1F90B75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busType,</w:t>
      </w:r>
    </w:p>
    <w:p w14:paraId="0DD57F9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 {</w:t>
      </w:r>
    </w:p>
    <w:p w14:paraId="528D4DB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busId: {</w:t>
      </w:r>
    </w:p>
    <w:p w14:paraId="11EAB78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GraphQLNonNull(GraphQLInt)</w:t>
      </w:r>
    </w:p>
    <w:p w14:paraId="749068C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63114C6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9ABD8D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 {</w:t>
      </w:r>
    </w:p>
    <w:p w14:paraId="40AB75E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0CD6A35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mc.query('DELETE FROM bus WHERE busId = ?', [args.busId] ,function(err, result) {</w:t>
      </w:r>
    </w:p>
    <w:p w14:paraId="21450F9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w:t>
      </w:r>
    </w:p>
    <w:p w14:paraId="71738BD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8C8803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EEC626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                 </w:t>
      </w:r>
    </w:p>
    <w:p w14:paraId="535422FB" w14:textId="0916DC64" w:rsidR="00D57910" w:rsidRPr="00D57910" w:rsidRDefault="00D57910" w:rsidP="00CB5232">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DCED0D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createNewGarage: {</w:t>
      </w:r>
    </w:p>
    <w:p w14:paraId="622FE51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garageType,</w:t>
      </w:r>
    </w:p>
    <w:p w14:paraId="627544C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 {</w:t>
      </w:r>
    </w:p>
    <w:p w14:paraId="47DD605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adress: {</w:t>
      </w:r>
    </w:p>
    <w:p w14:paraId="12C4AFD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GraphQLNonNull(GraphQLString)</w:t>
      </w:r>
    </w:p>
    <w:p w14:paraId="1E9B59C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8CED18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owner: {</w:t>
      </w:r>
    </w:p>
    <w:p w14:paraId="4148D30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GraphQLNonNull(GraphQLString)</w:t>
      </w:r>
    </w:p>
    <w:p w14:paraId="21D57D9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6405BA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E09064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 {</w:t>
      </w:r>
    </w:p>
    <w:p w14:paraId="7B42F89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534752B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 xml:space="preserve">                    mc.query('INSERT INTO garage SET ?', args, function(err, result) {</w:t>
      </w:r>
    </w:p>
    <w:p w14:paraId="723CB6D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w:t>
      </w:r>
    </w:p>
    <w:p w14:paraId="1E3FC5E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new Promises(function(resolve, reject){</w:t>
      </w:r>
    </w:p>
    <w:p w14:paraId="0F9705C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 FROM garage WHERE owner = ? AND adress = ?', [args.owner, args.adress], function(err, result) {</w:t>
      </w:r>
    </w:p>
    <w:p w14:paraId="2FC68B1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resolve(result[0]));    </w:t>
      </w:r>
    </w:p>
    <w:p w14:paraId="6ED3210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4A83AA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4DE07D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4DF4BF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5716D6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B7E4D1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75FB12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D1B6063" w14:textId="77777777" w:rsidR="00D57910" w:rsidRPr="00D57910" w:rsidRDefault="00D57910" w:rsidP="00D57910">
      <w:pPr>
        <w:spacing w:line="240" w:lineRule="auto"/>
        <w:ind w:leftChars="810" w:left="1701" w:rightChars="269" w:right="565"/>
        <w:rPr>
          <w:rFonts w:ascii="Consolas" w:hAnsi="Consolas"/>
          <w:sz w:val="22"/>
          <w:szCs w:val="22"/>
        </w:rPr>
      </w:pPr>
    </w:p>
    <w:p w14:paraId="3E4D732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updateGarage: {</w:t>
      </w:r>
    </w:p>
    <w:p w14:paraId="3C4894E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garageType,</w:t>
      </w:r>
    </w:p>
    <w:p w14:paraId="4785896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 {</w:t>
      </w:r>
    </w:p>
    <w:p w14:paraId="68F44D2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garageId: {</w:t>
      </w:r>
    </w:p>
    <w:p w14:paraId="7F4138E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GraphQLNonNull(GraphQLInt)</w:t>
      </w:r>
    </w:p>
    <w:p w14:paraId="0431887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B4CB85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adress: {</w:t>
      </w:r>
    </w:p>
    <w:p w14:paraId="494982AE"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GraphQLString</w:t>
      </w:r>
    </w:p>
    <w:p w14:paraId="24271E5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BC47E6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owner: {</w:t>
      </w:r>
    </w:p>
    <w:p w14:paraId="0C31D3C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GraphQLString</w:t>
      </w:r>
    </w:p>
    <w:p w14:paraId="6E95CF5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43FD48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FC856F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w:t>
      </w:r>
    </w:p>
    <w:p w14:paraId="63BD367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6CDF7348"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mc.query('UPDATE garage SET ? WHERE garageId = ?', [args, args.garageId] ,function(err, result) {</w:t>
      </w:r>
    </w:p>
    <w:p w14:paraId="53567B4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w:t>
      </w:r>
    </w:p>
    <w:p w14:paraId="37C34E3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new Promises(function(resolve, reject){</w:t>
      </w:r>
    </w:p>
    <w:p w14:paraId="5A9D945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mc.query('SELECT * FROM garage WHERE garageId = ?', [args.garageId], function(err, result) {</w:t>
      </w:r>
    </w:p>
    <w:p w14:paraId="6A51869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lastRenderedPageBreak/>
        <w:t xml:space="preserve">                                    return (err ? reject(err) : resolve(result[0]));    </w:t>
      </w:r>
    </w:p>
    <w:p w14:paraId="54A4D0F4"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1F0FDC7"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 </w:t>
      </w:r>
    </w:p>
    <w:p w14:paraId="25448CA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1D539A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7C1100E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35D4E5A"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1D93ACD6"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55A54E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deleteGarage: {</w:t>
      </w:r>
    </w:p>
    <w:p w14:paraId="3578D101"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garageType,</w:t>
      </w:r>
    </w:p>
    <w:p w14:paraId="76F6E31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args: {</w:t>
      </w:r>
    </w:p>
    <w:p w14:paraId="7872A705"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garageId: {</w:t>
      </w:r>
    </w:p>
    <w:p w14:paraId="617E578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type: new GraphQLNonNull(GraphQLInt)</w:t>
      </w:r>
    </w:p>
    <w:p w14:paraId="46F1123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2953991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07252FDF"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resolve(root, args) {</w:t>
      </w:r>
    </w:p>
    <w:p w14:paraId="38AA450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new Promises(function(resolve, reject) {</w:t>
      </w:r>
    </w:p>
    <w:p w14:paraId="7727985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mc.query('DELETE FROM garage WHERE garageId = ?', [args.garageId] ,function(err, result) {</w:t>
      </w:r>
    </w:p>
    <w:p w14:paraId="450BA67B"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return (err ? reject(err) : resolve(result));</w:t>
      </w:r>
    </w:p>
    <w:p w14:paraId="6AFEA01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455153C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5C089C3D"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 </w:t>
      </w:r>
    </w:p>
    <w:p w14:paraId="515EB5E9"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w:t>
      </w:r>
    </w:p>
    <w:p w14:paraId="39759F1C"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    </w:t>
      </w:r>
    </w:p>
    <w:p w14:paraId="0C3C5DD8" w14:textId="752B2A6C"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w:t>
      </w:r>
    </w:p>
    <w:p w14:paraId="02E8DC72"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module.exports = new GraphQLSchema({</w:t>
      </w:r>
    </w:p>
    <w:p w14:paraId="3A5DC500"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query: rootQueryType, </w:t>
      </w:r>
    </w:p>
    <w:p w14:paraId="3A5B64B3" w14:textId="77777777" w:rsidR="00D57910" w:rsidRP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 xml:space="preserve">    mutation: rootMutation</w:t>
      </w:r>
    </w:p>
    <w:p w14:paraId="5F32ED62" w14:textId="7D7B5B56" w:rsidR="00D57910" w:rsidRDefault="00D57910" w:rsidP="00D57910">
      <w:pPr>
        <w:spacing w:line="240" w:lineRule="auto"/>
        <w:ind w:leftChars="810" w:left="1701" w:rightChars="269" w:right="565"/>
        <w:rPr>
          <w:rFonts w:ascii="Consolas" w:hAnsi="Consolas"/>
          <w:sz w:val="22"/>
          <w:szCs w:val="22"/>
        </w:rPr>
      </w:pPr>
      <w:r w:rsidRPr="00D57910">
        <w:rPr>
          <w:rFonts w:ascii="Consolas" w:hAnsi="Consolas"/>
          <w:sz w:val="22"/>
          <w:szCs w:val="22"/>
        </w:rPr>
        <w:t>});</w:t>
      </w:r>
    </w:p>
    <w:p w14:paraId="006BFC1D" w14:textId="063470BA" w:rsidR="00D57910" w:rsidRDefault="00D57910" w:rsidP="00D57910">
      <w:pPr>
        <w:spacing w:line="240" w:lineRule="auto"/>
        <w:ind w:leftChars="810" w:left="1701" w:rightChars="269" w:right="565"/>
        <w:rPr>
          <w:rFonts w:ascii="Times New Roman" w:hAnsi="Times New Roman" w:cs="Times New Roman"/>
          <w:sz w:val="28"/>
          <w:szCs w:val="28"/>
        </w:rPr>
      </w:pPr>
      <w:r>
        <w:rPr>
          <w:rFonts w:ascii="Times New Roman" w:hAnsi="Times New Roman" w:cs="Times New Roman"/>
          <w:b/>
          <w:sz w:val="28"/>
          <w:szCs w:val="28"/>
        </w:rPr>
        <w:t xml:space="preserve">Додаток 2. </w:t>
      </w:r>
      <w:r>
        <w:rPr>
          <w:rFonts w:ascii="Times New Roman" w:hAnsi="Times New Roman" w:cs="Times New Roman"/>
          <w:sz w:val="28"/>
          <w:szCs w:val="28"/>
        </w:rPr>
        <w:t xml:space="preserve">Лістинг коду </w:t>
      </w:r>
      <w:r w:rsidRPr="00D57910">
        <w:rPr>
          <w:rFonts w:ascii="Times New Roman" w:hAnsi="Times New Roman" w:cs="Times New Roman"/>
          <w:sz w:val="28"/>
          <w:szCs w:val="28"/>
        </w:rPr>
        <w:t>dbConnection.js</w:t>
      </w:r>
    </w:p>
    <w:p w14:paraId="29712BB4" w14:textId="77777777"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//Data base connection configurations.</w:t>
      </w:r>
    </w:p>
    <w:p w14:paraId="75A65D79" w14:textId="77777777"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const mysql = require('mysql');</w:t>
      </w:r>
    </w:p>
    <w:p w14:paraId="0A5CD6EF" w14:textId="77777777"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const dbConnection = mysql.createConnection({</w:t>
      </w:r>
    </w:p>
    <w:p w14:paraId="26AE3890" w14:textId="77777777"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lastRenderedPageBreak/>
        <w:t xml:space="preserve">    host: 'localhost',</w:t>
      </w:r>
    </w:p>
    <w:p w14:paraId="04BCA676" w14:textId="77777777"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 xml:space="preserve">    user: 'andrew',</w:t>
      </w:r>
    </w:p>
    <w:p w14:paraId="544AAE8B" w14:textId="77777777"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 xml:space="preserve">    password: 'andrew1997',</w:t>
      </w:r>
    </w:p>
    <w:p w14:paraId="5016F4BE" w14:textId="77777777"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 xml:space="preserve">    database: 'bus_app'</w:t>
      </w:r>
    </w:p>
    <w:p w14:paraId="7EC7E873" w14:textId="257B6544" w:rsidR="00CB5232" w:rsidRP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w:t>
      </w:r>
    </w:p>
    <w:p w14:paraId="562D7DAF" w14:textId="09E89CE6" w:rsidR="00CB5232" w:rsidRDefault="00CB5232" w:rsidP="00CB5232">
      <w:pPr>
        <w:spacing w:line="240" w:lineRule="auto"/>
        <w:ind w:left="1701" w:right="566"/>
        <w:rPr>
          <w:rFonts w:ascii="Consolas" w:hAnsi="Consolas"/>
          <w:sz w:val="22"/>
          <w:szCs w:val="22"/>
        </w:rPr>
      </w:pPr>
      <w:r w:rsidRPr="00CB5232">
        <w:rPr>
          <w:rFonts w:ascii="Consolas" w:hAnsi="Consolas"/>
          <w:sz w:val="22"/>
          <w:szCs w:val="22"/>
        </w:rPr>
        <w:t>module.exports = dbConnection;</w:t>
      </w:r>
    </w:p>
    <w:p w14:paraId="02B24243" w14:textId="0BA4C3F5" w:rsidR="00CB5232" w:rsidRDefault="00CB5232" w:rsidP="00CB5232">
      <w:pPr>
        <w:spacing w:line="240" w:lineRule="auto"/>
        <w:ind w:left="1701" w:right="566"/>
        <w:rPr>
          <w:rFonts w:ascii="Times New Roman" w:hAnsi="Times New Roman" w:cs="Times New Roman"/>
          <w:sz w:val="28"/>
          <w:szCs w:val="28"/>
        </w:rPr>
      </w:pPr>
      <w:r>
        <w:rPr>
          <w:rFonts w:ascii="Times New Roman" w:hAnsi="Times New Roman" w:cs="Times New Roman"/>
          <w:b/>
          <w:sz w:val="28"/>
          <w:szCs w:val="28"/>
        </w:rPr>
        <w:t xml:space="preserve">Додаток 3. </w:t>
      </w:r>
      <w:r>
        <w:rPr>
          <w:rFonts w:ascii="Times New Roman" w:hAnsi="Times New Roman" w:cs="Times New Roman"/>
          <w:sz w:val="28"/>
          <w:szCs w:val="28"/>
        </w:rPr>
        <w:t xml:space="preserve">Лістинг коду </w:t>
      </w:r>
      <w:r w:rsidRPr="00CB5232">
        <w:rPr>
          <w:rFonts w:ascii="Times New Roman" w:hAnsi="Times New Roman" w:cs="Times New Roman"/>
          <w:sz w:val="28"/>
          <w:szCs w:val="28"/>
        </w:rPr>
        <w:t>server.js</w:t>
      </w:r>
    </w:p>
    <w:p w14:paraId="0B929C15"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const express = require('express');</w:t>
      </w:r>
    </w:p>
    <w:p w14:paraId="127A9777"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const graphQL = require('express-graphql');</w:t>
      </w:r>
    </w:p>
    <w:p w14:paraId="04116ECD"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const schema = require('./data/schema'); </w:t>
      </w:r>
    </w:p>
    <w:p w14:paraId="2BD45549"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const bodyParser = require('body-parser');</w:t>
      </w:r>
    </w:p>
    <w:p w14:paraId="12B6F426" w14:textId="3F0E571F"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const app = express();</w:t>
      </w:r>
    </w:p>
    <w:p w14:paraId="0FC10B15"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app.use(bodyParser.json());</w:t>
      </w:r>
    </w:p>
    <w:p w14:paraId="7BD2DDB9"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app.use(bodyParser.urlencoded({</w:t>
      </w:r>
    </w:p>
    <w:p w14:paraId="6390EBC7"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extended: true</w:t>
      </w:r>
    </w:p>
    <w:p w14:paraId="53BFEB34" w14:textId="344E6891"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w:t>
      </w:r>
    </w:p>
    <w:p w14:paraId="04AF1C4F"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app.use('/graphql', graphQL({</w:t>
      </w:r>
    </w:p>
    <w:p w14:paraId="4CDDC430"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schema: schema,</w:t>
      </w:r>
    </w:p>
    <w:p w14:paraId="72BC35D5"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pretty: true,</w:t>
      </w:r>
    </w:p>
    <w:p w14:paraId="396A28C3"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graphiql: true</w:t>
      </w:r>
    </w:p>
    <w:p w14:paraId="013F7671" w14:textId="24310EF0"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w:t>
      </w:r>
    </w:p>
    <w:p w14:paraId="7AAF882A"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app.listen(5000, function(){</w:t>
      </w:r>
    </w:p>
    <w:p w14:paraId="3B07BF86"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console.log('Connected to the server via the port 5000!!!');</w:t>
      </w:r>
    </w:p>
    <w:p w14:paraId="334B5E42" w14:textId="528DB9F1" w:rsid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w:t>
      </w:r>
    </w:p>
    <w:p w14:paraId="7FE5B1FE" w14:textId="7968F5BA" w:rsidR="00CB5232" w:rsidRDefault="00CB5232" w:rsidP="00CB5232">
      <w:pPr>
        <w:spacing w:line="240" w:lineRule="auto"/>
        <w:ind w:left="1701" w:right="566"/>
        <w:rPr>
          <w:rFonts w:ascii="Times New Roman" w:hAnsi="Times New Roman" w:cs="Times New Roman"/>
          <w:sz w:val="28"/>
          <w:szCs w:val="28"/>
        </w:rPr>
      </w:pPr>
      <w:r>
        <w:rPr>
          <w:rFonts w:ascii="Times New Roman" w:hAnsi="Times New Roman" w:cs="Times New Roman"/>
          <w:b/>
          <w:sz w:val="28"/>
          <w:szCs w:val="28"/>
        </w:rPr>
        <w:t xml:space="preserve">Додаток 4. </w:t>
      </w:r>
      <w:r>
        <w:rPr>
          <w:rFonts w:ascii="Times New Roman" w:hAnsi="Times New Roman" w:cs="Times New Roman"/>
          <w:sz w:val="28"/>
          <w:szCs w:val="28"/>
        </w:rPr>
        <w:t xml:space="preserve">Лістинг коду </w:t>
      </w:r>
      <w:r w:rsidRPr="00CB5232">
        <w:rPr>
          <w:rFonts w:ascii="Times New Roman" w:hAnsi="Times New Roman" w:cs="Times New Roman"/>
          <w:sz w:val="28"/>
          <w:szCs w:val="28"/>
        </w:rPr>
        <w:t>dbConnection.js</w:t>
      </w:r>
    </w:p>
    <w:p w14:paraId="2032EAD8"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//Data base connection configurations.</w:t>
      </w:r>
    </w:p>
    <w:p w14:paraId="5C682CBF"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const mysql = require('mysql');</w:t>
      </w:r>
    </w:p>
    <w:p w14:paraId="238971C8"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const dbConnection = mysql.createConnection({</w:t>
      </w:r>
    </w:p>
    <w:p w14:paraId="6ADEC9B0"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host: 'localhost',</w:t>
      </w:r>
    </w:p>
    <w:p w14:paraId="7FEC6270"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user: 'andrew',</w:t>
      </w:r>
    </w:p>
    <w:p w14:paraId="2A896C7B"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password: 'andrew1997',</w:t>
      </w:r>
    </w:p>
    <w:p w14:paraId="75138605" w14:textId="77777777"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 xml:space="preserve">    database: 'bus_app'</w:t>
      </w:r>
    </w:p>
    <w:p w14:paraId="4678CE0C" w14:textId="2FA4CDEB" w:rsidR="00CB5232" w:rsidRP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w:t>
      </w:r>
    </w:p>
    <w:p w14:paraId="23858604" w14:textId="607C6EC9" w:rsidR="00CB5232" w:rsidRDefault="00CB5232" w:rsidP="00CB5232">
      <w:pPr>
        <w:spacing w:line="240" w:lineRule="auto"/>
        <w:ind w:left="1701" w:right="567"/>
        <w:rPr>
          <w:rFonts w:ascii="Consolas" w:hAnsi="Consolas"/>
          <w:sz w:val="22"/>
          <w:szCs w:val="22"/>
        </w:rPr>
      </w:pPr>
      <w:r w:rsidRPr="00CB5232">
        <w:rPr>
          <w:rFonts w:ascii="Consolas" w:hAnsi="Consolas"/>
          <w:sz w:val="22"/>
          <w:szCs w:val="22"/>
        </w:rPr>
        <w:t>module.exports = dbConnection;</w:t>
      </w:r>
    </w:p>
    <w:p w14:paraId="20B2FAA0" w14:textId="72F0B661" w:rsidR="00CB5232" w:rsidRPr="00CB5232" w:rsidRDefault="00CB5232" w:rsidP="00CB5232">
      <w:pPr>
        <w:spacing w:line="240" w:lineRule="auto"/>
        <w:ind w:left="1701" w:right="567"/>
        <w:rPr>
          <w:rFonts w:ascii="Consolas" w:hAnsi="Consolas"/>
          <w:sz w:val="22"/>
          <w:szCs w:val="22"/>
        </w:rPr>
      </w:pPr>
      <w:r>
        <w:rPr>
          <w:rFonts w:ascii="Times New Roman" w:hAnsi="Times New Roman" w:cs="Times New Roman"/>
          <w:b/>
          <w:sz w:val="28"/>
          <w:szCs w:val="28"/>
        </w:rPr>
        <w:lastRenderedPageBreak/>
        <w:t xml:space="preserve">Додаток 5. </w:t>
      </w:r>
      <w:r>
        <w:rPr>
          <w:rFonts w:ascii="Times New Roman" w:hAnsi="Times New Roman" w:cs="Times New Roman"/>
          <w:sz w:val="28"/>
          <w:szCs w:val="28"/>
        </w:rPr>
        <w:t xml:space="preserve">Лістинг коду </w:t>
      </w:r>
      <w:r w:rsidRPr="00CB5232">
        <w:rPr>
          <w:rFonts w:ascii="Times New Roman" w:hAnsi="Times New Roman" w:cs="Times New Roman"/>
          <w:sz w:val="28"/>
          <w:szCs w:val="28"/>
        </w:rPr>
        <w:t>server.js</w:t>
      </w:r>
    </w:p>
    <w:p w14:paraId="4FD5888E" w14:textId="1E606C7B" w:rsidR="00CB5232" w:rsidRPr="00CB5232" w:rsidRDefault="00CB5232" w:rsidP="00CB5232">
      <w:pPr>
        <w:spacing w:line="240" w:lineRule="auto"/>
        <w:ind w:leftChars="810" w:left="1701" w:rightChars="269" w:right="565"/>
        <w:rPr>
          <w:rFonts w:ascii="Consolas" w:hAnsi="Consolas"/>
          <w:sz w:val="22"/>
          <w:szCs w:val="22"/>
        </w:rPr>
      </w:pPr>
      <w:r>
        <w:rPr>
          <w:rFonts w:ascii="Consolas" w:hAnsi="Consolas"/>
          <w:sz w:val="22"/>
          <w:szCs w:val="22"/>
        </w:rPr>
        <w:t>с</w:t>
      </w:r>
      <w:r w:rsidRPr="00CB5232">
        <w:rPr>
          <w:rFonts w:ascii="Consolas" w:hAnsi="Consolas"/>
          <w:sz w:val="22"/>
          <w:szCs w:val="22"/>
        </w:rPr>
        <w:t>onst express = require('express');</w:t>
      </w:r>
    </w:p>
    <w:p w14:paraId="4DE4996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const app = express();</w:t>
      </w:r>
    </w:p>
    <w:p w14:paraId="55DD30B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const bodyParser = require('body-parser');</w:t>
      </w:r>
    </w:p>
    <w:p w14:paraId="0656CDEC" w14:textId="742E71F0"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const mc = require('./dbConnection.js');</w:t>
      </w:r>
    </w:p>
    <w:p w14:paraId="4B268D4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app.use(bodyParser.json());</w:t>
      </w:r>
    </w:p>
    <w:p w14:paraId="2106E5F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app.use(bodyParser.urlencoded({</w:t>
      </w:r>
    </w:p>
    <w:p w14:paraId="20B1E4C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extended: true</w:t>
      </w:r>
    </w:p>
    <w:p w14:paraId="7DE95CE9" w14:textId="0FF4F35A"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7C9E482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Starting our server with port 3000 */</w:t>
      </w:r>
    </w:p>
    <w:p w14:paraId="5F432DE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app.listen(3000, function () {</w:t>
      </w:r>
    </w:p>
    <w:p w14:paraId="2F45BFA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console.log('Connected to the server via the port 3000!!!');</w:t>
      </w:r>
    </w:p>
    <w:p w14:paraId="10985AA2" w14:textId="43288FAC"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3FD9A5CF"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Default route with / url */</w:t>
      </w:r>
    </w:p>
    <w:p w14:paraId="1BBACF7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app.get('/', function (request, response) {</w:t>
      </w:r>
    </w:p>
    <w:p w14:paraId="68B4E25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 message: 'Connected to the server via the port 3000!!!' });</w:t>
      </w:r>
    </w:p>
    <w:p w14:paraId="29369A2D" w14:textId="061C9A5F"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2EC571E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Get buses app */</w:t>
      </w:r>
    </w:p>
    <w:p w14:paraId="67AFCF0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app.get('/buses', function (request, response) {</w:t>
      </w:r>
    </w:p>
    <w:p w14:paraId="5EA577F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 FROM bus;', function (error, results, fields) {</w:t>
      </w:r>
    </w:p>
    <w:p w14:paraId="0CF8ECD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(error) throw error;</w:t>
      </w:r>
    </w:p>
    <w:p w14:paraId="44A2DC5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 Buses: results });</w:t>
      </w:r>
    </w:p>
    <w:p w14:paraId="36EB75C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6DF27841" w14:textId="125ADCAC"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09FC561F"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app.get('/buses/:id', function(request, response){</w:t>
      </w:r>
    </w:p>
    <w:p w14:paraId="30809B1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w:t>
      </w:r>
    </w:p>
    <w:p w14:paraId="50CA5AD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 {</w:t>
      </w:r>
    </w:p>
    <w:p w14:paraId="7E0B6DE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1785010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6486358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busId FROM bus WHERE busId = ?', [id], function(error, results, fields){</w:t>
      </w:r>
    </w:p>
    <w:p w14:paraId="0BC1364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if(Object.keys(results).length == 0){</w:t>
      </w:r>
    </w:p>
    <w:p w14:paraId="0E4CAD7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response.sendStatus(404);</w:t>
      </w:r>
    </w:p>
    <w:p w14:paraId="2EA6ABD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4B1BC84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lastRenderedPageBreak/>
        <w:t xml:space="preserve">        mc.query('SELECT * FROM bus WHERE busId = ?', [id] , function(error, results, fields){</w:t>
      </w:r>
    </w:p>
    <w:p w14:paraId="03E0005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if(error) throw error;</w:t>
      </w:r>
    </w:p>
    <w:p w14:paraId="437A300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 Bus: results});</w:t>
      </w:r>
    </w:p>
    <w:p w14:paraId="419119E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769C07A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0EB5A809" w14:textId="42D061C4"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69FC17A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Post bus app */</w:t>
      </w:r>
    </w:p>
    <w:p w14:paraId="0724D00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app.post('/buses', function(request, response){</w:t>
      </w:r>
    </w:p>
    <w:p w14:paraId="2A4CFB9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newBus = request.body;</w:t>
      </w:r>
    </w:p>
    <w:p w14:paraId="665C133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(Object.keys(newBus).length &lt; 5) {</w:t>
      </w:r>
    </w:p>
    <w:p w14:paraId="755AE70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true, message: 'Please provide information about bus in json format.' });</w:t>
      </w:r>
    </w:p>
    <w:p w14:paraId="3B5D9F2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11B08500"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mc.query('INSERT INTO bus SET ? ', newBus , function (error, results, fields) {</w:t>
      </w:r>
    </w:p>
    <w:p w14:paraId="3BEB09F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(error) throw error;</w:t>
      </w:r>
    </w:p>
    <w:p w14:paraId="42E9648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0EC354AF"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3A1D763D" w14:textId="4F436748"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174DC61F"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Put bus app */</w:t>
      </w:r>
    </w:p>
    <w:p w14:paraId="1DB66370"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app.put('/buses/:id', function(request, response){</w:t>
      </w:r>
    </w:p>
    <w:p w14:paraId="791180C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w:t>
      </w:r>
    </w:p>
    <w:p w14:paraId="2F870C6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updateBus = request.body; </w:t>
      </w:r>
    </w:p>
    <w:p w14:paraId="6AF342F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w:t>
      </w:r>
    </w:p>
    <w:p w14:paraId="115C505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1D82574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2C5BBB9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if(Object.keys(updateBus).length &lt; 5){</w:t>
      </w:r>
    </w:p>
    <w:p w14:paraId="5638D73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true, message: 'Please provide information about bus in json format.' });</w:t>
      </w:r>
    </w:p>
    <w:p w14:paraId="5DA6264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4A16AFC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busId FROM bus WHERE busId = ?', [id], function(error, results, fields){</w:t>
      </w:r>
    </w:p>
    <w:p w14:paraId="6362648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if(Object.keys(results).length == 0){</w:t>
      </w:r>
    </w:p>
    <w:p w14:paraId="50B72C7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response.status(404).send({error: 'Not Found', message: 'There is no bus with id = ' + id});</w:t>
      </w:r>
    </w:p>
    <w:p w14:paraId="1E32A00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lastRenderedPageBreak/>
        <w:t xml:space="preserve">        }</w:t>
      </w:r>
    </w:p>
    <w:p w14:paraId="17315C7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mc.query('UPDATE bus SET ? WHERE busId = ?', [updateBus, id] , function(error, results, fields){</w:t>
      </w:r>
    </w:p>
    <w:p w14:paraId="5BB4549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if(error) throw error;</w:t>
      </w:r>
    </w:p>
    <w:p w14:paraId="301DC9C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01D35FA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2508E9D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      </w:t>
      </w:r>
    </w:p>
    <w:p w14:paraId="11F90083" w14:textId="67DE0F25"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18956C2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Patch specific bus */</w:t>
      </w:r>
    </w:p>
    <w:p w14:paraId="3762970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app.patch('/buses/:id', function(request, response){</w:t>
      </w:r>
    </w:p>
    <w:p w14:paraId="5C484A8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w:t>
      </w:r>
    </w:p>
    <w:p w14:paraId="5C60AB6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updateBus = request.body; </w:t>
      </w:r>
    </w:p>
    <w:p w14:paraId="039BB63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w:t>
      </w:r>
    </w:p>
    <w:p w14:paraId="07AAB0E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3A52567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03CC731F"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if(Object.keys(updateBus).length &lt; 1){</w:t>
      </w:r>
    </w:p>
    <w:p w14:paraId="556915D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true, message: 'Please provide information about bus in json format.' });</w:t>
      </w:r>
    </w:p>
    <w:p w14:paraId="3B77F867"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048167B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busId FROM bus WHERE busId = ?', [id], function(error, results, fields){</w:t>
      </w:r>
    </w:p>
    <w:p w14:paraId="7374278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if(Object.keys(results).length == 0){</w:t>
      </w:r>
    </w:p>
    <w:p w14:paraId="4A1D364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response.status(404).send({error: 'Not Found', message: 'There is no bus with id = ' + id});</w:t>
      </w:r>
    </w:p>
    <w:p w14:paraId="5DB8A367"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0F617D30"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mc.query('UPDATE bus SET ? WHERE busId = ?', [updateBus, id] , function(error, results, fields){</w:t>
      </w:r>
    </w:p>
    <w:p w14:paraId="2A0C5AF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if(error) throw error;</w:t>
      </w:r>
    </w:p>
    <w:p w14:paraId="370A052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1675749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3306147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6885685B" w14:textId="4CF7DE0D"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61015EF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app.patch('/buses', function(request, response){</w:t>
      </w:r>
    </w:p>
    <w:p w14:paraId="0CA5503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response.sendStatus(400);</w:t>
      </w:r>
    </w:p>
    <w:p w14:paraId="3D03656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46564AA8" w14:textId="77777777" w:rsidR="00CB5232" w:rsidRPr="00CB5232" w:rsidRDefault="00CB5232" w:rsidP="00CB5232">
      <w:pPr>
        <w:spacing w:line="240" w:lineRule="auto"/>
        <w:ind w:leftChars="810" w:left="1701" w:rightChars="269" w:right="565"/>
        <w:rPr>
          <w:rFonts w:ascii="Consolas" w:hAnsi="Consolas"/>
          <w:sz w:val="22"/>
          <w:szCs w:val="22"/>
        </w:rPr>
      </w:pPr>
    </w:p>
    <w:p w14:paraId="777ADCE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lastRenderedPageBreak/>
        <w:t>/* Delete bus app */</w:t>
      </w:r>
    </w:p>
    <w:p w14:paraId="3F789960"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app.delete('/buses/:id', function(request, response){</w:t>
      </w:r>
    </w:p>
    <w:p w14:paraId="10A0D89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   </w:t>
      </w:r>
    </w:p>
    <w:p w14:paraId="05A29F4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 {</w:t>
      </w:r>
    </w:p>
    <w:p w14:paraId="4AC45E80"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6A6A1ED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 </w:t>
      </w:r>
    </w:p>
    <w:p w14:paraId="042D8C0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busId FROM bus WHERE busId = ?', [id], function(error, results, fields){</w:t>
      </w:r>
    </w:p>
    <w:p w14:paraId="62628AD0"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if(Object.keys(results).length == 0){</w:t>
      </w:r>
    </w:p>
    <w:p w14:paraId="7974415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response.sendStatus(404);</w:t>
      </w:r>
    </w:p>
    <w:p w14:paraId="7BFAFF57"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6722A5E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mc.query('DELETE FROM bus WHERE busId = ?', [id], function (error, results, fields) {</w:t>
      </w:r>
    </w:p>
    <w:p w14:paraId="3743DED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(error) throw error;</w:t>
      </w:r>
    </w:p>
    <w:p w14:paraId="41C8E05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5252EAE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520996F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  </w:t>
      </w:r>
    </w:p>
    <w:p w14:paraId="331A4D28" w14:textId="5C0E69DE"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130ED69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app.delete('/buses', function(request, response){</w:t>
      </w:r>
    </w:p>
    <w:p w14:paraId="3B4C322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response.sendStatus(400);</w:t>
      </w:r>
    </w:p>
    <w:p w14:paraId="353478A6" w14:textId="30005EFD"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39055A3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Get garages app */</w:t>
      </w:r>
    </w:p>
    <w:p w14:paraId="1D63992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app.get('/garages', function (request, response) {</w:t>
      </w:r>
    </w:p>
    <w:p w14:paraId="10F7091F"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 FROM garage', function (error, results, fields) {</w:t>
      </w:r>
    </w:p>
    <w:p w14:paraId="7025943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(error) throw error;</w:t>
      </w:r>
    </w:p>
    <w:p w14:paraId="6CB41DC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 Garages: results });</w:t>
      </w:r>
    </w:p>
    <w:p w14:paraId="54E6673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441F92E6" w14:textId="1948D49F"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0A5351F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app.get('/garages/:id', function(request, response){</w:t>
      </w:r>
    </w:p>
    <w:p w14:paraId="397BD3A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w:t>
      </w:r>
    </w:p>
    <w:p w14:paraId="5E73C1F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w:t>
      </w:r>
    </w:p>
    <w:p w14:paraId="19E47307"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6C1D8EA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44F6CF4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garageId FROM garage WHERE garageId = ?', [id], function(error, results, fields){</w:t>
      </w:r>
    </w:p>
    <w:p w14:paraId="4B7B71A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lastRenderedPageBreak/>
        <w:t xml:space="preserve">        if(Object.keys(results).length == 0){</w:t>
      </w:r>
    </w:p>
    <w:p w14:paraId="59C3BB6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response.sendStatus(404);</w:t>
      </w:r>
    </w:p>
    <w:p w14:paraId="44F85C6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06FE491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 FROM garage WHERE garageId = ?', [id] , function(error, results, fields){</w:t>
      </w:r>
    </w:p>
    <w:p w14:paraId="6446D77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if(error) throw error;</w:t>
      </w:r>
    </w:p>
    <w:p w14:paraId="0CC5B1F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 Garage: results});</w:t>
      </w:r>
    </w:p>
    <w:p w14:paraId="174975F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783EB29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58164C82" w14:textId="1A11A0E5"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6A8202F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Post garage */</w:t>
      </w:r>
    </w:p>
    <w:p w14:paraId="18B8EBF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app.post('/garages', function(request, response){</w:t>
      </w:r>
    </w:p>
    <w:p w14:paraId="09403C1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newGarage = request.body;</w:t>
      </w:r>
    </w:p>
    <w:p w14:paraId="004E196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(Object.keys(newGarage).length &lt; 2) {</w:t>
      </w:r>
    </w:p>
    <w:p w14:paraId="4F3105C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true, message: 'Please provide information about bus in json format.' });</w:t>
      </w:r>
    </w:p>
    <w:p w14:paraId="26B7146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5895D63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mc.query('INSERT INTO garage SET ? ', newGarage , function (error, results, fields) {</w:t>
      </w:r>
    </w:p>
    <w:p w14:paraId="07478A9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(error) throw error;</w:t>
      </w:r>
    </w:p>
    <w:p w14:paraId="5E9CACC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3B9E2E8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4D74B6AC" w14:textId="31562F75"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1190BA5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Put garage */</w:t>
      </w:r>
    </w:p>
    <w:p w14:paraId="7849EEA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app.put('/garages/:id', function(request, response){</w:t>
      </w:r>
    </w:p>
    <w:p w14:paraId="475656D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w:t>
      </w:r>
    </w:p>
    <w:p w14:paraId="564E307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updateGarage = request.body; </w:t>
      </w:r>
    </w:p>
    <w:p w14:paraId="10A67EE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w:t>
      </w:r>
    </w:p>
    <w:p w14:paraId="5E5F41CD"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076C462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5FCC9A4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if(Object.keys(updateGarage).length &lt; 2){</w:t>
      </w:r>
    </w:p>
    <w:p w14:paraId="4747EB57"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true, message: 'Please provide information about garage in json format.' });</w:t>
      </w:r>
    </w:p>
    <w:p w14:paraId="2D1C360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2E50B68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garageId FROM garage WHERE garageId = ?', [id], function(error, results, fields){</w:t>
      </w:r>
    </w:p>
    <w:p w14:paraId="6978388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lastRenderedPageBreak/>
        <w:t xml:space="preserve">        if(Object.keys(results).length == 0){</w:t>
      </w:r>
    </w:p>
    <w:p w14:paraId="441D962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response.status(404).send({error: 'Not Found', message: 'There is no garage with id = ' + id});</w:t>
      </w:r>
    </w:p>
    <w:p w14:paraId="3E16C48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0A7DCE1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mc.query('UPDATE garage SET ? WHERE garageId = ?', [updateGarage, id] , function(error, results, fields){</w:t>
      </w:r>
    </w:p>
    <w:p w14:paraId="17578BB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if(error) throw error;</w:t>
      </w:r>
    </w:p>
    <w:p w14:paraId="1498AD8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4045BBA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4E3DDF6C"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      </w:t>
      </w:r>
    </w:p>
    <w:p w14:paraId="40EF8929" w14:textId="5267732B"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406DC8F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Patch garage */</w:t>
      </w:r>
    </w:p>
    <w:p w14:paraId="4EC40BEA"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app.patch('/garages/:id', function(request, response){</w:t>
      </w:r>
    </w:p>
    <w:p w14:paraId="5209FBD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w:t>
      </w:r>
    </w:p>
    <w:p w14:paraId="640EDC77"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updateGarage = request.body; </w:t>
      </w:r>
    </w:p>
    <w:p w14:paraId="292CA30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w:t>
      </w:r>
    </w:p>
    <w:p w14:paraId="3076858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4DEC706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02A1887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if(Object.keys(updateGarage).length &lt; 1){</w:t>
      </w:r>
    </w:p>
    <w:p w14:paraId="09FC538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true, message: 'Please provide information about garage in json format.' });</w:t>
      </w:r>
    </w:p>
    <w:p w14:paraId="301C70C1"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4E1E745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garageId FROM garage WHERE garageId = ?', [id], function(error, results, fields){</w:t>
      </w:r>
    </w:p>
    <w:p w14:paraId="01632A0F"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if(Object.keys(results).length == 0){</w:t>
      </w:r>
    </w:p>
    <w:p w14:paraId="54512C7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response.status(404).send({error: 'Not Found', message: 'There is no garage with id = ' + id});</w:t>
      </w:r>
    </w:p>
    <w:p w14:paraId="4923686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6E6861C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mc.query('UPDATE garage SET ? WHERE garageId = ?', [updateGarage, id] , function(error, results, fields){</w:t>
      </w:r>
    </w:p>
    <w:p w14:paraId="357BD18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if(error) throw error;</w:t>
      </w:r>
    </w:p>
    <w:p w14:paraId="6A2217C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38F6670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5FDAA96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62A1503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618F6DF3" w14:textId="77777777" w:rsidR="00CB5232" w:rsidRPr="00CB5232" w:rsidRDefault="00CB5232" w:rsidP="00CB5232">
      <w:pPr>
        <w:spacing w:line="240" w:lineRule="auto"/>
        <w:ind w:leftChars="810" w:left="1701" w:rightChars="269" w:right="565"/>
        <w:rPr>
          <w:rFonts w:ascii="Consolas" w:hAnsi="Consolas"/>
          <w:sz w:val="22"/>
          <w:szCs w:val="22"/>
        </w:rPr>
      </w:pPr>
    </w:p>
    <w:p w14:paraId="5679FBE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lastRenderedPageBreak/>
        <w:t>/* Delete garage app */</w:t>
      </w:r>
    </w:p>
    <w:p w14:paraId="20C2046B"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app.delete('/garages/:id', function(request, response){</w:t>
      </w:r>
    </w:p>
    <w:p w14:paraId="4E30507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let id = request.params.id;   </w:t>
      </w:r>
    </w:p>
    <w:p w14:paraId="2E8CC08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if(!isFinite(id)) {</w:t>
      </w:r>
    </w:p>
    <w:p w14:paraId="68C2AAD8"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response.status(400).send({ error: 'Incorrect id!', message: 'Id must contain only numbers!' });</w:t>
      </w:r>
    </w:p>
    <w:p w14:paraId="0F211C54"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 </w:t>
      </w:r>
    </w:p>
    <w:p w14:paraId="04487FA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mc.query('SELECT garageId FROM garage WHERE garageId = ?', [id], function(error, results, fields){</w:t>
      </w:r>
    </w:p>
    <w:p w14:paraId="6C56324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if(Object.keys(results).length == 0){</w:t>
      </w:r>
    </w:p>
    <w:p w14:paraId="41D31333"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response.sendStatus(404);</w:t>
      </w:r>
    </w:p>
    <w:p w14:paraId="599463D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2CC81B69"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mc.query('DELETE FROM garage WHERE garageId = ?', [id], function (error, results, fields) {</w:t>
      </w:r>
    </w:p>
    <w:p w14:paraId="13D043DE"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if (error) throw error;</w:t>
      </w:r>
    </w:p>
    <w:p w14:paraId="37C8626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response.sendStatus(200);</w:t>
      </w:r>
    </w:p>
    <w:p w14:paraId="1D730F10"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w:t>
      </w:r>
    </w:p>
    <w:p w14:paraId="62159AE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  </w:t>
      </w:r>
    </w:p>
    <w:p w14:paraId="5E2AFDA7" w14:textId="65BA2664"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3251E096"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app.delete('/garages', function(request, response){</w:t>
      </w:r>
    </w:p>
    <w:p w14:paraId="0A21AA12"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 xml:space="preserve">    return response.sendStatus(400);</w:t>
      </w:r>
    </w:p>
    <w:p w14:paraId="48862445" w14:textId="77777777" w:rsidR="00CB5232" w:rsidRPr="00CB5232" w:rsidRDefault="00CB5232" w:rsidP="00CB5232">
      <w:pPr>
        <w:spacing w:line="240" w:lineRule="auto"/>
        <w:ind w:leftChars="810" w:left="1701" w:rightChars="269" w:right="565"/>
        <w:rPr>
          <w:rFonts w:ascii="Consolas" w:hAnsi="Consolas"/>
          <w:sz w:val="22"/>
          <w:szCs w:val="22"/>
        </w:rPr>
      </w:pPr>
      <w:r w:rsidRPr="00CB5232">
        <w:rPr>
          <w:rFonts w:ascii="Consolas" w:hAnsi="Consolas"/>
          <w:sz w:val="22"/>
          <w:szCs w:val="22"/>
        </w:rPr>
        <w:t>});</w:t>
      </w:r>
    </w:p>
    <w:p w14:paraId="050F51B8" w14:textId="77777777" w:rsidR="00CB5232" w:rsidRDefault="00CB5232" w:rsidP="00CB5232">
      <w:pPr>
        <w:spacing w:line="240" w:lineRule="auto"/>
        <w:ind w:left="1701" w:right="566"/>
        <w:rPr>
          <w:rFonts w:ascii="Times New Roman" w:hAnsi="Times New Roman" w:cs="Times New Roman"/>
          <w:sz w:val="28"/>
          <w:szCs w:val="28"/>
        </w:rPr>
      </w:pPr>
    </w:p>
    <w:p w14:paraId="22234604" w14:textId="77777777" w:rsidR="00CB5232" w:rsidRPr="00CB5232" w:rsidRDefault="00CB5232" w:rsidP="00CB5232">
      <w:pPr>
        <w:spacing w:line="240" w:lineRule="auto"/>
        <w:ind w:left="1701" w:right="567"/>
        <w:rPr>
          <w:rFonts w:ascii="Consolas" w:hAnsi="Consolas"/>
          <w:sz w:val="22"/>
          <w:szCs w:val="22"/>
        </w:rPr>
      </w:pPr>
    </w:p>
    <w:p w14:paraId="4AFE49A6" w14:textId="77777777" w:rsidR="00CB5232" w:rsidRPr="00CB5232" w:rsidRDefault="00CB5232" w:rsidP="00CB5232">
      <w:pPr>
        <w:spacing w:line="240" w:lineRule="auto"/>
        <w:ind w:left="1701" w:right="566"/>
        <w:rPr>
          <w:rFonts w:ascii="Times New Roman" w:hAnsi="Times New Roman" w:cs="Times New Roman"/>
          <w:sz w:val="28"/>
          <w:szCs w:val="28"/>
        </w:rPr>
      </w:pPr>
    </w:p>
    <w:p w14:paraId="2CE25A63" w14:textId="77777777" w:rsidR="00CB5232" w:rsidRPr="00CB5232" w:rsidRDefault="00CB5232" w:rsidP="00CB5232">
      <w:pPr>
        <w:spacing w:line="240" w:lineRule="auto"/>
        <w:ind w:left="1701" w:right="566"/>
        <w:rPr>
          <w:rFonts w:ascii="Consolas" w:hAnsi="Consolas"/>
          <w:sz w:val="22"/>
          <w:szCs w:val="22"/>
        </w:rPr>
      </w:pPr>
    </w:p>
    <w:p w14:paraId="24D53CE7" w14:textId="77777777" w:rsidR="00CB5232" w:rsidRDefault="00CB5232" w:rsidP="00D57910">
      <w:pPr>
        <w:spacing w:line="240" w:lineRule="auto"/>
        <w:ind w:leftChars="810" w:left="1701" w:rightChars="269" w:right="565"/>
        <w:rPr>
          <w:rFonts w:ascii="Times New Roman" w:hAnsi="Times New Roman" w:cs="Times New Roman"/>
          <w:sz w:val="28"/>
          <w:szCs w:val="28"/>
        </w:rPr>
      </w:pPr>
    </w:p>
    <w:p w14:paraId="7FBB4094" w14:textId="77777777" w:rsidR="00D57910" w:rsidRPr="00D57910" w:rsidRDefault="00D57910" w:rsidP="00D57910">
      <w:pPr>
        <w:spacing w:line="240" w:lineRule="auto"/>
        <w:ind w:leftChars="810" w:left="1701" w:rightChars="269" w:right="565"/>
        <w:rPr>
          <w:rFonts w:ascii="Times New Roman" w:hAnsi="Times New Roman" w:cs="Times New Roman"/>
          <w:sz w:val="28"/>
          <w:szCs w:val="28"/>
        </w:rPr>
      </w:pPr>
    </w:p>
    <w:p w14:paraId="3E1D7436" w14:textId="77777777" w:rsidR="00D57910" w:rsidRPr="00D57910" w:rsidRDefault="00D57910" w:rsidP="00CD54C6">
      <w:pPr>
        <w:pStyle w:val="a3"/>
        <w:spacing w:line="360" w:lineRule="auto"/>
        <w:ind w:left="1701" w:right="567"/>
        <w:rPr>
          <w:rFonts w:ascii="Times New Roman" w:hAnsi="Times New Roman" w:cs="Times New Roman"/>
          <w:sz w:val="28"/>
          <w:szCs w:val="28"/>
        </w:rPr>
      </w:pPr>
    </w:p>
    <w:sectPr w:rsidR="00D57910" w:rsidRPr="00D57910" w:rsidSect="00E26D29">
      <w:footerReference w:type="default" r:id="rId33"/>
      <w:pgSz w:w="11906" w:h="16838"/>
      <w:pgMar w:top="850" w:right="0" w:bottom="850"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E6752" w14:textId="77777777" w:rsidR="00E079AF" w:rsidRDefault="00E079AF" w:rsidP="00DD446F">
      <w:pPr>
        <w:spacing w:after="0" w:line="240" w:lineRule="auto"/>
      </w:pPr>
      <w:r>
        <w:separator/>
      </w:r>
    </w:p>
  </w:endnote>
  <w:endnote w:type="continuationSeparator" w:id="0">
    <w:p w14:paraId="1D038B53" w14:textId="77777777" w:rsidR="00E079AF" w:rsidRDefault="00E079AF" w:rsidP="00DD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964248"/>
      <w:docPartObj>
        <w:docPartGallery w:val="Page Numbers (Bottom of Page)"/>
        <w:docPartUnique/>
      </w:docPartObj>
    </w:sdtPr>
    <w:sdtContent>
      <w:p w14:paraId="16F64911" w14:textId="77777777" w:rsidR="00CB5232" w:rsidRDefault="00CB5232" w:rsidP="00927E10">
        <w:pPr>
          <w:pStyle w:val="ab"/>
          <w:ind w:left="6509" w:firstLine="4831"/>
          <w:jc w:val="both"/>
        </w:pPr>
      </w:p>
      <w:p w14:paraId="7B7EC240" w14:textId="1274693F" w:rsidR="00CB5232" w:rsidRDefault="00CB5232" w:rsidP="00927E10">
        <w:pPr>
          <w:pStyle w:val="ab"/>
          <w:ind w:left="6509" w:firstLine="4831"/>
          <w:jc w:val="both"/>
        </w:pPr>
        <w:r>
          <w:fldChar w:fldCharType="begin"/>
        </w:r>
        <w:r>
          <w:instrText>PAGE   \* MERGEFORMAT</w:instrText>
        </w:r>
        <w:r>
          <w:fldChar w:fldCharType="separate"/>
        </w:r>
        <w:r>
          <w:t>2</w:t>
        </w:r>
        <w:r>
          <w:fldChar w:fldCharType="end"/>
        </w:r>
      </w:p>
    </w:sdtContent>
  </w:sdt>
  <w:p w14:paraId="2C347A37" w14:textId="77777777" w:rsidR="00CB5232" w:rsidRDefault="00CB523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E776D" w14:textId="77777777" w:rsidR="00E079AF" w:rsidRDefault="00E079AF" w:rsidP="00DD446F">
      <w:pPr>
        <w:spacing w:after="0" w:line="240" w:lineRule="auto"/>
      </w:pPr>
      <w:r>
        <w:separator/>
      </w:r>
    </w:p>
  </w:footnote>
  <w:footnote w:type="continuationSeparator" w:id="0">
    <w:p w14:paraId="7BA85698" w14:textId="77777777" w:rsidR="00E079AF" w:rsidRDefault="00E079AF" w:rsidP="00DD4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905"/>
    <w:multiLevelType w:val="hybridMultilevel"/>
    <w:tmpl w:val="CE5064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D9493B"/>
    <w:multiLevelType w:val="hybridMultilevel"/>
    <w:tmpl w:val="3E68871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 w15:restartNumberingAfterBreak="0">
    <w:nsid w:val="0996784B"/>
    <w:multiLevelType w:val="hybridMultilevel"/>
    <w:tmpl w:val="6BBC84D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15:restartNumberingAfterBreak="0">
    <w:nsid w:val="0AC72DE9"/>
    <w:multiLevelType w:val="hybridMultilevel"/>
    <w:tmpl w:val="E696B3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2426F11"/>
    <w:multiLevelType w:val="hybridMultilevel"/>
    <w:tmpl w:val="6ED44010"/>
    <w:lvl w:ilvl="0" w:tplc="0422000F">
      <w:start w:val="1"/>
      <w:numFmt w:val="decimal"/>
      <w:lvlText w:val="%1."/>
      <w:lvlJc w:val="left"/>
      <w:pPr>
        <w:ind w:left="1068" w:hanging="360"/>
      </w:pPr>
      <w:rPr>
        <w:rFonts w:hint="default"/>
      </w:r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26373EF6"/>
    <w:multiLevelType w:val="hybridMultilevel"/>
    <w:tmpl w:val="3904A60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94B565B"/>
    <w:multiLevelType w:val="hybridMultilevel"/>
    <w:tmpl w:val="2E18DC56"/>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15:restartNumberingAfterBreak="0">
    <w:nsid w:val="2CF03C0F"/>
    <w:multiLevelType w:val="hybridMultilevel"/>
    <w:tmpl w:val="8C7CE9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FD6686E"/>
    <w:multiLevelType w:val="hybridMultilevel"/>
    <w:tmpl w:val="0332D6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0C2928"/>
    <w:multiLevelType w:val="hybridMultilevel"/>
    <w:tmpl w:val="25105484"/>
    <w:lvl w:ilvl="0" w:tplc="0422000F">
      <w:start w:val="1"/>
      <w:numFmt w:val="decimal"/>
      <w:lvlText w:val="%1."/>
      <w:lvlJc w:val="left"/>
      <w:pPr>
        <w:ind w:left="2061" w:hanging="360"/>
      </w:pPr>
    </w:lvl>
    <w:lvl w:ilvl="1" w:tplc="04220019" w:tentative="1">
      <w:start w:val="1"/>
      <w:numFmt w:val="lowerLetter"/>
      <w:lvlText w:val="%2."/>
      <w:lvlJc w:val="left"/>
      <w:pPr>
        <w:ind w:left="2781" w:hanging="360"/>
      </w:pPr>
    </w:lvl>
    <w:lvl w:ilvl="2" w:tplc="0422001B" w:tentative="1">
      <w:start w:val="1"/>
      <w:numFmt w:val="lowerRoman"/>
      <w:lvlText w:val="%3."/>
      <w:lvlJc w:val="right"/>
      <w:pPr>
        <w:ind w:left="3501" w:hanging="180"/>
      </w:pPr>
    </w:lvl>
    <w:lvl w:ilvl="3" w:tplc="0422000F" w:tentative="1">
      <w:start w:val="1"/>
      <w:numFmt w:val="decimal"/>
      <w:lvlText w:val="%4."/>
      <w:lvlJc w:val="left"/>
      <w:pPr>
        <w:ind w:left="4221" w:hanging="360"/>
      </w:pPr>
    </w:lvl>
    <w:lvl w:ilvl="4" w:tplc="04220019" w:tentative="1">
      <w:start w:val="1"/>
      <w:numFmt w:val="lowerLetter"/>
      <w:lvlText w:val="%5."/>
      <w:lvlJc w:val="left"/>
      <w:pPr>
        <w:ind w:left="4941" w:hanging="360"/>
      </w:pPr>
    </w:lvl>
    <w:lvl w:ilvl="5" w:tplc="0422001B" w:tentative="1">
      <w:start w:val="1"/>
      <w:numFmt w:val="lowerRoman"/>
      <w:lvlText w:val="%6."/>
      <w:lvlJc w:val="right"/>
      <w:pPr>
        <w:ind w:left="5661" w:hanging="180"/>
      </w:pPr>
    </w:lvl>
    <w:lvl w:ilvl="6" w:tplc="0422000F" w:tentative="1">
      <w:start w:val="1"/>
      <w:numFmt w:val="decimal"/>
      <w:lvlText w:val="%7."/>
      <w:lvlJc w:val="left"/>
      <w:pPr>
        <w:ind w:left="6381" w:hanging="360"/>
      </w:pPr>
    </w:lvl>
    <w:lvl w:ilvl="7" w:tplc="04220019" w:tentative="1">
      <w:start w:val="1"/>
      <w:numFmt w:val="lowerLetter"/>
      <w:lvlText w:val="%8."/>
      <w:lvlJc w:val="left"/>
      <w:pPr>
        <w:ind w:left="7101" w:hanging="360"/>
      </w:pPr>
    </w:lvl>
    <w:lvl w:ilvl="8" w:tplc="0422001B" w:tentative="1">
      <w:start w:val="1"/>
      <w:numFmt w:val="lowerRoman"/>
      <w:lvlText w:val="%9."/>
      <w:lvlJc w:val="right"/>
      <w:pPr>
        <w:ind w:left="7821" w:hanging="180"/>
      </w:pPr>
    </w:lvl>
  </w:abstractNum>
  <w:abstractNum w:abstractNumId="10" w15:restartNumberingAfterBreak="0">
    <w:nsid w:val="361749D1"/>
    <w:multiLevelType w:val="hybridMultilevel"/>
    <w:tmpl w:val="D248AFAE"/>
    <w:lvl w:ilvl="0" w:tplc="3564BF34">
      <w:start w:val="1"/>
      <w:numFmt w:val="decimal"/>
      <w:lvlText w:val="%1."/>
      <w:lvlJc w:val="left"/>
      <w:pPr>
        <w:ind w:left="1920" w:hanging="360"/>
      </w:pPr>
      <w:rPr>
        <w:rFonts w:hint="default"/>
        <w:b w:val="0"/>
      </w:rPr>
    </w:lvl>
    <w:lvl w:ilvl="1" w:tplc="04220019" w:tentative="1">
      <w:start w:val="1"/>
      <w:numFmt w:val="lowerLetter"/>
      <w:lvlText w:val="%2."/>
      <w:lvlJc w:val="left"/>
      <w:pPr>
        <w:ind w:left="2640" w:hanging="360"/>
      </w:pPr>
    </w:lvl>
    <w:lvl w:ilvl="2" w:tplc="0422001B" w:tentative="1">
      <w:start w:val="1"/>
      <w:numFmt w:val="lowerRoman"/>
      <w:lvlText w:val="%3."/>
      <w:lvlJc w:val="right"/>
      <w:pPr>
        <w:ind w:left="3360" w:hanging="180"/>
      </w:pPr>
    </w:lvl>
    <w:lvl w:ilvl="3" w:tplc="0422000F" w:tentative="1">
      <w:start w:val="1"/>
      <w:numFmt w:val="decimal"/>
      <w:lvlText w:val="%4."/>
      <w:lvlJc w:val="left"/>
      <w:pPr>
        <w:ind w:left="4080" w:hanging="360"/>
      </w:pPr>
    </w:lvl>
    <w:lvl w:ilvl="4" w:tplc="04220019" w:tentative="1">
      <w:start w:val="1"/>
      <w:numFmt w:val="lowerLetter"/>
      <w:lvlText w:val="%5."/>
      <w:lvlJc w:val="left"/>
      <w:pPr>
        <w:ind w:left="4800" w:hanging="360"/>
      </w:pPr>
    </w:lvl>
    <w:lvl w:ilvl="5" w:tplc="0422001B" w:tentative="1">
      <w:start w:val="1"/>
      <w:numFmt w:val="lowerRoman"/>
      <w:lvlText w:val="%6."/>
      <w:lvlJc w:val="right"/>
      <w:pPr>
        <w:ind w:left="5520" w:hanging="180"/>
      </w:pPr>
    </w:lvl>
    <w:lvl w:ilvl="6" w:tplc="0422000F" w:tentative="1">
      <w:start w:val="1"/>
      <w:numFmt w:val="decimal"/>
      <w:lvlText w:val="%7."/>
      <w:lvlJc w:val="left"/>
      <w:pPr>
        <w:ind w:left="6240" w:hanging="360"/>
      </w:pPr>
    </w:lvl>
    <w:lvl w:ilvl="7" w:tplc="04220019" w:tentative="1">
      <w:start w:val="1"/>
      <w:numFmt w:val="lowerLetter"/>
      <w:lvlText w:val="%8."/>
      <w:lvlJc w:val="left"/>
      <w:pPr>
        <w:ind w:left="6960" w:hanging="360"/>
      </w:pPr>
    </w:lvl>
    <w:lvl w:ilvl="8" w:tplc="0422001B" w:tentative="1">
      <w:start w:val="1"/>
      <w:numFmt w:val="lowerRoman"/>
      <w:lvlText w:val="%9."/>
      <w:lvlJc w:val="right"/>
      <w:pPr>
        <w:ind w:left="7680" w:hanging="180"/>
      </w:pPr>
    </w:lvl>
  </w:abstractNum>
  <w:abstractNum w:abstractNumId="11" w15:restartNumberingAfterBreak="0">
    <w:nsid w:val="4F6D6023"/>
    <w:multiLevelType w:val="hybridMultilevel"/>
    <w:tmpl w:val="BDB43A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F9F2EA8"/>
    <w:multiLevelType w:val="hybridMultilevel"/>
    <w:tmpl w:val="2FBCACFC"/>
    <w:lvl w:ilvl="0" w:tplc="0422000F">
      <w:start w:val="1"/>
      <w:numFmt w:val="decimal"/>
      <w:lvlText w:val="%1."/>
      <w:lvlJc w:val="left"/>
      <w:pPr>
        <w:ind w:left="2844" w:hanging="360"/>
      </w:pPr>
    </w:lvl>
    <w:lvl w:ilvl="1" w:tplc="04220019" w:tentative="1">
      <w:start w:val="1"/>
      <w:numFmt w:val="lowerLetter"/>
      <w:lvlText w:val="%2."/>
      <w:lvlJc w:val="left"/>
      <w:pPr>
        <w:ind w:left="3564" w:hanging="360"/>
      </w:pPr>
    </w:lvl>
    <w:lvl w:ilvl="2" w:tplc="0422001B" w:tentative="1">
      <w:start w:val="1"/>
      <w:numFmt w:val="lowerRoman"/>
      <w:lvlText w:val="%3."/>
      <w:lvlJc w:val="right"/>
      <w:pPr>
        <w:ind w:left="4284" w:hanging="180"/>
      </w:pPr>
    </w:lvl>
    <w:lvl w:ilvl="3" w:tplc="0422000F" w:tentative="1">
      <w:start w:val="1"/>
      <w:numFmt w:val="decimal"/>
      <w:lvlText w:val="%4."/>
      <w:lvlJc w:val="left"/>
      <w:pPr>
        <w:ind w:left="5004" w:hanging="360"/>
      </w:pPr>
    </w:lvl>
    <w:lvl w:ilvl="4" w:tplc="04220019" w:tentative="1">
      <w:start w:val="1"/>
      <w:numFmt w:val="lowerLetter"/>
      <w:lvlText w:val="%5."/>
      <w:lvlJc w:val="left"/>
      <w:pPr>
        <w:ind w:left="5724" w:hanging="360"/>
      </w:pPr>
    </w:lvl>
    <w:lvl w:ilvl="5" w:tplc="0422001B" w:tentative="1">
      <w:start w:val="1"/>
      <w:numFmt w:val="lowerRoman"/>
      <w:lvlText w:val="%6."/>
      <w:lvlJc w:val="right"/>
      <w:pPr>
        <w:ind w:left="6444" w:hanging="180"/>
      </w:pPr>
    </w:lvl>
    <w:lvl w:ilvl="6" w:tplc="0422000F" w:tentative="1">
      <w:start w:val="1"/>
      <w:numFmt w:val="decimal"/>
      <w:lvlText w:val="%7."/>
      <w:lvlJc w:val="left"/>
      <w:pPr>
        <w:ind w:left="7164" w:hanging="360"/>
      </w:pPr>
    </w:lvl>
    <w:lvl w:ilvl="7" w:tplc="04220019" w:tentative="1">
      <w:start w:val="1"/>
      <w:numFmt w:val="lowerLetter"/>
      <w:lvlText w:val="%8."/>
      <w:lvlJc w:val="left"/>
      <w:pPr>
        <w:ind w:left="7884" w:hanging="360"/>
      </w:pPr>
    </w:lvl>
    <w:lvl w:ilvl="8" w:tplc="0422001B" w:tentative="1">
      <w:start w:val="1"/>
      <w:numFmt w:val="lowerRoman"/>
      <w:lvlText w:val="%9."/>
      <w:lvlJc w:val="right"/>
      <w:pPr>
        <w:ind w:left="8604" w:hanging="180"/>
      </w:pPr>
    </w:lvl>
  </w:abstractNum>
  <w:abstractNum w:abstractNumId="13" w15:restartNumberingAfterBreak="0">
    <w:nsid w:val="611C474E"/>
    <w:multiLevelType w:val="hybridMultilevel"/>
    <w:tmpl w:val="20E080A2"/>
    <w:lvl w:ilvl="0" w:tplc="82CC55EE">
      <w:start w:val="1"/>
      <w:numFmt w:val="decimal"/>
      <w:lvlText w:val="%1."/>
      <w:lvlJc w:val="left"/>
      <w:pPr>
        <w:ind w:left="2061" w:hanging="360"/>
      </w:pPr>
      <w:rPr>
        <w:rFonts w:hint="default"/>
      </w:rPr>
    </w:lvl>
    <w:lvl w:ilvl="1" w:tplc="04220019" w:tentative="1">
      <w:start w:val="1"/>
      <w:numFmt w:val="lowerLetter"/>
      <w:lvlText w:val="%2."/>
      <w:lvlJc w:val="left"/>
      <w:pPr>
        <w:ind w:left="2781" w:hanging="360"/>
      </w:pPr>
    </w:lvl>
    <w:lvl w:ilvl="2" w:tplc="0422001B" w:tentative="1">
      <w:start w:val="1"/>
      <w:numFmt w:val="lowerRoman"/>
      <w:lvlText w:val="%3."/>
      <w:lvlJc w:val="right"/>
      <w:pPr>
        <w:ind w:left="3501" w:hanging="180"/>
      </w:pPr>
    </w:lvl>
    <w:lvl w:ilvl="3" w:tplc="0422000F" w:tentative="1">
      <w:start w:val="1"/>
      <w:numFmt w:val="decimal"/>
      <w:lvlText w:val="%4."/>
      <w:lvlJc w:val="left"/>
      <w:pPr>
        <w:ind w:left="4221" w:hanging="360"/>
      </w:pPr>
    </w:lvl>
    <w:lvl w:ilvl="4" w:tplc="04220019" w:tentative="1">
      <w:start w:val="1"/>
      <w:numFmt w:val="lowerLetter"/>
      <w:lvlText w:val="%5."/>
      <w:lvlJc w:val="left"/>
      <w:pPr>
        <w:ind w:left="4941" w:hanging="360"/>
      </w:pPr>
    </w:lvl>
    <w:lvl w:ilvl="5" w:tplc="0422001B" w:tentative="1">
      <w:start w:val="1"/>
      <w:numFmt w:val="lowerRoman"/>
      <w:lvlText w:val="%6."/>
      <w:lvlJc w:val="right"/>
      <w:pPr>
        <w:ind w:left="5661" w:hanging="180"/>
      </w:pPr>
    </w:lvl>
    <w:lvl w:ilvl="6" w:tplc="0422000F" w:tentative="1">
      <w:start w:val="1"/>
      <w:numFmt w:val="decimal"/>
      <w:lvlText w:val="%7."/>
      <w:lvlJc w:val="left"/>
      <w:pPr>
        <w:ind w:left="6381" w:hanging="360"/>
      </w:pPr>
    </w:lvl>
    <w:lvl w:ilvl="7" w:tplc="04220019" w:tentative="1">
      <w:start w:val="1"/>
      <w:numFmt w:val="lowerLetter"/>
      <w:lvlText w:val="%8."/>
      <w:lvlJc w:val="left"/>
      <w:pPr>
        <w:ind w:left="7101" w:hanging="360"/>
      </w:pPr>
    </w:lvl>
    <w:lvl w:ilvl="8" w:tplc="0422001B" w:tentative="1">
      <w:start w:val="1"/>
      <w:numFmt w:val="lowerRoman"/>
      <w:lvlText w:val="%9."/>
      <w:lvlJc w:val="right"/>
      <w:pPr>
        <w:ind w:left="7821" w:hanging="180"/>
      </w:pPr>
    </w:lvl>
  </w:abstractNum>
  <w:abstractNum w:abstractNumId="14" w15:restartNumberingAfterBreak="0">
    <w:nsid w:val="792843CD"/>
    <w:multiLevelType w:val="hybridMultilevel"/>
    <w:tmpl w:val="B6A687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D253702"/>
    <w:multiLevelType w:val="hybridMultilevel"/>
    <w:tmpl w:val="178EF3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F2F7311"/>
    <w:multiLevelType w:val="hybridMultilevel"/>
    <w:tmpl w:val="435CA6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6"/>
  </w:num>
  <w:num w:numId="5">
    <w:abstractNumId w:val="5"/>
  </w:num>
  <w:num w:numId="6">
    <w:abstractNumId w:val="14"/>
  </w:num>
  <w:num w:numId="7">
    <w:abstractNumId w:val="7"/>
  </w:num>
  <w:num w:numId="8">
    <w:abstractNumId w:val="2"/>
  </w:num>
  <w:num w:numId="9">
    <w:abstractNumId w:val="15"/>
  </w:num>
  <w:num w:numId="10">
    <w:abstractNumId w:val="16"/>
  </w:num>
  <w:num w:numId="11">
    <w:abstractNumId w:val="9"/>
  </w:num>
  <w:num w:numId="12">
    <w:abstractNumId w:val="4"/>
  </w:num>
  <w:num w:numId="13">
    <w:abstractNumId w:val="0"/>
  </w:num>
  <w:num w:numId="14">
    <w:abstractNumId w:val="12"/>
  </w:num>
  <w:num w:numId="15">
    <w:abstractNumId w:val="1"/>
  </w:num>
  <w:num w:numId="16">
    <w:abstractNumId w:val="10"/>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Користувач Windows">
    <w15:presenceInfo w15:providerId="None" w15:userId="Користувач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6C"/>
    <w:rsid w:val="000153A3"/>
    <w:rsid w:val="00015977"/>
    <w:rsid w:val="000C0909"/>
    <w:rsid w:val="000D4619"/>
    <w:rsid w:val="001045F9"/>
    <w:rsid w:val="00147DDB"/>
    <w:rsid w:val="0015432D"/>
    <w:rsid w:val="00174275"/>
    <w:rsid w:val="001A0452"/>
    <w:rsid w:val="001C5293"/>
    <w:rsid w:val="002B35D1"/>
    <w:rsid w:val="002D6B06"/>
    <w:rsid w:val="002F7858"/>
    <w:rsid w:val="00361531"/>
    <w:rsid w:val="003E3928"/>
    <w:rsid w:val="004070EC"/>
    <w:rsid w:val="004F6C3E"/>
    <w:rsid w:val="00534DFB"/>
    <w:rsid w:val="005D0226"/>
    <w:rsid w:val="005D470E"/>
    <w:rsid w:val="00642A9D"/>
    <w:rsid w:val="0068102D"/>
    <w:rsid w:val="006A44AB"/>
    <w:rsid w:val="006D4974"/>
    <w:rsid w:val="00706CE4"/>
    <w:rsid w:val="0071608E"/>
    <w:rsid w:val="00720D46"/>
    <w:rsid w:val="007477F1"/>
    <w:rsid w:val="00765388"/>
    <w:rsid w:val="00766BFC"/>
    <w:rsid w:val="0077535B"/>
    <w:rsid w:val="007B7F25"/>
    <w:rsid w:val="007C1CA3"/>
    <w:rsid w:val="00833D6C"/>
    <w:rsid w:val="00836C33"/>
    <w:rsid w:val="00846640"/>
    <w:rsid w:val="008515BF"/>
    <w:rsid w:val="008732F0"/>
    <w:rsid w:val="008A73BF"/>
    <w:rsid w:val="00927E10"/>
    <w:rsid w:val="00977287"/>
    <w:rsid w:val="009A5D5E"/>
    <w:rsid w:val="00AB5FCE"/>
    <w:rsid w:val="00B150A9"/>
    <w:rsid w:val="00B66EC3"/>
    <w:rsid w:val="00B75CAB"/>
    <w:rsid w:val="00B81956"/>
    <w:rsid w:val="00BD1622"/>
    <w:rsid w:val="00BE0A78"/>
    <w:rsid w:val="00C42CC9"/>
    <w:rsid w:val="00C43079"/>
    <w:rsid w:val="00CB5232"/>
    <w:rsid w:val="00CD54C6"/>
    <w:rsid w:val="00D331CD"/>
    <w:rsid w:val="00D57910"/>
    <w:rsid w:val="00D66F68"/>
    <w:rsid w:val="00DD446F"/>
    <w:rsid w:val="00DD5C4F"/>
    <w:rsid w:val="00E06A48"/>
    <w:rsid w:val="00E079AF"/>
    <w:rsid w:val="00E1319C"/>
    <w:rsid w:val="00E156E5"/>
    <w:rsid w:val="00E26D29"/>
    <w:rsid w:val="00E8545C"/>
    <w:rsid w:val="00F01F43"/>
    <w:rsid w:val="00F76055"/>
    <w:rsid w:val="00F76CE0"/>
    <w:rsid w:val="00F932F7"/>
    <w:rsid w:val="00FA20FB"/>
    <w:rsid w:val="00FF0B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8B29"/>
  <w15:chartTrackingRefBased/>
  <w15:docId w15:val="{832EE329-9F90-4850-8A16-AE9E1379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6C33"/>
    <w:pPr>
      <w:spacing w:line="312" w:lineRule="auto"/>
    </w:pPr>
    <w:rPr>
      <w:rFonts w:eastAsiaTheme="minorEastAsia"/>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C33"/>
    <w:pPr>
      <w:ind w:left="720"/>
      <w:contextualSpacing/>
    </w:pPr>
  </w:style>
  <w:style w:type="paragraph" w:styleId="a4">
    <w:name w:val="Balloon Text"/>
    <w:basedOn w:val="a"/>
    <w:link w:val="a5"/>
    <w:uiPriority w:val="99"/>
    <w:semiHidden/>
    <w:unhideWhenUsed/>
    <w:rsid w:val="00836C33"/>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836C33"/>
    <w:rPr>
      <w:rFonts w:ascii="Segoe UI" w:eastAsiaTheme="minorEastAsia" w:hAnsi="Segoe UI" w:cs="Segoe UI"/>
      <w:sz w:val="18"/>
      <w:szCs w:val="18"/>
    </w:rPr>
  </w:style>
  <w:style w:type="paragraph" w:styleId="1">
    <w:name w:val="toc 1"/>
    <w:basedOn w:val="a"/>
    <w:next w:val="a"/>
    <w:autoRedefine/>
    <w:uiPriority w:val="39"/>
    <w:unhideWhenUsed/>
    <w:rsid w:val="00B66EC3"/>
    <w:pPr>
      <w:tabs>
        <w:tab w:val="right" w:leader="dot" w:pos="11340"/>
      </w:tabs>
      <w:spacing w:after="100"/>
      <w:ind w:left="1701" w:right="567"/>
      <w:jc w:val="center"/>
    </w:pPr>
    <w:rPr>
      <w:rFonts w:ascii="Times New Roman" w:hAnsi="Times New Roman" w:cs="Times New Roman"/>
      <w:b/>
      <w:noProof/>
      <w:sz w:val="28"/>
      <w:szCs w:val="28"/>
    </w:rPr>
  </w:style>
  <w:style w:type="character" w:styleId="a6">
    <w:name w:val="Hyperlink"/>
    <w:basedOn w:val="a0"/>
    <w:uiPriority w:val="99"/>
    <w:unhideWhenUsed/>
    <w:rsid w:val="00836C33"/>
    <w:rPr>
      <w:color w:val="0563C1" w:themeColor="hyperlink"/>
      <w:u w:val="single"/>
    </w:rPr>
  </w:style>
  <w:style w:type="paragraph" w:styleId="a7">
    <w:name w:val="Subtitle"/>
    <w:basedOn w:val="a"/>
    <w:next w:val="a"/>
    <w:link w:val="a8"/>
    <w:uiPriority w:val="11"/>
    <w:qFormat/>
    <w:rsid w:val="0068102D"/>
    <w:pPr>
      <w:numPr>
        <w:ilvl w:val="1"/>
      </w:numPr>
      <w:spacing w:after="240"/>
    </w:pPr>
    <w:rPr>
      <w:color w:val="000000" w:themeColor="text1"/>
      <w:sz w:val="24"/>
      <w:szCs w:val="24"/>
    </w:rPr>
  </w:style>
  <w:style w:type="character" w:customStyle="1" w:styleId="a8">
    <w:name w:val="Підзаголовок Знак"/>
    <w:basedOn w:val="a0"/>
    <w:link w:val="a7"/>
    <w:uiPriority w:val="11"/>
    <w:rsid w:val="0068102D"/>
    <w:rPr>
      <w:rFonts w:eastAsiaTheme="minorEastAsia"/>
      <w:color w:val="000000" w:themeColor="text1"/>
      <w:sz w:val="24"/>
      <w:szCs w:val="24"/>
    </w:rPr>
  </w:style>
  <w:style w:type="paragraph" w:styleId="a9">
    <w:name w:val="header"/>
    <w:basedOn w:val="a"/>
    <w:link w:val="aa"/>
    <w:uiPriority w:val="99"/>
    <w:unhideWhenUsed/>
    <w:rsid w:val="00DD446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DD446F"/>
    <w:rPr>
      <w:rFonts w:eastAsiaTheme="minorEastAsia"/>
      <w:sz w:val="21"/>
      <w:szCs w:val="21"/>
    </w:rPr>
  </w:style>
  <w:style w:type="paragraph" w:styleId="ab">
    <w:name w:val="footer"/>
    <w:basedOn w:val="a"/>
    <w:link w:val="ac"/>
    <w:uiPriority w:val="99"/>
    <w:unhideWhenUsed/>
    <w:rsid w:val="00DD446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DD446F"/>
    <w:rPr>
      <w:rFonts w:eastAsiaTheme="minorEastAsia"/>
      <w:sz w:val="21"/>
      <w:szCs w:val="21"/>
    </w:rPr>
  </w:style>
  <w:style w:type="paragraph" w:styleId="2">
    <w:name w:val="toc 2"/>
    <w:basedOn w:val="a"/>
    <w:next w:val="a"/>
    <w:autoRedefine/>
    <w:uiPriority w:val="39"/>
    <w:unhideWhenUsed/>
    <w:rsid w:val="00B66EC3"/>
    <w:pPr>
      <w:tabs>
        <w:tab w:val="right" w:leader="dot" w:pos="11340"/>
      </w:tabs>
      <w:spacing w:after="100"/>
      <w:ind w:left="1701" w:right="567"/>
    </w:pPr>
    <w:rPr>
      <w:rFonts w:ascii="Times New Roman" w:hAnsi="Times New Roman" w:cs="Times New Roman"/>
      <w:b/>
      <w:noProof/>
      <w:color w:val="000000" w:themeColor="text1"/>
      <w:sz w:val="28"/>
      <w:szCs w:val="28"/>
    </w:rPr>
  </w:style>
  <w:style w:type="character" w:styleId="ad">
    <w:name w:val="Unresolved Mention"/>
    <w:basedOn w:val="a0"/>
    <w:uiPriority w:val="99"/>
    <w:semiHidden/>
    <w:unhideWhenUsed/>
    <w:rsid w:val="007477F1"/>
    <w:rPr>
      <w:color w:val="808080"/>
      <w:shd w:val="clear" w:color="auto" w:fill="E6E6E6"/>
    </w:rPr>
  </w:style>
  <w:style w:type="paragraph" w:customStyle="1" w:styleId="msonormal0">
    <w:name w:val="msonormal"/>
    <w:basedOn w:val="a"/>
    <w:rsid w:val="00D5791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9057">
      <w:bodyDiv w:val="1"/>
      <w:marLeft w:val="0"/>
      <w:marRight w:val="0"/>
      <w:marTop w:val="0"/>
      <w:marBottom w:val="0"/>
      <w:divBdr>
        <w:top w:val="none" w:sz="0" w:space="0" w:color="auto"/>
        <w:left w:val="none" w:sz="0" w:space="0" w:color="auto"/>
        <w:bottom w:val="none" w:sz="0" w:space="0" w:color="auto"/>
        <w:right w:val="none" w:sz="0" w:space="0" w:color="auto"/>
      </w:divBdr>
      <w:divsChild>
        <w:div w:id="941643145">
          <w:marLeft w:val="0"/>
          <w:marRight w:val="0"/>
          <w:marTop w:val="0"/>
          <w:marBottom w:val="0"/>
          <w:divBdr>
            <w:top w:val="none" w:sz="0" w:space="0" w:color="auto"/>
            <w:left w:val="none" w:sz="0" w:space="0" w:color="auto"/>
            <w:bottom w:val="none" w:sz="0" w:space="0" w:color="auto"/>
            <w:right w:val="none" w:sz="0" w:space="0" w:color="auto"/>
          </w:divBdr>
          <w:divsChild>
            <w:div w:id="50226973">
              <w:marLeft w:val="0"/>
              <w:marRight w:val="0"/>
              <w:marTop w:val="0"/>
              <w:marBottom w:val="0"/>
              <w:divBdr>
                <w:top w:val="none" w:sz="0" w:space="0" w:color="auto"/>
                <w:left w:val="none" w:sz="0" w:space="0" w:color="auto"/>
                <w:bottom w:val="none" w:sz="0" w:space="0" w:color="auto"/>
                <w:right w:val="none" w:sz="0" w:space="0" w:color="auto"/>
              </w:divBdr>
            </w:div>
            <w:div w:id="1989288725">
              <w:marLeft w:val="0"/>
              <w:marRight w:val="0"/>
              <w:marTop w:val="0"/>
              <w:marBottom w:val="0"/>
              <w:divBdr>
                <w:top w:val="none" w:sz="0" w:space="0" w:color="auto"/>
                <w:left w:val="none" w:sz="0" w:space="0" w:color="auto"/>
                <w:bottom w:val="none" w:sz="0" w:space="0" w:color="auto"/>
                <w:right w:val="none" w:sz="0" w:space="0" w:color="auto"/>
              </w:divBdr>
            </w:div>
            <w:div w:id="1883977761">
              <w:marLeft w:val="0"/>
              <w:marRight w:val="0"/>
              <w:marTop w:val="0"/>
              <w:marBottom w:val="0"/>
              <w:divBdr>
                <w:top w:val="none" w:sz="0" w:space="0" w:color="auto"/>
                <w:left w:val="none" w:sz="0" w:space="0" w:color="auto"/>
                <w:bottom w:val="none" w:sz="0" w:space="0" w:color="auto"/>
                <w:right w:val="none" w:sz="0" w:space="0" w:color="auto"/>
              </w:divBdr>
            </w:div>
            <w:div w:id="1738893459">
              <w:marLeft w:val="0"/>
              <w:marRight w:val="0"/>
              <w:marTop w:val="0"/>
              <w:marBottom w:val="0"/>
              <w:divBdr>
                <w:top w:val="none" w:sz="0" w:space="0" w:color="auto"/>
                <w:left w:val="none" w:sz="0" w:space="0" w:color="auto"/>
                <w:bottom w:val="none" w:sz="0" w:space="0" w:color="auto"/>
                <w:right w:val="none" w:sz="0" w:space="0" w:color="auto"/>
              </w:divBdr>
            </w:div>
            <w:div w:id="1816947744">
              <w:marLeft w:val="0"/>
              <w:marRight w:val="0"/>
              <w:marTop w:val="0"/>
              <w:marBottom w:val="0"/>
              <w:divBdr>
                <w:top w:val="none" w:sz="0" w:space="0" w:color="auto"/>
                <w:left w:val="none" w:sz="0" w:space="0" w:color="auto"/>
                <w:bottom w:val="none" w:sz="0" w:space="0" w:color="auto"/>
                <w:right w:val="none" w:sz="0" w:space="0" w:color="auto"/>
              </w:divBdr>
            </w:div>
            <w:div w:id="560940171">
              <w:marLeft w:val="0"/>
              <w:marRight w:val="0"/>
              <w:marTop w:val="0"/>
              <w:marBottom w:val="0"/>
              <w:divBdr>
                <w:top w:val="none" w:sz="0" w:space="0" w:color="auto"/>
                <w:left w:val="none" w:sz="0" w:space="0" w:color="auto"/>
                <w:bottom w:val="none" w:sz="0" w:space="0" w:color="auto"/>
                <w:right w:val="none" w:sz="0" w:space="0" w:color="auto"/>
              </w:divBdr>
            </w:div>
            <w:div w:id="610665459">
              <w:marLeft w:val="0"/>
              <w:marRight w:val="0"/>
              <w:marTop w:val="0"/>
              <w:marBottom w:val="0"/>
              <w:divBdr>
                <w:top w:val="none" w:sz="0" w:space="0" w:color="auto"/>
                <w:left w:val="none" w:sz="0" w:space="0" w:color="auto"/>
                <w:bottom w:val="none" w:sz="0" w:space="0" w:color="auto"/>
                <w:right w:val="none" w:sz="0" w:space="0" w:color="auto"/>
              </w:divBdr>
            </w:div>
            <w:div w:id="435369773">
              <w:marLeft w:val="0"/>
              <w:marRight w:val="0"/>
              <w:marTop w:val="0"/>
              <w:marBottom w:val="0"/>
              <w:divBdr>
                <w:top w:val="none" w:sz="0" w:space="0" w:color="auto"/>
                <w:left w:val="none" w:sz="0" w:space="0" w:color="auto"/>
                <w:bottom w:val="none" w:sz="0" w:space="0" w:color="auto"/>
                <w:right w:val="none" w:sz="0" w:space="0" w:color="auto"/>
              </w:divBdr>
            </w:div>
            <w:div w:id="1622572520">
              <w:marLeft w:val="0"/>
              <w:marRight w:val="0"/>
              <w:marTop w:val="0"/>
              <w:marBottom w:val="0"/>
              <w:divBdr>
                <w:top w:val="none" w:sz="0" w:space="0" w:color="auto"/>
                <w:left w:val="none" w:sz="0" w:space="0" w:color="auto"/>
                <w:bottom w:val="none" w:sz="0" w:space="0" w:color="auto"/>
                <w:right w:val="none" w:sz="0" w:space="0" w:color="auto"/>
              </w:divBdr>
            </w:div>
            <w:div w:id="1321546475">
              <w:marLeft w:val="0"/>
              <w:marRight w:val="0"/>
              <w:marTop w:val="0"/>
              <w:marBottom w:val="0"/>
              <w:divBdr>
                <w:top w:val="none" w:sz="0" w:space="0" w:color="auto"/>
                <w:left w:val="none" w:sz="0" w:space="0" w:color="auto"/>
                <w:bottom w:val="none" w:sz="0" w:space="0" w:color="auto"/>
                <w:right w:val="none" w:sz="0" w:space="0" w:color="auto"/>
              </w:divBdr>
            </w:div>
            <w:div w:id="1980956754">
              <w:marLeft w:val="0"/>
              <w:marRight w:val="0"/>
              <w:marTop w:val="0"/>
              <w:marBottom w:val="0"/>
              <w:divBdr>
                <w:top w:val="none" w:sz="0" w:space="0" w:color="auto"/>
                <w:left w:val="none" w:sz="0" w:space="0" w:color="auto"/>
                <w:bottom w:val="none" w:sz="0" w:space="0" w:color="auto"/>
                <w:right w:val="none" w:sz="0" w:space="0" w:color="auto"/>
              </w:divBdr>
            </w:div>
            <w:div w:id="1301886260">
              <w:marLeft w:val="0"/>
              <w:marRight w:val="0"/>
              <w:marTop w:val="0"/>
              <w:marBottom w:val="0"/>
              <w:divBdr>
                <w:top w:val="none" w:sz="0" w:space="0" w:color="auto"/>
                <w:left w:val="none" w:sz="0" w:space="0" w:color="auto"/>
                <w:bottom w:val="none" w:sz="0" w:space="0" w:color="auto"/>
                <w:right w:val="none" w:sz="0" w:space="0" w:color="auto"/>
              </w:divBdr>
            </w:div>
            <w:div w:id="469789528">
              <w:marLeft w:val="0"/>
              <w:marRight w:val="0"/>
              <w:marTop w:val="0"/>
              <w:marBottom w:val="0"/>
              <w:divBdr>
                <w:top w:val="none" w:sz="0" w:space="0" w:color="auto"/>
                <w:left w:val="none" w:sz="0" w:space="0" w:color="auto"/>
                <w:bottom w:val="none" w:sz="0" w:space="0" w:color="auto"/>
                <w:right w:val="none" w:sz="0" w:space="0" w:color="auto"/>
              </w:divBdr>
            </w:div>
            <w:div w:id="700396462">
              <w:marLeft w:val="0"/>
              <w:marRight w:val="0"/>
              <w:marTop w:val="0"/>
              <w:marBottom w:val="0"/>
              <w:divBdr>
                <w:top w:val="none" w:sz="0" w:space="0" w:color="auto"/>
                <w:left w:val="none" w:sz="0" w:space="0" w:color="auto"/>
                <w:bottom w:val="none" w:sz="0" w:space="0" w:color="auto"/>
                <w:right w:val="none" w:sz="0" w:space="0" w:color="auto"/>
              </w:divBdr>
            </w:div>
            <w:div w:id="746921534">
              <w:marLeft w:val="0"/>
              <w:marRight w:val="0"/>
              <w:marTop w:val="0"/>
              <w:marBottom w:val="0"/>
              <w:divBdr>
                <w:top w:val="none" w:sz="0" w:space="0" w:color="auto"/>
                <w:left w:val="none" w:sz="0" w:space="0" w:color="auto"/>
                <w:bottom w:val="none" w:sz="0" w:space="0" w:color="auto"/>
                <w:right w:val="none" w:sz="0" w:space="0" w:color="auto"/>
              </w:divBdr>
            </w:div>
            <w:div w:id="1040276957">
              <w:marLeft w:val="0"/>
              <w:marRight w:val="0"/>
              <w:marTop w:val="0"/>
              <w:marBottom w:val="0"/>
              <w:divBdr>
                <w:top w:val="none" w:sz="0" w:space="0" w:color="auto"/>
                <w:left w:val="none" w:sz="0" w:space="0" w:color="auto"/>
                <w:bottom w:val="none" w:sz="0" w:space="0" w:color="auto"/>
                <w:right w:val="none" w:sz="0" w:space="0" w:color="auto"/>
              </w:divBdr>
            </w:div>
            <w:div w:id="2080789570">
              <w:marLeft w:val="0"/>
              <w:marRight w:val="0"/>
              <w:marTop w:val="0"/>
              <w:marBottom w:val="0"/>
              <w:divBdr>
                <w:top w:val="none" w:sz="0" w:space="0" w:color="auto"/>
                <w:left w:val="none" w:sz="0" w:space="0" w:color="auto"/>
                <w:bottom w:val="none" w:sz="0" w:space="0" w:color="auto"/>
                <w:right w:val="none" w:sz="0" w:space="0" w:color="auto"/>
              </w:divBdr>
            </w:div>
            <w:div w:id="372970992">
              <w:marLeft w:val="0"/>
              <w:marRight w:val="0"/>
              <w:marTop w:val="0"/>
              <w:marBottom w:val="0"/>
              <w:divBdr>
                <w:top w:val="none" w:sz="0" w:space="0" w:color="auto"/>
                <w:left w:val="none" w:sz="0" w:space="0" w:color="auto"/>
                <w:bottom w:val="none" w:sz="0" w:space="0" w:color="auto"/>
                <w:right w:val="none" w:sz="0" w:space="0" w:color="auto"/>
              </w:divBdr>
            </w:div>
            <w:div w:id="495924065">
              <w:marLeft w:val="0"/>
              <w:marRight w:val="0"/>
              <w:marTop w:val="0"/>
              <w:marBottom w:val="0"/>
              <w:divBdr>
                <w:top w:val="none" w:sz="0" w:space="0" w:color="auto"/>
                <w:left w:val="none" w:sz="0" w:space="0" w:color="auto"/>
                <w:bottom w:val="none" w:sz="0" w:space="0" w:color="auto"/>
                <w:right w:val="none" w:sz="0" w:space="0" w:color="auto"/>
              </w:divBdr>
            </w:div>
            <w:div w:id="491484160">
              <w:marLeft w:val="0"/>
              <w:marRight w:val="0"/>
              <w:marTop w:val="0"/>
              <w:marBottom w:val="0"/>
              <w:divBdr>
                <w:top w:val="none" w:sz="0" w:space="0" w:color="auto"/>
                <w:left w:val="none" w:sz="0" w:space="0" w:color="auto"/>
                <w:bottom w:val="none" w:sz="0" w:space="0" w:color="auto"/>
                <w:right w:val="none" w:sz="0" w:space="0" w:color="auto"/>
              </w:divBdr>
            </w:div>
            <w:div w:id="1065880472">
              <w:marLeft w:val="0"/>
              <w:marRight w:val="0"/>
              <w:marTop w:val="0"/>
              <w:marBottom w:val="0"/>
              <w:divBdr>
                <w:top w:val="none" w:sz="0" w:space="0" w:color="auto"/>
                <w:left w:val="none" w:sz="0" w:space="0" w:color="auto"/>
                <w:bottom w:val="none" w:sz="0" w:space="0" w:color="auto"/>
                <w:right w:val="none" w:sz="0" w:space="0" w:color="auto"/>
              </w:divBdr>
            </w:div>
            <w:div w:id="1683320138">
              <w:marLeft w:val="0"/>
              <w:marRight w:val="0"/>
              <w:marTop w:val="0"/>
              <w:marBottom w:val="0"/>
              <w:divBdr>
                <w:top w:val="none" w:sz="0" w:space="0" w:color="auto"/>
                <w:left w:val="none" w:sz="0" w:space="0" w:color="auto"/>
                <w:bottom w:val="none" w:sz="0" w:space="0" w:color="auto"/>
                <w:right w:val="none" w:sz="0" w:space="0" w:color="auto"/>
              </w:divBdr>
            </w:div>
            <w:div w:id="1493259466">
              <w:marLeft w:val="0"/>
              <w:marRight w:val="0"/>
              <w:marTop w:val="0"/>
              <w:marBottom w:val="0"/>
              <w:divBdr>
                <w:top w:val="none" w:sz="0" w:space="0" w:color="auto"/>
                <w:left w:val="none" w:sz="0" w:space="0" w:color="auto"/>
                <w:bottom w:val="none" w:sz="0" w:space="0" w:color="auto"/>
                <w:right w:val="none" w:sz="0" w:space="0" w:color="auto"/>
              </w:divBdr>
            </w:div>
            <w:div w:id="1940410783">
              <w:marLeft w:val="0"/>
              <w:marRight w:val="0"/>
              <w:marTop w:val="0"/>
              <w:marBottom w:val="0"/>
              <w:divBdr>
                <w:top w:val="none" w:sz="0" w:space="0" w:color="auto"/>
                <w:left w:val="none" w:sz="0" w:space="0" w:color="auto"/>
                <w:bottom w:val="none" w:sz="0" w:space="0" w:color="auto"/>
                <w:right w:val="none" w:sz="0" w:space="0" w:color="auto"/>
              </w:divBdr>
            </w:div>
            <w:div w:id="1888103440">
              <w:marLeft w:val="0"/>
              <w:marRight w:val="0"/>
              <w:marTop w:val="0"/>
              <w:marBottom w:val="0"/>
              <w:divBdr>
                <w:top w:val="none" w:sz="0" w:space="0" w:color="auto"/>
                <w:left w:val="none" w:sz="0" w:space="0" w:color="auto"/>
                <w:bottom w:val="none" w:sz="0" w:space="0" w:color="auto"/>
                <w:right w:val="none" w:sz="0" w:space="0" w:color="auto"/>
              </w:divBdr>
            </w:div>
            <w:div w:id="2057922234">
              <w:marLeft w:val="0"/>
              <w:marRight w:val="0"/>
              <w:marTop w:val="0"/>
              <w:marBottom w:val="0"/>
              <w:divBdr>
                <w:top w:val="none" w:sz="0" w:space="0" w:color="auto"/>
                <w:left w:val="none" w:sz="0" w:space="0" w:color="auto"/>
                <w:bottom w:val="none" w:sz="0" w:space="0" w:color="auto"/>
                <w:right w:val="none" w:sz="0" w:space="0" w:color="auto"/>
              </w:divBdr>
            </w:div>
            <w:div w:id="49380301">
              <w:marLeft w:val="0"/>
              <w:marRight w:val="0"/>
              <w:marTop w:val="0"/>
              <w:marBottom w:val="0"/>
              <w:divBdr>
                <w:top w:val="none" w:sz="0" w:space="0" w:color="auto"/>
                <w:left w:val="none" w:sz="0" w:space="0" w:color="auto"/>
                <w:bottom w:val="none" w:sz="0" w:space="0" w:color="auto"/>
                <w:right w:val="none" w:sz="0" w:space="0" w:color="auto"/>
              </w:divBdr>
            </w:div>
            <w:div w:id="554632045">
              <w:marLeft w:val="0"/>
              <w:marRight w:val="0"/>
              <w:marTop w:val="0"/>
              <w:marBottom w:val="0"/>
              <w:divBdr>
                <w:top w:val="none" w:sz="0" w:space="0" w:color="auto"/>
                <w:left w:val="none" w:sz="0" w:space="0" w:color="auto"/>
                <w:bottom w:val="none" w:sz="0" w:space="0" w:color="auto"/>
                <w:right w:val="none" w:sz="0" w:space="0" w:color="auto"/>
              </w:divBdr>
            </w:div>
            <w:div w:id="1871062150">
              <w:marLeft w:val="0"/>
              <w:marRight w:val="0"/>
              <w:marTop w:val="0"/>
              <w:marBottom w:val="0"/>
              <w:divBdr>
                <w:top w:val="none" w:sz="0" w:space="0" w:color="auto"/>
                <w:left w:val="none" w:sz="0" w:space="0" w:color="auto"/>
                <w:bottom w:val="none" w:sz="0" w:space="0" w:color="auto"/>
                <w:right w:val="none" w:sz="0" w:space="0" w:color="auto"/>
              </w:divBdr>
            </w:div>
            <w:div w:id="791748805">
              <w:marLeft w:val="0"/>
              <w:marRight w:val="0"/>
              <w:marTop w:val="0"/>
              <w:marBottom w:val="0"/>
              <w:divBdr>
                <w:top w:val="none" w:sz="0" w:space="0" w:color="auto"/>
                <w:left w:val="none" w:sz="0" w:space="0" w:color="auto"/>
                <w:bottom w:val="none" w:sz="0" w:space="0" w:color="auto"/>
                <w:right w:val="none" w:sz="0" w:space="0" w:color="auto"/>
              </w:divBdr>
            </w:div>
            <w:div w:id="1042362477">
              <w:marLeft w:val="0"/>
              <w:marRight w:val="0"/>
              <w:marTop w:val="0"/>
              <w:marBottom w:val="0"/>
              <w:divBdr>
                <w:top w:val="none" w:sz="0" w:space="0" w:color="auto"/>
                <w:left w:val="none" w:sz="0" w:space="0" w:color="auto"/>
                <w:bottom w:val="none" w:sz="0" w:space="0" w:color="auto"/>
                <w:right w:val="none" w:sz="0" w:space="0" w:color="auto"/>
              </w:divBdr>
            </w:div>
            <w:div w:id="1460414730">
              <w:marLeft w:val="0"/>
              <w:marRight w:val="0"/>
              <w:marTop w:val="0"/>
              <w:marBottom w:val="0"/>
              <w:divBdr>
                <w:top w:val="none" w:sz="0" w:space="0" w:color="auto"/>
                <w:left w:val="none" w:sz="0" w:space="0" w:color="auto"/>
                <w:bottom w:val="none" w:sz="0" w:space="0" w:color="auto"/>
                <w:right w:val="none" w:sz="0" w:space="0" w:color="auto"/>
              </w:divBdr>
            </w:div>
            <w:div w:id="72820841">
              <w:marLeft w:val="0"/>
              <w:marRight w:val="0"/>
              <w:marTop w:val="0"/>
              <w:marBottom w:val="0"/>
              <w:divBdr>
                <w:top w:val="none" w:sz="0" w:space="0" w:color="auto"/>
                <w:left w:val="none" w:sz="0" w:space="0" w:color="auto"/>
                <w:bottom w:val="none" w:sz="0" w:space="0" w:color="auto"/>
                <w:right w:val="none" w:sz="0" w:space="0" w:color="auto"/>
              </w:divBdr>
            </w:div>
            <w:div w:id="1608459913">
              <w:marLeft w:val="0"/>
              <w:marRight w:val="0"/>
              <w:marTop w:val="0"/>
              <w:marBottom w:val="0"/>
              <w:divBdr>
                <w:top w:val="none" w:sz="0" w:space="0" w:color="auto"/>
                <w:left w:val="none" w:sz="0" w:space="0" w:color="auto"/>
                <w:bottom w:val="none" w:sz="0" w:space="0" w:color="auto"/>
                <w:right w:val="none" w:sz="0" w:space="0" w:color="auto"/>
              </w:divBdr>
            </w:div>
            <w:div w:id="1853950628">
              <w:marLeft w:val="0"/>
              <w:marRight w:val="0"/>
              <w:marTop w:val="0"/>
              <w:marBottom w:val="0"/>
              <w:divBdr>
                <w:top w:val="none" w:sz="0" w:space="0" w:color="auto"/>
                <w:left w:val="none" w:sz="0" w:space="0" w:color="auto"/>
                <w:bottom w:val="none" w:sz="0" w:space="0" w:color="auto"/>
                <w:right w:val="none" w:sz="0" w:space="0" w:color="auto"/>
              </w:divBdr>
            </w:div>
            <w:div w:id="1015308858">
              <w:marLeft w:val="0"/>
              <w:marRight w:val="0"/>
              <w:marTop w:val="0"/>
              <w:marBottom w:val="0"/>
              <w:divBdr>
                <w:top w:val="none" w:sz="0" w:space="0" w:color="auto"/>
                <w:left w:val="none" w:sz="0" w:space="0" w:color="auto"/>
                <w:bottom w:val="none" w:sz="0" w:space="0" w:color="auto"/>
                <w:right w:val="none" w:sz="0" w:space="0" w:color="auto"/>
              </w:divBdr>
            </w:div>
            <w:div w:id="1686394618">
              <w:marLeft w:val="0"/>
              <w:marRight w:val="0"/>
              <w:marTop w:val="0"/>
              <w:marBottom w:val="0"/>
              <w:divBdr>
                <w:top w:val="none" w:sz="0" w:space="0" w:color="auto"/>
                <w:left w:val="none" w:sz="0" w:space="0" w:color="auto"/>
                <w:bottom w:val="none" w:sz="0" w:space="0" w:color="auto"/>
                <w:right w:val="none" w:sz="0" w:space="0" w:color="auto"/>
              </w:divBdr>
            </w:div>
            <w:div w:id="1216703668">
              <w:marLeft w:val="0"/>
              <w:marRight w:val="0"/>
              <w:marTop w:val="0"/>
              <w:marBottom w:val="0"/>
              <w:divBdr>
                <w:top w:val="none" w:sz="0" w:space="0" w:color="auto"/>
                <w:left w:val="none" w:sz="0" w:space="0" w:color="auto"/>
                <w:bottom w:val="none" w:sz="0" w:space="0" w:color="auto"/>
                <w:right w:val="none" w:sz="0" w:space="0" w:color="auto"/>
              </w:divBdr>
            </w:div>
            <w:div w:id="1521042259">
              <w:marLeft w:val="0"/>
              <w:marRight w:val="0"/>
              <w:marTop w:val="0"/>
              <w:marBottom w:val="0"/>
              <w:divBdr>
                <w:top w:val="none" w:sz="0" w:space="0" w:color="auto"/>
                <w:left w:val="none" w:sz="0" w:space="0" w:color="auto"/>
                <w:bottom w:val="none" w:sz="0" w:space="0" w:color="auto"/>
                <w:right w:val="none" w:sz="0" w:space="0" w:color="auto"/>
              </w:divBdr>
            </w:div>
            <w:div w:id="1383792680">
              <w:marLeft w:val="0"/>
              <w:marRight w:val="0"/>
              <w:marTop w:val="0"/>
              <w:marBottom w:val="0"/>
              <w:divBdr>
                <w:top w:val="none" w:sz="0" w:space="0" w:color="auto"/>
                <w:left w:val="none" w:sz="0" w:space="0" w:color="auto"/>
                <w:bottom w:val="none" w:sz="0" w:space="0" w:color="auto"/>
                <w:right w:val="none" w:sz="0" w:space="0" w:color="auto"/>
              </w:divBdr>
            </w:div>
            <w:div w:id="184945098">
              <w:marLeft w:val="0"/>
              <w:marRight w:val="0"/>
              <w:marTop w:val="0"/>
              <w:marBottom w:val="0"/>
              <w:divBdr>
                <w:top w:val="none" w:sz="0" w:space="0" w:color="auto"/>
                <w:left w:val="none" w:sz="0" w:space="0" w:color="auto"/>
                <w:bottom w:val="none" w:sz="0" w:space="0" w:color="auto"/>
                <w:right w:val="none" w:sz="0" w:space="0" w:color="auto"/>
              </w:divBdr>
            </w:div>
            <w:div w:id="365716898">
              <w:marLeft w:val="0"/>
              <w:marRight w:val="0"/>
              <w:marTop w:val="0"/>
              <w:marBottom w:val="0"/>
              <w:divBdr>
                <w:top w:val="none" w:sz="0" w:space="0" w:color="auto"/>
                <w:left w:val="none" w:sz="0" w:space="0" w:color="auto"/>
                <w:bottom w:val="none" w:sz="0" w:space="0" w:color="auto"/>
                <w:right w:val="none" w:sz="0" w:space="0" w:color="auto"/>
              </w:divBdr>
            </w:div>
            <w:div w:id="787970091">
              <w:marLeft w:val="0"/>
              <w:marRight w:val="0"/>
              <w:marTop w:val="0"/>
              <w:marBottom w:val="0"/>
              <w:divBdr>
                <w:top w:val="none" w:sz="0" w:space="0" w:color="auto"/>
                <w:left w:val="none" w:sz="0" w:space="0" w:color="auto"/>
                <w:bottom w:val="none" w:sz="0" w:space="0" w:color="auto"/>
                <w:right w:val="none" w:sz="0" w:space="0" w:color="auto"/>
              </w:divBdr>
            </w:div>
            <w:div w:id="1078795460">
              <w:marLeft w:val="0"/>
              <w:marRight w:val="0"/>
              <w:marTop w:val="0"/>
              <w:marBottom w:val="0"/>
              <w:divBdr>
                <w:top w:val="none" w:sz="0" w:space="0" w:color="auto"/>
                <w:left w:val="none" w:sz="0" w:space="0" w:color="auto"/>
                <w:bottom w:val="none" w:sz="0" w:space="0" w:color="auto"/>
                <w:right w:val="none" w:sz="0" w:space="0" w:color="auto"/>
              </w:divBdr>
            </w:div>
            <w:div w:id="732121718">
              <w:marLeft w:val="0"/>
              <w:marRight w:val="0"/>
              <w:marTop w:val="0"/>
              <w:marBottom w:val="0"/>
              <w:divBdr>
                <w:top w:val="none" w:sz="0" w:space="0" w:color="auto"/>
                <w:left w:val="none" w:sz="0" w:space="0" w:color="auto"/>
                <w:bottom w:val="none" w:sz="0" w:space="0" w:color="auto"/>
                <w:right w:val="none" w:sz="0" w:space="0" w:color="auto"/>
              </w:divBdr>
            </w:div>
            <w:div w:id="564880026">
              <w:marLeft w:val="0"/>
              <w:marRight w:val="0"/>
              <w:marTop w:val="0"/>
              <w:marBottom w:val="0"/>
              <w:divBdr>
                <w:top w:val="none" w:sz="0" w:space="0" w:color="auto"/>
                <w:left w:val="none" w:sz="0" w:space="0" w:color="auto"/>
                <w:bottom w:val="none" w:sz="0" w:space="0" w:color="auto"/>
                <w:right w:val="none" w:sz="0" w:space="0" w:color="auto"/>
              </w:divBdr>
            </w:div>
            <w:div w:id="1604722251">
              <w:marLeft w:val="0"/>
              <w:marRight w:val="0"/>
              <w:marTop w:val="0"/>
              <w:marBottom w:val="0"/>
              <w:divBdr>
                <w:top w:val="none" w:sz="0" w:space="0" w:color="auto"/>
                <w:left w:val="none" w:sz="0" w:space="0" w:color="auto"/>
                <w:bottom w:val="none" w:sz="0" w:space="0" w:color="auto"/>
                <w:right w:val="none" w:sz="0" w:space="0" w:color="auto"/>
              </w:divBdr>
            </w:div>
            <w:div w:id="886916504">
              <w:marLeft w:val="0"/>
              <w:marRight w:val="0"/>
              <w:marTop w:val="0"/>
              <w:marBottom w:val="0"/>
              <w:divBdr>
                <w:top w:val="none" w:sz="0" w:space="0" w:color="auto"/>
                <w:left w:val="none" w:sz="0" w:space="0" w:color="auto"/>
                <w:bottom w:val="none" w:sz="0" w:space="0" w:color="auto"/>
                <w:right w:val="none" w:sz="0" w:space="0" w:color="auto"/>
              </w:divBdr>
            </w:div>
            <w:div w:id="79446979">
              <w:marLeft w:val="0"/>
              <w:marRight w:val="0"/>
              <w:marTop w:val="0"/>
              <w:marBottom w:val="0"/>
              <w:divBdr>
                <w:top w:val="none" w:sz="0" w:space="0" w:color="auto"/>
                <w:left w:val="none" w:sz="0" w:space="0" w:color="auto"/>
                <w:bottom w:val="none" w:sz="0" w:space="0" w:color="auto"/>
                <w:right w:val="none" w:sz="0" w:space="0" w:color="auto"/>
              </w:divBdr>
            </w:div>
            <w:div w:id="998969644">
              <w:marLeft w:val="0"/>
              <w:marRight w:val="0"/>
              <w:marTop w:val="0"/>
              <w:marBottom w:val="0"/>
              <w:divBdr>
                <w:top w:val="none" w:sz="0" w:space="0" w:color="auto"/>
                <w:left w:val="none" w:sz="0" w:space="0" w:color="auto"/>
                <w:bottom w:val="none" w:sz="0" w:space="0" w:color="auto"/>
                <w:right w:val="none" w:sz="0" w:space="0" w:color="auto"/>
              </w:divBdr>
            </w:div>
            <w:div w:id="1155682566">
              <w:marLeft w:val="0"/>
              <w:marRight w:val="0"/>
              <w:marTop w:val="0"/>
              <w:marBottom w:val="0"/>
              <w:divBdr>
                <w:top w:val="none" w:sz="0" w:space="0" w:color="auto"/>
                <w:left w:val="none" w:sz="0" w:space="0" w:color="auto"/>
                <w:bottom w:val="none" w:sz="0" w:space="0" w:color="auto"/>
                <w:right w:val="none" w:sz="0" w:space="0" w:color="auto"/>
              </w:divBdr>
            </w:div>
            <w:div w:id="1860508792">
              <w:marLeft w:val="0"/>
              <w:marRight w:val="0"/>
              <w:marTop w:val="0"/>
              <w:marBottom w:val="0"/>
              <w:divBdr>
                <w:top w:val="none" w:sz="0" w:space="0" w:color="auto"/>
                <w:left w:val="none" w:sz="0" w:space="0" w:color="auto"/>
                <w:bottom w:val="none" w:sz="0" w:space="0" w:color="auto"/>
                <w:right w:val="none" w:sz="0" w:space="0" w:color="auto"/>
              </w:divBdr>
            </w:div>
            <w:div w:id="1085296318">
              <w:marLeft w:val="0"/>
              <w:marRight w:val="0"/>
              <w:marTop w:val="0"/>
              <w:marBottom w:val="0"/>
              <w:divBdr>
                <w:top w:val="none" w:sz="0" w:space="0" w:color="auto"/>
                <w:left w:val="none" w:sz="0" w:space="0" w:color="auto"/>
                <w:bottom w:val="none" w:sz="0" w:space="0" w:color="auto"/>
                <w:right w:val="none" w:sz="0" w:space="0" w:color="auto"/>
              </w:divBdr>
            </w:div>
            <w:div w:id="2067752294">
              <w:marLeft w:val="0"/>
              <w:marRight w:val="0"/>
              <w:marTop w:val="0"/>
              <w:marBottom w:val="0"/>
              <w:divBdr>
                <w:top w:val="none" w:sz="0" w:space="0" w:color="auto"/>
                <w:left w:val="none" w:sz="0" w:space="0" w:color="auto"/>
                <w:bottom w:val="none" w:sz="0" w:space="0" w:color="auto"/>
                <w:right w:val="none" w:sz="0" w:space="0" w:color="auto"/>
              </w:divBdr>
            </w:div>
            <w:div w:id="339354036">
              <w:marLeft w:val="0"/>
              <w:marRight w:val="0"/>
              <w:marTop w:val="0"/>
              <w:marBottom w:val="0"/>
              <w:divBdr>
                <w:top w:val="none" w:sz="0" w:space="0" w:color="auto"/>
                <w:left w:val="none" w:sz="0" w:space="0" w:color="auto"/>
                <w:bottom w:val="none" w:sz="0" w:space="0" w:color="auto"/>
                <w:right w:val="none" w:sz="0" w:space="0" w:color="auto"/>
              </w:divBdr>
            </w:div>
            <w:div w:id="80761260">
              <w:marLeft w:val="0"/>
              <w:marRight w:val="0"/>
              <w:marTop w:val="0"/>
              <w:marBottom w:val="0"/>
              <w:divBdr>
                <w:top w:val="none" w:sz="0" w:space="0" w:color="auto"/>
                <w:left w:val="none" w:sz="0" w:space="0" w:color="auto"/>
                <w:bottom w:val="none" w:sz="0" w:space="0" w:color="auto"/>
                <w:right w:val="none" w:sz="0" w:space="0" w:color="auto"/>
              </w:divBdr>
            </w:div>
            <w:div w:id="1297177994">
              <w:marLeft w:val="0"/>
              <w:marRight w:val="0"/>
              <w:marTop w:val="0"/>
              <w:marBottom w:val="0"/>
              <w:divBdr>
                <w:top w:val="none" w:sz="0" w:space="0" w:color="auto"/>
                <w:left w:val="none" w:sz="0" w:space="0" w:color="auto"/>
                <w:bottom w:val="none" w:sz="0" w:space="0" w:color="auto"/>
                <w:right w:val="none" w:sz="0" w:space="0" w:color="auto"/>
              </w:divBdr>
            </w:div>
            <w:div w:id="569535609">
              <w:marLeft w:val="0"/>
              <w:marRight w:val="0"/>
              <w:marTop w:val="0"/>
              <w:marBottom w:val="0"/>
              <w:divBdr>
                <w:top w:val="none" w:sz="0" w:space="0" w:color="auto"/>
                <w:left w:val="none" w:sz="0" w:space="0" w:color="auto"/>
                <w:bottom w:val="none" w:sz="0" w:space="0" w:color="auto"/>
                <w:right w:val="none" w:sz="0" w:space="0" w:color="auto"/>
              </w:divBdr>
            </w:div>
            <w:div w:id="30111839">
              <w:marLeft w:val="0"/>
              <w:marRight w:val="0"/>
              <w:marTop w:val="0"/>
              <w:marBottom w:val="0"/>
              <w:divBdr>
                <w:top w:val="none" w:sz="0" w:space="0" w:color="auto"/>
                <w:left w:val="none" w:sz="0" w:space="0" w:color="auto"/>
                <w:bottom w:val="none" w:sz="0" w:space="0" w:color="auto"/>
                <w:right w:val="none" w:sz="0" w:space="0" w:color="auto"/>
              </w:divBdr>
            </w:div>
            <w:div w:id="2144535940">
              <w:marLeft w:val="0"/>
              <w:marRight w:val="0"/>
              <w:marTop w:val="0"/>
              <w:marBottom w:val="0"/>
              <w:divBdr>
                <w:top w:val="none" w:sz="0" w:space="0" w:color="auto"/>
                <w:left w:val="none" w:sz="0" w:space="0" w:color="auto"/>
                <w:bottom w:val="none" w:sz="0" w:space="0" w:color="auto"/>
                <w:right w:val="none" w:sz="0" w:space="0" w:color="auto"/>
              </w:divBdr>
            </w:div>
            <w:div w:id="340477475">
              <w:marLeft w:val="0"/>
              <w:marRight w:val="0"/>
              <w:marTop w:val="0"/>
              <w:marBottom w:val="0"/>
              <w:divBdr>
                <w:top w:val="none" w:sz="0" w:space="0" w:color="auto"/>
                <w:left w:val="none" w:sz="0" w:space="0" w:color="auto"/>
                <w:bottom w:val="none" w:sz="0" w:space="0" w:color="auto"/>
                <w:right w:val="none" w:sz="0" w:space="0" w:color="auto"/>
              </w:divBdr>
            </w:div>
            <w:div w:id="1275089005">
              <w:marLeft w:val="0"/>
              <w:marRight w:val="0"/>
              <w:marTop w:val="0"/>
              <w:marBottom w:val="0"/>
              <w:divBdr>
                <w:top w:val="none" w:sz="0" w:space="0" w:color="auto"/>
                <w:left w:val="none" w:sz="0" w:space="0" w:color="auto"/>
                <w:bottom w:val="none" w:sz="0" w:space="0" w:color="auto"/>
                <w:right w:val="none" w:sz="0" w:space="0" w:color="auto"/>
              </w:divBdr>
            </w:div>
            <w:div w:id="5911052">
              <w:marLeft w:val="0"/>
              <w:marRight w:val="0"/>
              <w:marTop w:val="0"/>
              <w:marBottom w:val="0"/>
              <w:divBdr>
                <w:top w:val="none" w:sz="0" w:space="0" w:color="auto"/>
                <w:left w:val="none" w:sz="0" w:space="0" w:color="auto"/>
                <w:bottom w:val="none" w:sz="0" w:space="0" w:color="auto"/>
                <w:right w:val="none" w:sz="0" w:space="0" w:color="auto"/>
              </w:divBdr>
            </w:div>
            <w:div w:id="198902543">
              <w:marLeft w:val="0"/>
              <w:marRight w:val="0"/>
              <w:marTop w:val="0"/>
              <w:marBottom w:val="0"/>
              <w:divBdr>
                <w:top w:val="none" w:sz="0" w:space="0" w:color="auto"/>
                <w:left w:val="none" w:sz="0" w:space="0" w:color="auto"/>
                <w:bottom w:val="none" w:sz="0" w:space="0" w:color="auto"/>
                <w:right w:val="none" w:sz="0" w:space="0" w:color="auto"/>
              </w:divBdr>
            </w:div>
            <w:div w:id="1890915816">
              <w:marLeft w:val="0"/>
              <w:marRight w:val="0"/>
              <w:marTop w:val="0"/>
              <w:marBottom w:val="0"/>
              <w:divBdr>
                <w:top w:val="none" w:sz="0" w:space="0" w:color="auto"/>
                <w:left w:val="none" w:sz="0" w:space="0" w:color="auto"/>
                <w:bottom w:val="none" w:sz="0" w:space="0" w:color="auto"/>
                <w:right w:val="none" w:sz="0" w:space="0" w:color="auto"/>
              </w:divBdr>
            </w:div>
            <w:div w:id="2024747335">
              <w:marLeft w:val="0"/>
              <w:marRight w:val="0"/>
              <w:marTop w:val="0"/>
              <w:marBottom w:val="0"/>
              <w:divBdr>
                <w:top w:val="none" w:sz="0" w:space="0" w:color="auto"/>
                <w:left w:val="none" w:sz="0" w:space="0" w:color="auto"/>
                <w:bottom w:val="none" w:sz="0" w:space="0" w:color="auto"/>
                <w:right w:val="none" w:sz="0" w:space="0" w:color="auto"/>
              </w:divBdr>
            </w:div>
            <w:div w:id="213471268">
              <w:marLeft w:val="0"/>
              <w:marRight w:val="0"/>
              <w:marTop w:val="0"/>
              <w:marBottom w:val="0"/>
              <w:divBdr>
                <w:top w:val="none" w:sz="0" w:space="0" w:color="auto"/>
                <w:left w:val="none" w:sz="0" w:space="0" w:color="auto"/>
                <w:bottom w:val="none" w:sz="0" w:space="0" w:color="auto"/>
                <w:right w:val="none" w:sz="0" w:space="0" w:color="auto"/>
              </w:divBdr>
            </w:div>
            <w:div w:id="482622745">
              <w:marLeft w:val="0"/>
              <w:marRight w:val="0"/>
              <w:marTop w:val="0"/>
              <w:marBottom w:val="0"/>
              <w:divBdr>
                <w:top w:val="none" w:sz="0" w:space="0" w:color="auto"/>
                <w:left w:val="none" w:sz="0" w:space="0" w:color="auto"/>
                <w:bottom w:val="none" w:sz="0" w:space="0" w:color="auto"/>
                <w:right w:val="none" w:sz="0" w:space="0" w:color="auto"/>
              </w:divBdr>
            </w:div>
            <w:div w:id="207183551">
              <w:marLeft w:val="0"/>
              <w:marRight w:val="0"/>
              <w:marTop w:val="0"/>
              <w:marBottom w:val="0"/>
              <w:divBdr>
                <w:top w:val="none" w:sz="0" w:space="0" w:color="auto"/>
                <w:left w:val="none" w:sz="0" w:space="0" w:color="auto"/>
                <w:bottom w:val="none" w:sz="0" w:space="0" w:color="auto"/>
                <w:right w:val="none" w:sz="0" w:space="0" w:color="auto"/>
              </w:divBdr>
            </w:div>
            <w:div w:id="1752265186">
              <w:marLeft w:val="0"/>
              <w:marRight w:val="0"/>
              <w:marTop w:val="0"/>
              <w:marBottom w:val="0"/>
              <w:divBdr>
                <w:top w:val="none" w:sz="0" w:space="0" w:color="auto"/>
                <w:left w:val="none" w:sz="0" w:space="0" w:color="auto"/>
                <w:bottom w:val="none" w:sz="0" w:space="0" w:color="auto"/>
                <w:right w:val="none" w:sz="0" w:space="0" w:color="auto"/>
              </w:divBdr>
            </w:div>
            <w:div w:id="340397829">
              <w:marLeft w:val="0"/>
              <w:marRight w:val="0"/>
              <w:marTop w:val="0"/>
              <w:marBottom w:val="0"/>
              <w:divBdr>
                <w:top w:val="none" w:sz="0" w:space="0" w:color="auto"/>
                <w:left w:val="none" w:sz="0" w:space="0" w:color="auto"/>
                <w:bottom w:val="none" w:sz="0" w:space="0" w:color="auto"/>
                <w:right w:val="none" w:sz="0" w:space="0" w:color="auto"/>
              </w:divBdr>
            </w:div>
            <w:div w:id="1053772449">
              <w:marLeft w:val="0"/>
              <w:marRight w:val="0"/>
              <w:marTop w:val="0"/>
              <w:marBottom w:val="0"/>
              <w:divBdr>
                <w:top w:val="none" w:sz="0" w:space="0" w:color="auto"/>
                <w:left w:val="none" w:sz="0" w:space="0" w:color="auto"/>
                <w:bottom w:val="none" w:sz="0" w:space="0" w:color="auto"/>
                <w:right w:val="none" w:sz="0" w:space="0" w:color="auto"/>
              </w:divBdr>
            </w:div>
            <w:div w:id="697045763">
              <w:marLeft w:val="0"/>
              <w:marRight w:val="0"/>
              <w:marTop w:val="0"/>
              <w:marBottom w:val="0"/>
              <w:divBdr>
                <w:top w:val="none" w:sz="0" w:space="0" w:color="auto"/>
                <w:left w:val="none" w:sz="0" w:space="0" w:color="auto"/>
                <w:bottom w:val="none" w:sz="0" w:space="0" w:color="auto"/>
                <w:right w:val="none" w:sz="0" w:space="0" w:color="auto"/>
              </w:divBdr>
            </w:div>
            <w:div w:id="1446537237">
              <w:marLeft w:val="0"/>
              <w:marRight w:val="0"/>
              <w:marTop w:val="0"/>
              <w:marBottom w:val="0"/>
              <w:divBdr>
                <w:top w:val="none" w:sz="0" w:space="0" w:color="auto"/>
                <w:left w:val="none" w:sz="0" w:space="0" w:color="auto"/>
                <w:bottom w:val="none" w:sz="0" w:space="0" w:color="auto"/>
                <w:right w:val="none" w:sz="0" w:space="0" w:color="auto"/>
              </w:divBdr>
            </w:div>
            <w:div w:id="658000267">
              <w:marLeft w:val="0"/>
              <w:marRight w:val="0"/>
              <w:marTop w:val="0"/>
              <w:marBottom w:val="0"/>
              <w:divBdr>
                <w:top w:val="none" w:sz="0" w:space="0" w:color="auto"/>
                <w:left w:val="none" w:sz="0" w:space="0" w:color="auto"/>
                <w:bottom w:val="none" w:sz="0" w:space="0" w:color="auto"/>
                <w:right w:val="none" w:sz="0" w:space="0" w:color="auto"/>
              </w:divBdr>
            </w:div>
            <w:div w:id="2119442747">
              <w:marLeft w:val="0"/>
              <w:marRight w:val="0"/>
              <w:marTop w:val="0"/>
              <w:marBottom w:val="0"/>
              <w:divBdr>
                <w:top w:val="none" w:sz="0" w:space="0" w:color="auto"/>
                <w:left w:val="none" w:sz="0" w:space="0" w:color="auto"/>
                <w:bottom w:val="none" w:sz="0" w:space="0" w:color="auto"/>
                <w:right w:val="none" w:sz="0" w:space="0" w:color="auto"/>
              </w:divBdr>
            </w:div>
            <w:div w:id="1530021704">
              <w:marLeft w:val="0"/>
              <w:marRight w:val="0"/>
              <w:marTop w:val="0"/>
              <w:marBottom w:val="0"/>
              <w:divBdr>
                <w:top w:val="none" w:sz="0" w:space="0" w:color="auto"/>
                <w:left w:val="none" w:sz="0" w:space="0" w:color="auto"/>
                <w:bottom w:val="none" w:sz="0" w:space="0" w:color="auto"/>
                <w:right w:val="none" w:sz="0" w:space="0" w:color="auto"/>
              </w:divBdr>
            </w:div>
            <w:div w:id="992028767">
              <w:marLeft w:val="0"/>
              <w:marRight w:val="0"/>
              <w:marTop w:val="0"/>
              <w:marBottom w:val="0"/>
              <w:divBdr>
                <w:top w:val="none" w:sz="0" w:space="0" w:color="auto"/>
                <w:left w:val="none" w:sz="0" w:space="0" w:color="auto"/>
                <w:bottom w:val="none" w:sz="0" w:space="0" w:color="auto"/>
                <w:right w:val="none" w:sz="0" w:space="0" w:color="auto"/>
              </w:divBdr>
            </w:div>
            <w:div w:id="1432972516">
              <w:marLeft w:val="0"/>
              <w:marRight w:val="0"/>
              <w:marTop w:val="0"/>
              <w:marBottom w:val="0"/>
              <w:divBdr>
                <w:top w:val="none" w:sz="0" w:space="0" w:color="auto"/>
                <w:left w:val="none" w:sz="0" w:space="0" w:color="auto"/>
                <w:bottom w:val="none" w:sz="0" w:space="0" w:color="auto"/>
                <w:right w:val="none" w:sz="0" w:space="0" w:color="auto"/>
              </w:divBdr>
            </w:div>
            <w:div w:id="2084911638">
              <w:marLeft w:val="0"/>
              <w:marRight w:val="0"/>
              <w:marTop w:val="0"/>
              <w:marBottom w:val="0"/>
              <w:divBdr>
                <w:top w:val="none" w:sz="0" w:space="0" w:color="auto"/>
                <w:left w:val="none" w:sz="0" w:space="0" w:color="auto"/>
                <w:bottom w:val="none" w:sz="0" w:space="0" w:color="auto"/>
                <w:right w:val="none" w:sz="0" w:space="0" w:color="auto"/>
              </w:divBdr>
            </w:div>
            <w:div w:id="1994943611">
              <w:marLeft w:val="0"/>
              <w:marRight w:val="0"/>
              <w:marTop w:val="0"/>
              <w:marBottom w:val="0"/>
              <w:divBdr>
                <w:top w:val="none" w:sz="0" w:space="0" w:color="auto"/>
                <w:left w:val="none" w:sz="0" w:space="0" w:color="auto"/>
                <w:bottom w:val="none" w:sz="0" w:space="0" w:color="auto"/>
                <w:right w:val="none" w:sz="0" w:space="0" w:color="auto"/>
              </w:divBdr>
            </w:div>
            <w:div w:id="1241402976">
              <w:marLeft w:val="0"/>
              <w:marRight w:val="0"/>
              <w:marTop w:val="0"/>
              <w:marBottom w:val="0"/>
              <w:divBdr>
                <w:top w:val="none" w:sz="0" w:space="0" w:color="auto"/>
                <w:left w:val="none" w:sz="0" w:space="0" w:color="auto"/>
                <w:bottom w:val="none" w:sz="0" w:space="0" w:color="auto"/>
                <w:right w:val="none" w:sz="0" w:space="0" w:color="auto"/>
              </w:divBdr>
            </w:div>
            <w:div w:id="1360547123">
              <w:marLeft w:val="0"/>
              <w:marRight w:val="0"/>
              <w:marTop w:val="0"/>
              <w:marBottom w:val="0"/>
              <w:divBdr>
                <w:top w:val="none" w:sz="0" w:space="0" w:color="auto"/>
                <w:left w:val="none" w:sz="0" w:space="0" w:color="auto"/>
                <w:bottom w:val="none" w:sz="0" w:space="0" w:color="auto"/>
                <w:right w:val="none" w:sz="0" w:space="0" w:color="auto"/>
              </w:divBdr>
            </w:div>
            <w:div w:id="1004211035">
              <w:marLeft w:val="0"/>
              <w:marRight w:val="0"/>
              <w:marTop w:val="0"/>
              <w:marBottom w:val="0"/>
              <w:divBdr>
                <w:top w:val="none" w:sz="0" w:space="0" w:color="auto"/>
                <w:left w:val="none" w:sz="0" w:space="0" w:color="auto"/>
                <w:bottom w:val="none" w:sz="0" w:space="0" w:color="auto"/>
                <w:right w:val="none" w:sz="0" w:space="0" w:color="auto"/>
              </w:divBdr>
            </w:div>
            <w:div w:id="529495617">
              <w:marLeft w:val="0"/>
              <w:marRight w:val="0"/>
              <w:marTop w:val="0"/>
              <w:marBottom w:val="0"/>
              <w:divBdr>
                <w:top w:val="none" w:sz="0" w:space="0" w:color="auto"/>
                <w:left w:val="none" w:sz="0" w:space="0" w:color="auto"/>
                <w:bottom w:val="none" w:sz="0" w:space="0" w:color="auto"/>
                <w:right w:val="none" w:sz="0" w:space="0" w:color="auto"/>
              </w:divBdr>
            </w:div>
            <w:div w:id="1233277411">
              <w:marLeft w:val="0"/>
              <w:marRight w:val="0"/>
              <w:marTop w:val="0"/>
              <w:marBottom w:val="0"/>
              <w:divBdr>
                <w:top w:val="none" w:sz="0" w:space="0" w:color="auto"/>
                <w:left w:val="none" w:sz="0" w:space="0" w:color="auto"/>
                <w:bottom w:val="none" w:sz="0" w:space="0" w:color="auto"/>
                <w:right w:val="none" w:sz="0" w:space="0" w:color="auto"/>
              </w:divBdr>
            </w:div>
            <w:div w:id="421999502">
              <w:marLeft w:val="0"/>
              <w:marRight w:val="0"/>
              <w:marTop w:val="0"/>
              <w:marBottom w:val="0"/>
              <w:divBdr>
                <w:top w:val="none" w:sz="0" w:space="0" w:color="auto"/>
                <w:left w:val="none" w:sz="0" w:space="0" w:color="auto"/>
                <w:bottom w:val="none" w:sz="0" w:space="0" w:color="auto"/>
                <w:right w:val="none" w:sz="0" w:space="0" w:color="auto"/>
              </w:divBdr>
            </w:div>
            <w:div w:id="1896622006">
              <w:marLeft w:val="0"/>
              <w:marRight w:val="0"/>
              <w:marTop w:val="0"/>
              <w:marBottom w:val="0"/>
              <w:divBdr>
                <w:top w:val="none" w:sz="0" w:space="0" w:color="auto"/>
                <w:left w:val="none" w:sz="0" w:space="0" w:color="auto"/>
                <w:bottom w:val="none" w:sz="0" w:space="0" w:color="auto"/>
                <w:right w:val="none" w:sz="0" w:space="0" w:color="auto"/>
              </w:divBdr>
            </w:div>
            <w:div w:id="182742671">
              <w:marLeft w:val="0"/>
              <w:marRight w:val="0"/>
              <w:marTop w:val="0"/>
              <w:marBottom w:val="0"/>
              <w:divBdr>
                <w:top w:val="none" w:sz="0" w:space="0" w:color="auto"/>
                <w:left w:val="none" w:sz="0" w:space="0" w:color="auto"/>
                <w:bottom w:val="none" w:sz="0" w:space="0" w:color="auto"/>
                <w:right w:val="none" w:sz="0" w:space="0" w:color="auto"/>
              </w:divBdr>
            </w:div>
            <w:div w:id="120155695">
              <w:marLeft w:val="0"/>
              <w:marRight w:val="0"/>
              <w:marTop w:val="0"/>
              <w:marBottom w:val="0"/>
              <w:divBdr>
                <w:top w:val="none" w:sz="0" w:space="0" w:color="auto"/>
                <w:left w:val="none" w:sz="0" w:space="0" w:color="auto"/>
                <w:bottom w:val="none" w:sz="0" w:space="0" w:color="auto"/>
                <w:right w:val="none" w:sz="0" w:space="0" w:color="auto"/>
              </w:divBdr>
            </w:div>
            <w:div w:id="905263435">
              <w:marLeft w:val="0"/>
              <w:marRight w:val="0"/>
              <w:marTop w:val="0"/>
              <w:marBottom w:val="0"/>
              <w:divBdr>
                <w:top w:val="none" w:sz="0" w:space="0" w:color="auto"/>
                <w:left w:val="none" w:sz="0" w:space="0" w:color="auto"/>
                <w:bottom w:val="none" w:sz="0" w:space="0" w:color="auto"/>
                <w:right w:val="none" w:sz="0" w:space="0" w:color="auto"/>
              </w:divBdr>
            </w:div>
            <w:div w:id="390662378">
              <w:marLeft w:val="0"/>
              <w:marRight w:val="0"/>
              <w:marTop w:val="0"/>
              <w:marBottom w:val="0"/>
              <w:divBdr>
                <w:top w:val="none" w:sz="0" w:space="0" w:color="auto"/>
                <w:left w:val="none" w:sz="0" w:space="0" w:color="auto"/>
                <w:bottom w:val="none" w:sz="0" w:space="0" w:color="auto"/>
                <w:right w:val="none" w:sz="0" w:space="0" w:color="auto"/>
              </w:divBdr>
            </w:div>
            <w:div w:id="222445668">
              <w:marLeft w:val="0"/>
              <w:marRight w:val="0"/>
              <w:marTop w:val="0"/>
              <w:marBottom w:val="0"/>
              <w:divBdr>
                <w:top w:val="none" w:sz="0" w:space="0" w:color="auto"/>
                <w:left w:val="none" w:sz="0" w:space="0" w:color="auto"/>
                <w:bottom w:val="none" w:sz="0" w:space="0" w:color="auto"/>
                <w:right w:val="none" w:sz="0" w:space="0" w:color="auto"/>
              </w:divBdr>
            </w:div>
            <w:div w:id="1510635597">
              <w:marLeft w:val="0"/>
              <w:marRight w:val="0"/>
              <w:marTop w:val="0"/>
              <w:marBottom w:val="0"/>
              <w:divBdr>
                <w:top w:val="none" w:sz="0" w:space="0" w:color="auto"/>
                <w:left w:val="none" w:sz="0" w:space="0" w:color="auto"/>
                <w:bottom w:val="none" w:sz="0" w:space="0" w:color="auto"/>
                <w:right w:val="none" w:sz="0" w:space="0" w:color="auto"/>
              </w:divBdr>
            </w:div>
            <w:div w:id="1585338437">
              <w:marLeft w:val="0"/>
              <w:marRight w:val="0"/>
              <w:marTop w:val="0"/>
              <w:marBottom w:val="0"/>
              <w:divBdr>
                <w:top w:val="none" w:sz="0" w:space="0" w:color="auto"/>
                <w:left w:val="none" w:sz="0" w:space="0" w:color="auto"/>
                <w:bottom w:val="none" w:sz="0" w:space="0" w:color="auto"/>
                <w:right w:val="none" w:sz="0" w:space="0" w:color="auto"/>
              </w:divBdr>
            </w:div>
            <w:div w:id="1944652348">
              <w:marLeft w:val="0"/>
              <w:marRight w:val="0"/>
              <w:marTop w:val="0"/>
              <w:marBottom w:val="0"/>
              <w:divBdr>
                <w:top w:val="none" w:sz="0" w:space="0" w:color="auto"/>
                <w:left w:val="none" w:sz="0" w:space="0" w:color="auto"/>
                <w:bottom w:val="none" w:sz="0" w:space="0" w:color="auto"/>
                <w:right w:val="none" w:sz="0" w:space="0" w:color="auto"/>
              </w:divBdr>
            </w:div>
            <w:div w:id="922254920">
              <w:marLeft w:val="0"/>
              <w:marRight w:val="0"/>
              <w:marTop w:val="0"/>
              <w:marBottom w:val="0"/>
              <w:divBdr>
                <w:top w:val="none" w:sz="0" w:space="0" w:color="auto"/>
                <w:left w:val="none" w:sz="0" w:space="0" w:color="auto"/>
                <w:bottom w:val="none" w:sz="0" w:space="0" w:color="auto"/>
                <w:right w:val="none" w:sz="0" w:space="0" w:color="auto"/>
              </w:divBdr>
            </w:div>
            <w:div w:id="760486406">
              <w:marLeft w:val="0"/>
              <w:marRight w:val="0"/>
              <w:marTop w:val="0"/>
              <w:marBottom w:val="0"/>
              <w:divBdr>
                <w:top w:val="none" w:sz="0" w:space="0" w:color="auto"/>
                <w:left w:val="none" w:sz="0" w:space="0" w:color="auto"/>
                <w:bottom w:val="none" w:sz="0" w:space="0" w:color="auto"/>
                <w:right w:val="none" w:sz="0" w:space="0" w:color="auto"/>
              </w:divBdr>
            </w:div>
            <w:div w:id="2063362599">
              <w:marLeft w:val="0"/>
              <w:marRight w:val="0"/>
              <w:marTop w:val="0"/>
              <w:marBottom w:val="0"/>
              <w:divBdr>
                <w:top w:val="none" w:sz="0" w:space="0" w:color="auto"/>
                <w:left w:val="none" w:sz="0" w:space="0" w:color="auto"/>
                <w:bottom w:val="none" w:sz="0" w:space="0" w:color="auto"/>
                <w:right w:val="none" w:sz="0" w:space="0" w:color="auto"/>
              </w:divBdr>
            </w:div>
            <w:div w:id="171574593">
              <w:marLeft w:val="0"/>
              <w:marRight w:val="0"/>
              <w:marTop w:val="0"/>
              <w:marBottom w:val="0"/>
              <w:divBdr>
                <w:top w:val="none" w:sz="0" w:space="0" w:color="auto"/>
                <w:left w:val="none" w:sz="0" w:space="0" w:color="auto"/>
                <w:bottom w:val="none" w:sz="0" w:space="0" w:color="auto"/>
                <w:right w:val="none" w:sz="0" w:space="0" w:color="auto"/>
              </w:divBdr>
            </w:div>
            <w:div w:id="325256184">
              <w:marLeft w:val="0"/>
              <w:marRight w:val="0"/>
              <w:marTop w:val="0"/>
              <w:marBottom w:val="0"/>
              <w:divBdr>
                <w:top w:val="none" w:sz="0" w:space="0" w:color="auto"/>
                <w:left w:val="none" w:sz="0" w:space="0" w:color="auto"/>
                <w:bottom w:val="none" w:sz="0" w:space="0" w:color="auto"/>
                <w:right w:val="none" w:sz="0" w:space="0" w:color="auto"/>
              </w:divBdr>
            </w:div>
            <w:div w:id="1537310405">
              <w:marLeft w:val="0"/>
              <w:marRight w:val="0"/>
              <w:marTop w:val="0"/>
              <w:marBottom w:val="0"/>
              <w:divBdr>
                <w:top w:val="none" w:sz="0" w:space="0" w:color="auto"/>
                <w:left w:val="none" w:sz="0" w:space="0" w:color="auto"/>
                <w:bottom w:val="none" w:sz="0" w:space="0" w:color="auto"/>
                <w:right w:val="none" w:sz="0" w:space="0" w:color="auto"/>
              </w:divBdr>
            </w:div>
            <w:div w:id="117528039">
              <w:marLeft w:val="0"/>
              <w:marRight w:val="0"/>
              <w:marTop w:val="0"/>
              <w:marBottom w:val="0"/>
              <w:divBdr>
                <w:top w:val="none" w:sz="0" w:space="0" w:color="auto"/>
                <w:left w:val="none" w:sz="0" w:space="0" w:color="auto"/>
                <w:bottom w:val="none" w:sz="0" w:space="0" w:color="auto"/>
                <w:right w:val="none" w:sz="0" w:space="0" w:color="auto"/>
              </w:divBdr>
            </w:div>
            <w:div w:id="731149904">
              <w:marLeft w:val="0"/>
              <w:marRight w:val="0"/>
              <w:marTop w:val="0"/>
              <w:marBottom w:val="0"/>
              <w:divBdr>
                <w:top w:val="none" w:sz="0" w:space="0" w:color="auto"/>
                <w:left w:val="none" w:sz="0" w:space="0" w:color="auto"/>
                <w:bottom w:val="none" w:sz="0" w:space="0" w:color="auto"/>
                <w:right w:val="none" w:sz="0" w:space="0" w:color="auto"/>
              </w:divBdr>
            </w:div>
            <w:div w:id="348144665">
              <w:marLeft w:val="0"/>
              <w:marRight w:val="0"/>
              <w:marTop w:val="0"/>
              <w:marBottom w:val="0"/>
              <w:divBdr>
                <w:top w:val="none" w:sz="0" w:space="0" w:color="auto"/>
                <w:left w:val="none" w:sz="0" w:space="0" w:color="auto"/>
                <w:bottom w:val="none" w:sz="0" w:space="0" w:color="auto"/>
                <w:right w:val="none" w:sz="0" w:space="0" w:color="auto"/>
              </w:divBdr>
            </w:div>
            <w:div w:id="2126189154">
              <w:marLeft w:val="0"/>
              <w:marRight w:val="0"/>
              <w:marTop w:val="0"/>
              <w:marBottom w:val="0"/>
              <w:divBdr>
                <w:top w:val="none" w:sz="0" w:space="0" w:color="auto"/>
                <w:left w:val="none" w:sz="0" w:space="0" w:color="auto"/>
                <w:bottom w:val="none" w:sz="0" w:space="0" w:color="auto"/>
                <w:right w:val="none" w:sz="0" w:space="0" w:color="auto"/>
              </w:divBdr>
            </w:div>
            <w:div w:id="1024329723">
              <w:marLeft w:val="0"/>
              <w:marRight w:val="0"/>
              <w:marTop w:val="0"/>
              <w:marBottom w:val="0"/>
              <w:divBdr>
                <w:top w:val="none" w:sz="0" w:space="0" w:color="auto"/>
                <w:left w:val="none" w:sz="0" w:space="0" w:color="auto"/>
                <w:bottom w:val="none" w:sz="0" w:space="0" w:color="auto"/>
                <w:right w:val="none" w:sz="0" w:space="0" w:color="auto"/>
              </w:divBdr>
            </w:div>
            <w:div w:id="595791471">
              <w:marLeft w:val="0"/>
              <w:marRight w:val="0"/>
              <w:marTop w:val="0"/>
              <w:marBottom w:val="0"/>
              <w:divBdr>
                <w:top w:val="none" w:sz="0" w:space="0" w:color="auto"/>
                <w:left w:val="none" w:sz="0" w:space="0" w:color="auto"/>
                <w:bottom w:val="none" w:sz="0" w:space="0" w:color="auto"/>
                <w:right w:val="none" w:sz="0" w:space="0" w:color="auto"/>
              </w:divBdr>
            </w:div>
            <w:div w:id="1215652765">
              <w:marLeft w:val="0"/>
              <w:marRight w:val="0"/>
              <w:marTop w:val="0"/>
              <w:marBottom w:val="0"/>
              <w:divBdr>
                <w:top w:val="none" w:sz="0" w:space="0" w:color="auto"/>
                <w:left w:val="none" w:sz="0" w:space="0" w:color="auto"/>
                <w:bottom w:val="none" w:sz="0" w:space="0" w:color="auto"/>
                <w:right w:val="none" w:sz="0" w:space="0" w:color="auto"/>
              </w:divBdr>
            </w:div>
            <w:div w:id="380590578">
              <w:marLeft w:val="0"/>
              <w:marRight w:val="0"/>
              <w:marTop w:val="0"/>
              <w:marBottom w:val="0"/>
              <w:divBdr>
                <w:top w:val="none" w:sz="0" w:space="0" w:color="auto"/>
                <w:left w:val="none" w:sz="0" w:space="0" w:color="auto"/>
                <w:bottom w:val="none" w:sz="0" w:space="0" w:color="auto"/>
                <w:right w:val="none" w:sz="0" w:space="0" w:color="auto"/>
              </w:divBdr>
            </w:div>
            <w:div w:id="724185143">
              <w:marLeft w:val="0"/>
              <w:marRight w:val="0"/>
              <w:marTop w:val="0"/>
              <w:marBottom w:val="0"/>
              <w:divBdr>
                <w:top w:val="none" w:sz="0" w:space="0" w:color="auto"/>
                <w:left w:val="none" w:sz="0" w:space="0" w:color="auto"/>
                <w:bottom w:val="none" w:sz="0" w:space="0" w:color="auto"/>
                <w:right w:val="none" w:sz="0" w:space="0" w:color="auto"/>
              </w:divBdr>
            </w:div>
            <w:div w:id="1289512924">
              <w:marLeft w:val="0"/>
              <w:marRight w:val="0"/>
              <w:marTop w:val="0"/>
              <w:marBottom w:val="0"/>
              <w:divBdr>
                <w:top w:val="none" w:sz="0" w:space="0" w:color="auto"/>
                <w:left w:val="none" w:sz="0" w:space="0" w:color="auto"/>
                <w:bottom w:val="none" w:sz="0" w:space="0" w:color="auto"/>
                <w:right w:val="none" w:sz="0" w:space="0" w:color="auto"/>
              </w:divBdr>
            </w:div>
            <w:div w:id="16204438">
              <w:marLeft w:val="0"/>
              <w:marRight w:val="0"/>
              <w:marTop w:val="0"/>
              <w:marBottom w:val="0"/>
              <w:divBdr>
                <w:top w:val="none" w:sz="0" w:space="0" w:color="auto"/>
                <w:left w:val="none" w:sz="0" w:space="0" w:color="auto"/>
                <w:bottom w:val="none" w:sz="0" w:space="0" w:color="auto"/>
                <w:right w:val="none" w:sz="0" w:space="0" w:color="auto"/>
              </w:divBdr>
            </w:div>
            <w:div w:id="350572015">
              <w:marLeft w:val="0"/>
              <w:marRight w:val="0"/>
              <w:marTop w:val="0"/>
              <w:marBottom w:val="0"/>
              <w:divBdr>
                <w:top w:val="none" w:sz="0" w:space="0" w:color="auto"/>
                <w:left w:val="none" w:sz="0" w:space="0" w:color="auto"/>
                <w:bottom w:val="none" w:sz="0" w:space="0" w:color="auto"/>
                <w:right w:val="none" w:sz="0" w:space="0" w:color="auto"/>
              </w:divBdr>
            </w:div>
            <w:div w:id="1504589345">
              <w:marLeft w:val="0"/>
              <w:marRight w:val="0"/>
              <w:marTop w:val="0"/>
              <w:marBottom w:val="0"/>
              <w:divBdr>
                <w:top w:val="none" w:sz="0" w:space="0" w:color="auto"/>
                <w:left w:val="none" w:sz="0" w:space="0" w:color="auto"/>
                <w:bottom w:val="none" w:sz="0" w:space="0" w:color="auto"/>
                <w:right w:val="none" w:sz="0" w:space="0" w:color="auto"/>
              </w:divBdr>
            </w:div>
            <w:div w:id="819807180">
              <w:marLeft w:val="0"/>
              <w:marRight w:val="0"/>
              <w:marTop w:val="0"/>
              <w:marBottom w:val="0"/>
              <w:divBdr>
                <w:top w:val="none" w:sz="0" w:space="0" w:color="auto"/>
                <w:left w:val="none" w:sz="0" w:space="0" w:color="auto"/>
                <w:bottom w:val="none" w:sz="0" w:space="0" w:color="auto"/>
                <w:right w:val="none" w:sz="0" w:space="0" w:color="auto"/>
              </w:divBdr>
            </w:div>
            <w:div w:id="2113233254">
              <w:marLeft w:val="0"/>
              <w:marRight w:val="0"/>
              <w:marTop w:val="0"/>
              <w:marBottom w:val="0"/>
              <w:divBdr>
                <w:top w:val="none" w:sz="0" w:space="0" w:color="auto"/>
                <w:left w:val="none" w:sz="0" w:space="0" w:color="auto"/>
                <w:bottom w:val="none" w:sz="0" w:space="0" w:color="auto"/>
                <w:right w:val="none" w:sz="0" w:space="0" w:color="auto"/>
              </w:divBdr>
            </w:div>
            <w:div w:id="808480489">
              <w:marLeft w:val="0"/>
              <w:marRight w:val="0"/>
              <w:marTop w:val="0"/>
              <w:marBottom w:val="0"/>
              <w:divBdr>
                <w:top w:val="none" w:sz="0" w:space="0" w:color="auto"/>
                <w:left w:val="none" w:sz="0" w:space="0" w:color="auto"/>
                <w:bottom w:val="none" w:sz="0" w:space="0" w:color="auto"/>
                <w:right w:val="none" w:sz="0" w:space="0" w:color="auto"/>
              </w:divBdr>
            </w:div>
            <w:div w:id="266543893">
              <w:marLeft w:val="0"/>
              <w:marRight w:val="0"/>
              <w:marTop w:val="0"/>
              <w:marBottom w:val="0"/>
              <w:divBdr>
                <w:top w:val="none" w:sz="0" w:space="0" w:color="auto"/>
                <w:left w:val="none" w:sz="0" w:space="0" w:color="auto"/>
                <w:bottom w:val="none" w:sz="0" w:space="0" w:color="auto"/>
                <w:right w:val="none" w:sz="0" w:space="0" w:color="auto"/>
              </w:divBdr>
            </w:div>
            <w:div w:id="2135251745">
              <w:marLeft w:val="0"/>
              <w:marRight w:val="0"/>
              <w:marTop w:val="0"/>
              <w:marBottom w:val="0"/>
              <w:divBdr>
                <w:top w:val="none" w:sz="0" w:space="0" w:color="auto"/>
                <w:left w:val="none" w:sz="0" w:space="0" w:color="auto"/>
                <w:bottom w:val="none" w:sz="0" w:space="0" w:color="auto"/>
                <w:right w:val="none" w:sz="0" w:space="0" w:color="auto"/>
              </w:divBdr>
            </w:div>
            <w:div w:id="456919503">
              <w:marLeft w:val="0"/>
              <w:marRight w:val="0"/>
              <w:marTop w:val="0"/>
              <w:marBottom w:val="0"/>
              <w:divBdr>
                <w:top w:val="none" w:sz="0" w:space="0" w:color="auto"/>
                <w:left w:val="none" w:sz="0" w:space="0" w:color="auto"/>
                <w:bottom w:val="none" w:sz="0" w:space="0" w:color="auto"/>
                <w:right w:val="none" w:sz="0" w:space="0" w:color="auto"/>
              </w:divBdr>
            </w:div>
            <w:div w:id="1306085465">
              <w:marLeft w:val="0"/>
              <w:marRight w:val="0"/>
              <w:marTop w:val="0"/>
              <w:marBottom w:val="0"/>
              <w:divBdr>
                <w:top w:val="none" w:sz="0" w:space="0" w:color="auto"/>
                <w:left w:val="none" w:sz="0" w:space="0" w:color="auto"/>
                <w:bottom w:val="none" w:sz="0" w:space="0" w:color="auto"/>
                <w:right w:val="none" w:sz="0" w:space="0" w:color="auto"/>
              </w:divBdr>
            </w:div>
            <w:div w:id="693112437">
              <w:marLeft w:val="0"/>
              <w:marRight w:val="0"/>
              <w:marTop w:val="0"/>
              <w:marBottom w:val="0"/>
              <w:divBdr>
                <w:top w:val="none" w:sz="0" w:space="0" w:color="auto"/>
                <w:left w:val="none" w:sz="0" w:space="0" w:color="auto"/>
                <w:bottom w:val="none" w:sz="0" w:space="0" w:color="auto"/>
                <w:right w:val="none" w:sz="0" w:space="0" w:color="auto"/>
              </w:divBdr>
            </w:div>
            <w:div w:id="626860369">
              <w:marLeft w:val="0"/>
              <w:marRight w:val="0"/>
              <w:marTop w:val="0"/>
              <w:marBottom w:val="0"/>
              <w:divBdr>
                <w:top w:val="none" w:sz="0" w:space="0" w:color="auto"/>
                <w:left w:val="none" w:sz="0" w:space="0" w:color="auto"/>
                <w:bottom w:val="none" w:sz="0" w:space="0" w:color="auto"/>
                <w:right w:val="none" w:sz="0" w:space="0" w:color="auto"/>
              </w:divBdr>
            </w:div>
            <w:div w:id="738095371">
              <w:marLeft w:val="0"/>
              <w:marRight w:val="0"/>
              <w:marTop w:val="0"/>
              <w:marBottom w:val="0"/>
              <w:divBdr>
                <w:top w:val="none" w:sz="0" w:space="0" w:color="auto"/>
                <w:left w:val="none" w:sz="0" w:space="0" w:color="auto"/>
                <w:bottom w:val="none" w:sz="0" w:space="0" w:color="auto"/>
                <w:right w:val="none" w:sz="0" w:space="0" w:color="auto"/>
              </w:divBdr>
            </w:div>
            <w:div w:id="1609462626">
              <w:marLeft w:val="0"/>
              <w:marRight w:val="0"/>
              <w:marTop w:val="0"/>
              <w:marBottom w:val="0"/>
              <w:divBdr>
                <w:top w:val="none" w:sz="0" w:space="0" w:color="auto"/>
                <w:left w:val="none" w:sz="0" w:space="0" w:color="auto"/>
                <w:bottom w:val="none" w:sz="0" w:space="0" w:color="auto"/>
                <w:right w:val="none" w:sz="0" w:space="0" w:color="auto"/>
              </w:divBdr>
            </w:div>
            <w:div w:id="667947255">
              <w:marLeft w:val="0"/>
              <w:marRight w:val="0"/>
              <w:marTop w:val="0"/>
              <w:marBottom w:val="0"/>
              <w:divBdr>
                <w:top w:val="none" w:sz="0" w:space="0" w:color="auto"/>
                <w:left w:val="none" w:sz="0" w:space="0" w:color="auto"/>
                <w:bottom w:val="none" w:sz="0" w:space="0" w:color="auto"/>
                <w:right w:val="none" w:sz="0" w:space="0" w:color="auto"/>
              </w:divBdr>
            </w:div>
            <w:div w:id="1380058312">
              <w:marLeft w:val="0"/>
              <w:marRight w:val="0"/>
              <w:marTop w:val="0"/>
              <w:marBottom w:val="0"/>
              <w:divBdr>
                <w:top w:val="none" w:sz="0" w:space="0" w:color="auto"/>
                <w:left w:val="none" w:sz="0" w:space="0" w:color="auto"/>
                <w:bottom w:val="none" w:sz="0" w:space="0" w:color="auto"/>
                <w:right w:val="none" w:sz="0" w:space="0" w:color="auto"/>
              </w:divBdr>
            </w:div>
            <w:div w:id="1805198369">
              <w:marLeft w:val="0"/>
              <w:marRight w:val="0"/>
              <w:marTop w:val="0"/>
              <w:marBottom w:val="0"/>
              <w:divBdr>
                <w:top w:val="none" w:sz="0" w:space="0" w:color="auto"/>
                <w:left w:val="none" w:sz="0" w:space="0" w:color="auto"/>
                <w:bottom w:val="none" w:sz="0" w:space="0" w:color="auto"/>
                <w:right w:val="none" w:sz="0" w:space="0" w:color="auto"/>
              </w:divBdr>
            </w:div>
            <w:div w:id="572549607">
              <w:marLeft w:val="0"/>
              <w:marRight w:val="0"/>
              <w:marTop w:val="0"/>
              <w:marBottom w:val="0"/>
              <w:divBdr>
                <w:top w:val="none" w:sz="0" w:space="0" w:color="auto"/>
                <w:left w:val="none" w:sz="0" w:space="0" w:color="auto"/>
                <w:bottom w:val="none" w:sz="0" w:space="0" w:color="auto"/>
                <w:right w:val="none" w:sz="0" w:space="0" w:color="auto"/>
              </w:divBdr>
            </w:div>
            <w:div w:id="1854034643">
              <w:marLeft w:val="0"/>
              <w:marRight w:val="0"/>
              <w:marTop w:val="0"/>
              <w:marBottom w:val="0"/>
              <w:divBdr>
                <w:top w:val="none" w:sz="0" w:space="0" w:color="auto"/>
                <w:left w:val="none" w:sz="0" w:space="0" w:color="auto"/>
                <w:bottom w:val="none" w:sz="0" w:space="0" w:color="auto"/>
                <w:right w:val="none" w:sz="0" w:space="0" w:color="auto"/>
              </w:divBdr>
            </w:div>
            <w:div w:id="2096779344">
              <w:marLeft w:val="0"/>
              <w:marRight w:val="0"/>
              <w:marTop w:val="0"/>
              <w:marBottom w:val="0"/>
              <w:divBdr>
                <w:top w:val="none" w:sz="0" w:space="0" w:color="auto"/>
                <w:left w:val="none" w:sz="0" w:space="0" w:color="auto"/>
                <w:bottom w:val="none" w:sz="0" w:space="0" w:color="auto"/>
                <w:right w:val="none" w:sz="0" w:space="0" w:color="auto"/>
              </w:divBdr>
            </w:div>
            <w:div w:id="999499752">
              <w:marLeft w:val="0"/>
              <w:marRight w:val="0"/>
              <w:marTop w:val="0"/>
              <w:marBottom w:val="0"/>
              <w:divBdr>
                <w:top w:val="none" w:sz="0" w:space="0" w:color="auto"/>
                <w:left w:val="none" w:sz="0" w:space="0" w:color="auto"/>
                <w:bottom w:val="none" w:sz="0" w:space="0" w:color="auto"/>
                <w:right w:val="none" w:sz="0" w:space="0" w:color="auto"/>
              </w:divBdr>
            </w:div>
            <w:div w:id="298189475">
              <w:marLeft w:val="0"/>
              <w:marRight w:val="0"/>
              <w:marTop w:val="0"/>
              <w:marBottom w:val="0"/>
              <w:divBdr>
                <w:top w:val="none" w:sz="0" w:space="0" w:color="auto"/>
                <w:left w:val="none" w:sz="0" w:space="0" w:color="auto"/>
                <w:bottom w:val="none" w:sz="0" w:space="0" w:color="auto"/>
                <w:right w:val="none" w:sz="0" w:space="0" w:color="auto"/>
              </w:divBdr>
            </w:div>
            <w:div w:id="585578487">
              <w:marLeft w:val="0"/>
              <w:marRight w:val="0"/>
              <w:marTop w:val="0"/>
              <w:marBottom w:val="0"/>
              <w:divBdr>
                <w:top w:val="none" w:sz="0" w:space="0" w:color="auto"/>
                <w:left w:val="none" w:sz="0" w:space="0" w:color="auto"/>
                <w:bottom w:val="none" w:sz="0" w:space="0" w:color="auto"/>
                <w:right w:val="none" w:sz="0" w:space="0" w:color="auto"/>
              </w:divBdr>
            </w:div>
            <w:div w:id="409887152">
              <w:marLeft w:val="0"/>
              <w:marRight w:val="0"/>
              <w:marTop w:val="0"/>
              <w:marBottom w:val="0"/>
              <w:divBdr>
                <w:top w:val="none" w:sz="0" w:space="0" w:color="auto"/>
                <w:left w:val="none" w:sz="0" w:space="0" w:color="auto"/>
                <w:bottom w:val="none" w:sz="0" w:space="0" w:color="auto"/>
                <w:right w:val="none" w:sz="0" w:space="0" w:color="auto"/>
              </w:divBdr>
            </w:div>
            <w:div w:id="1159351434">
              <w:marLeft w:val="0"/>
              <w:marRight w:val="0"/>
              <w:marTop w:val="0"/>
              <w:marBottom w:val="0"/>
              <w:divBdr>
                <w:top w:val="none" w:sz="0" w:space="0" w:color="auto"/>
                <w:left w:val="none" w:sz="0" w:space="0" w:color="auto"/>
                <w:bottom w:val="none" w:sz="0" w:space="0" w:color="auto"/>
                <w:right w:val="none" w:sz="0" w:space="0" w:color="auto"/>
              </w:divBdr>
            </w:div>
            <w:div w:id="1642928422">
              <w:marLeft w:val="0"/>
              <w:marRight w:val="0"/>
              <w:marTop w:val="0"/>
              <w:marBottom w:val="0"/>
              <w:divBdr>
                <w:top w:val="none" w:sz="0" w:space="0" w:color="auto"/>
                <w:left w:val="none" w:sz="0" w:space="0" w:color="auto"/>
                <w:bottom w:val="none" w:sz="0" w:space="0" w:color="auto"/>
                <w:right w:val="none" w:sz="0" w:space="0" w:color="auto"/>
              </w:divBdr>
            </w:div>
            <w:div w:id="1142038698">
              <w:marLeft w:val="0"/>
              <w:marRight w:val="0"/>
              <w:marTop w:val="0"/>
              <w:marBottom w:val="0"/>
              <w:divBdr>
                <w:top w:val="none" w:sz="0" w:space="0" w:color="auto"/>
                <w:left w:val="none" w:sz="0" w:space="0" w:color="auto"/>
                <w:bottom w:val="none" w:sz="0" w:space="0" w:color="auto"/>
                <w:right w:val="none" w:sz="0" w:space="0" w:color="auto"/>
              </w:divBdr>
            </w:div>
            <w:div w:id="599026598">
              <w:marLeft w:val="0"/>
              <w:marRight w:val="0"/>
              <w:marTop w:val="0"/>
              <w:marBottom w:val="0"/>
              <w:divBdr>
                <w:top w:val="none" w:sz="0" w:space="0" w:color="auto"/>
                <w:left w:val="none" w:sz="0" w:space="0" w:color="auto"/>
                <w:bottom w:val="none" w:sz="0" w:space="0" w:color="auto"/>
                <w:right w:val="none" w:sz="0" w:space="0" w:color="auto"/>
              </w:divBdr>
            </w:div>
            <w:div w:id="1948536612">
              <w:marLeft w:val="0"/>
              <w:marRight w:val="0"/>
              <w:marTop w:val="0"/>
              <w:marBottom w:val="0"/>
              <w:divBdr>
                <w:top w:val="none" w:sz="0" w:space="0" w:color="auto"/>
                <w:left w:val="none" w:sz="0" w:space="0" w:color="auto"/>
                <w:bottom w:val="none" w:sz="0" w:space="0" w:color="auto"/>
                <w:right w:val="none" w:sz="0" w:space="0" w:color="auto"/>
              </w:divBdr>
            </w:div>
            <w:div w:id="1184856977">
              <w:marLeft w:val="0"/>
              <w:marRight w:val="0"/>
              <w:marTop w:val="0"/>
              <w:marBottom w:val="0"/>
              <w:divBdr>
                <w:top w:val="none" w:sz="0" w:space="0" w:color="auto"/>
                <w:left w:val="none" w:sz="0" w:space="0" w:color="auto"/>
                <w:bottom w:val="none" w:sz="0" w:space="0" w:color="auto"/>
                <w:right w:val="none" w:sz="0" w:space="0" w:color="auto"/>
              </w:divBdr>
            </w:div>
            <w:div w:id="87359985">
              <w:marLeft w:val="0"/>
              <w:marRight w:val="0"/>
              <w:marTop w:val="0"/>
              <w:marBottom w:val="0"/>
              <w:divBdr>
                <w:top w:val="none" w:sz="0" w:space="0" w:color="auto"/>
                <w:left w:val="none" w:sz="0" w:space="0" w:color="auto"/>
                <w:bottom w:val="none" w:sz="0" w:space="0" w:color="auto"/>
                <w:right w:val="none" w:sz="0" w:space="0" w:color="auto"/>
              </w:divBdr>
            </w:div>
            <w:div w:id="309286538">
              <w:marLeft w:val="0"/>
              <w:marRight w:val="0"/>
              <w:marTop w:val="0"/>
              <w:marBottom w:val="0"/>
              <w:divBdr>
                <w:top w:val="none" w:sz="0" w:space="0" w:color="auto"/>
                <w:left w:val="none" w:sz="0" w:space="0" w:color="auto"/>
                <w:bottom w:val="none" w:sz="0" w:space="0" w:color="auto"/>
                <w:right w:val="none" w:sz="0" w:space="0" w:color="auto"/>
              </w:divBdr>
            </w:div>
            <w:div w:id="177044111">
              <w:marLeft w:val="0"/>
              <w:marRight w:val="0"/>
              <w:marTop w:val="0"/>
              <w:marBottom w:val="0"/>
              <w:divBdr>
                <w:top w:val="none" w:sz="0" w:space="0" w:color="auto"/>
                <w:left w:val="none" w:sz="0" w:space="0" w:color="auto"/>
                <w:bottom w:val="none" w:sz="0" w:space="0" w:color="auto"/>
                <w:right w:val="none" w:sz="0" w:space="0" w:color="auto"/>
              </w:divBdr>
            </w:div>
            <w:div w:id="1708336865">
              <w:marLeft w:val="0"/>
              <w:marRight w:val="0"/>
              <w:marTop w:val="0"/>
              <w:marBottom w:val="0"/>
              <w:divBdr>
                <w:top w:val="none" w:sz="0" w:space="0" w:color="auto"/>
                <w:left w:val="none" w:sz="0" w:space="0" w:color="auto"/>
                <w:bottom w:val="none" w:sz="0" w:space="0" w:color="auto"/>
                <w:right w:val="none" w:sz="0" w:space="0" w:color="auto"/>
              </w:divBdr>
            </w:div>
            <w:div w:id="339544996">
              <w:marLeft w:val="0"/>
              <w:marRight w:val="0"/>
              <w:marTop w:val="0"/>
              <w:marBottom w:val="0"/>
              <w:divBdr>
                <w:top w:val="none" w:sz="0" w:space="0" w:color="auto"/>
                <w:left w:val="none" w:sz="0" w:space="0" w:color="auto"/>
                <w:bottom w:val="none" w:sz="0" w:space="0" w:color="auto"/>
                <w:right w:val="none" w:sz="0" w:space="0" w:color="auto"/>
              </w:divBdr>
            </w:div>
            <w:div w:id="431898251">
              <w:marLeft w:val="0"/>
              <w:marRight w:val="0"/>
              <w:marTop w:val="0"/>
              <w:marBottom w:val="0"/>
              <w:divBdr>
                <w:top w:val="none" w:sz="0" w:space="0" w:color="auto"/>
                <w:left w:val="none" w:sz="0" w:space="0" w:color="auto"/>
                <w:bottom w:val="none" w:sz="0" w:space="0" w:color="auto"/>
                <w:right w:val="none" w:sz="0" w:space="0" w:color="auto"/>
              </w:divBdr>
            </w:div>
            <w:div w:id="2013297962">
              <w:marLeft w:val="0"/>
              <w:marRight w:val="0"/>
              <w:marTop w:val="0"/>
              <w:marBottom w:val="0"/>
              <w:divBdr>
                <w:top w:val="none" w:sz="0" w:space="0" w:color="auto"/>
                <w:left w:val="none" w:sz="0" w:space="0" w:color="auto"/>
                <w:bottom w:val="none" w:sz="0" w:space="0" w:color="auto"/>
                <w:right w:val="none" w:sz="0" w:space="0" w:color="auto"/>
              </w:divBdr>
            </w:div>
            <w:div w:id="1638342919">
              <w:marLeft w:val="0"/>
              <w:marRight w:val="0"/>
              <w:marTop w:val="0"/>
              <w:marBottom w:val="0"/>
              <w:divBdr>
                <w:top w:val="none" w:sz="0" w:space="0" w:color="auto"/>
                <w:left w:val="none" w:sz="0" w:space="0" w:color="auto"/>
                <w:bottom w:val="none" w:sz="0" w:space="0" w:color="auto"/>
                <w:right w:val="none" w:sz="0" w:space="0" w:color="auto"/>
              </w:divBdr>
            </w:div>
            <w:div w:id="682052766">
              <w:marLeft w:val="0"/>
              <w:marRight w:val="0"/>
              <w:marTop w:val="0"/>
              <w:marBottom w:val="0"/>
              <w:divBdr>
                <w:top w:val="none" w:sz="0" w:space="0" w:color="auto"/>
                <w:left w:val="none" w:sz="0" w:space="0" w:color="auto"/>
                <w:bottom w:val="none" w:sz="0" w:space="0" w:color="auto"/>
                <w:right w:val="none" w:sz="0" w:space="0" w:color="auto"/>
              </w:divBdr>
            </w:div>
            <w:div w:id="1433357870">
              <w:marLeft w:val="0"/>
              <w:marRight w:val="0"/>
              <w:marTop w:val="0"/>
              <w:marBottom w:val="0"/>
              <w:divBdr>
                <w:top w:val="none" w:sz="0" w:space="0" w:color="auto"/>
                <w:left w:val="none" w:sz="0" w:space="0" w:color="auto"/>
                <w:bottom w:val="none" w:sz="0" w:space="0" w:color="auto"/>
                <w:right w:val="none" w:sz="0" w:space="0" w:color="auto"/>
              </w:divBdr>
            </w:div>
            <w:div w:id="1318532744">
              <w:marLeft w:val="0"/>
              <w:marRight w:val="0"/>
              <w:marTop w:val="0"/>
              <w:marBottom w:val="0"/>
              <w:divBdr>
                <w:top w:val="none" w:sz="0" w:space="0" w:color="auto"/>
                <w:left w:val="none" w:sz="0" w:space="0" w:color="auto"/>
                <w:bottom w:val="none" w:sz="0" w:space="0" w:color="auto"/>
                <w:right w:val="none" w:sz="0" w:space="0" w:color="auto"/>
              </w:divBdr>
            </w:div>
            <w:div w:id="615986975">
              <w:marLeft w:val="0"/>
              <w:marRight w:val="0"/>
              <w:marTop w:val="0"/>
              <w:marBottom w:val="0"/>
              <w:divBdr>
                <w:top w:val="none" w:sz="0" w:space="0" w:color="auto"/>
                <w:left w:val="none" w:sz="0" w:space="0" w:color="auto"/>
                <w:bottom w:val="none" w:sz="0" w:space="0" w:color="auto"/>
                <w:right w:val="none" w:sz="0" w:space="0" w:color="auto"/>
              </w:divBdr>
            </w:div>
            <w:div w:id="1016230485">
              <w:marLeft w:val="0"/>
              <w:marRight w:val="0"/>
              <w:marTop w:val="0"/>
              <w:marBottom w:val="0"/>
              <w:divBdr>
                <w:top w:val="none" w:sz="0" w:space="0" w:color="auto"/>
                <w:left w:val="none" w:sz="0" w:space="0" w:color="auto"/>
                <w:bottom w:val="none" w:sz="0" w:space="0" w:color="auto"/>
                <w:right w:val="none" w:sz="0" w:space="0" w:color="auto"/>
              </w:divBdr>
            </w:div>
            <w:div w:id="1631743362">
              <w:marLeft w:val="0"/>
              <w:marRight w:val="0"/>
              <w:marTop w:val="0"/>
              <w:marBottom w:val="0"/>
              <w:divBdr>
                <w:top w:val="none" w:sz="0" w:space="0" w:color="auto"/>
                <w:left w:val="none" w:sz="0" w:space="0" w:color="auto"/>
                <w:bottom w:val="none" w:sz="0" w:space="0" w:color="auto"/>
                <w:right w:val="none" w:sz="0" w:space="0" w:color="auto"/>
              </w:divBdr>
            </w:div>
            <w:div w:id="1134102171">
              <w:marLeft w:val="0"/>
              <w:marRight w:val="0"/>
              <w:marTop w:val="0"/>
              <w:marBottom w:val="0"/>
              <w:divBdr>
                <w:top w:val="none" w:sz="0" w:space="0" w:color="auto"/>
                <w:left w:val="none" w:sz="0" w:space="0" w:color="auto"/>
                <w:bottom w:val="none" w:sz="0" w:space="0" w:color="auto"/>
                <w:right w:val="none" w:sz="0" w:space="0" w:color="auto"/>
              </w:divBdr>
            </w:div>
            <w:div w:id="1790276880">
              <w:marLeft w:val="0"/>
              <w:marRight w:val="0"/>
              <w:marTop w:val="0"/>
              <w:marBottom w:val="0"/>
              <w:divBdr>
                <w:top w:val="none" w:sz="0" w:space="0" w:color="auto"/>
                <w:left w:val="none" w:sz="0" w:space="0" w:color="auto"/>
                <w:bottom w:val="none" w:sz="0" w:space="0" w:color="auto"/>
                <w:right w:val="none" w:sz="0" w:space="0" w:color="auto"/>
              </w:divBdr>
            </w:div>
            <w:div w:id="329334892">
              <w:marLeft w:val="0"/>
              <w:marRight w:val="0"/>
              <w:marTop w:val="0"/>
              <w:marBottom w:val="0"/>
              <w:divBdr>
                <w:top w:val="none" w:sz="0" w:space="0" w:color="auto"/>
                <w:left w:val="none" w:sz="0" w:space="0" w:color="auto"/>
                <w:bottom w:val="none" w:sz="0" w:space="0" w:color="auto"/>
                <w:right w:val="none" w:sz="0" w:space="0" w:color="auto"/>
              </w:divBdr>
            </w:div>
            <w:div w:id="54592855">
              <w:marLeft w:val="0"/>
              <w:marRight w:val="0"/>
              <w:marTop w:val="0"/>
              <w:marBottom w:val="0"/>
              <w:divBdr>
                <w:top w:val="none" w:sz="0" w:space="0" w:color="auto"/>
                <w:left w:val="none" w:sz="0" w:space="0" w:color="auto"/>
                <w:bottom w:val="none" w:sz="0" w:space="0" w:color="auto"/>
                <w:right w:val="none" w:sz="0" w:space="0" w:color="auto"/>
              </w:divBdr>
            </w:div>
            <w:div w:id="1687052346">
              <w:marLeft w:val="0"/>
              <w:marRight w:val="0"/>
              <w:marTop w:val="0"/>
              <w:marBottom w:val="0"/>
              <w:divBdr>
                <w:top w:val="none" w:sz="0" w:space="0" w:color="auto"/>
                <w:left w:val="none" w:sz="0" w:space="0" w:color="auto"/>
                <w:bottom w:val="none" w:sz="0" w:space="0" w:color="auto"/>
                <w:right w:val="none" w:sz="0" w:space="0" w:color="auto"/>
              </w:divBdr>
            </w:div>
            <w:div w:id="813568909">
              <w:marLeft w:val="0"/>
              <w:marRight w:val="0"/>
              <w:marTop w:val="0"/>
              <w:marBottom w:val="0"/>
              <w:divBdr>
                <w:top w:val="none" w:sz="0" w:space="0" w:color="auto"/>
                <w:left w:val="none" w:sz="0" w:space="0" w:color="auto"/>
                <w:bottom w:val="none" w:sz="0" w:space="0" w:color="auto"/>
                <w:right w:val="none" w:sz="0" w:space="0" w:color="auto"/>
              </w:divBdr>
            </w:div>
            <w:div w:id="419178295">
              <w:marLeft w:val="0"/>
              <w:marRight w:val="0"/>
              <w:marTop w:val="0"/>
              <w:marBottom w:val="0"/>
              <w:divBdr>
                <w:top w:val="none" w:sz="0" w:space="0" w:color="auto"/>
                <w:left w:val="none" w:sz="0" w:space="0" w:color="auto"/>
                <w:bottom w:val="none" w:sz="0" w:space="0" w:color="auto"/>
                <w:right w:val="none" w:sz="0" w:space="0" w:color="auto"/>
              </w:divBdr>
            </w:div>
            <w:div w:id="155730406">
              <w:marLeft w:val="0"/>
              <w:marRight w:val="0"/>
              <w:marTop w:val="0"/>
              <w:marBottom w:val="0"/>
              <w:divBdr>
                <w:top w:val="none" w:sz="0" w:space="0" w:color="auto"/>
                <w:left w:val="none" w:sz="0" w:space="0" w:color="auto"/>
                <w:bottom w:val="none" w:sz="0" w:space="0" w:color="auto"/>
                <w:right w:val="none" w:sz="0" w:space="0" w:color="auto"/>
              </w:divBdr>
            </w:div>
            <w:div w:id="515074711">
              <w:marLeft w:val="0"/>
              <w:marRight w:val="0"/>
              <w:marTop w:val="0"/>
              <w:marBottom w:val="0"/>
              <w:divBdr>
                <w:top w:val="none" w:sz="0" w:space="0" w:color="auto"/>
                <w:left w:val="none" w:sz="0" w:space="0" w:color="auto"/>
                <w:bottom w:val="none" w:sz="0" w:space="0" w:color="auto"/>
                <w:right w:val="none" w:sz="0" w:space="0" w:color="auto"/>
              </w:divBdr>
            </w:div>
            <w:div w:id="1172262756">
              <w:marLeft w:val="0"/>
              <w:marRight w:val="0"/>
              <w:marTop w:val="0"/>
              <w:marBottom w:val="0"/>
              <w:divBdr>
                <w:top w:val="none" w:sz="0" w:space="0" w:color="auto"/>
                <w:left w:val="none" w:sz="0" w:space="0" w:color="auto"/>
                <w:bottom w:val="none" w:sz="0" w:space="0" w:color="auto"/>
                <w:right w:val="none" w:sz="0" w:space="0" w:color="auto"/>
              </w:divBdr>
            </w:div>
            <w:div w:id="1263411498">
              <w:marLeft w:val="0"/>
              <w:marRight w:val="0"/>
              <w:marTop w:val="0"/>
              <w:marBottom w:val="0"/>
              <w:divBdr>
                <w:top w:val="none" w:sz="0" w:space="0" w:color="auto"/>
                <w:left w:val="none" w:sz="0" w:space="0" w:color="auto"/>
                <w:bottom w:val="none" w:sz="0" w:space="0" w:color="auto"/>
                <w:right w:val="none" w:sz="0" w:space="0" w:color="auto"/>
              </w:divBdr>
            </w:div>
            <w:div w:id="1361853893">
              <w:marLeft w:val="0"/>
              <w:marRight w:val="0"/>
              <w:marTop w:val="0"/>
              <w:marBottom w:val="0"/>
              <w:divBdr>
                <w:top w:val="none" w:sz="0" w:space="0" w:color="auto"/>
                <w:left w:val="none" w:sz="0" w:space="0" w:color="auto"/>
                <w:bottom w:val="none" w:sz="0" w:space="0" w:color="auto"/>
                <w:right w:val="none" w:sz="0" w:space="0" w:color="auto"/>
              </w:divBdr>
            </w:div>
            <w:div w:id="1120105731">
              <w:marLeft w:val="0"/>
              <w:marRight w:val="0"/>
              <w:marTop w:val="0"/>
              <w:marBottom w:val="0"/>
              <w:divBdr>
                <w:top w:val="none" w:sz="0" w:space="0" w:color="auto"/>
                <w:left w:val="none" w:sz="0" w:space="0" w:color="auto"/>
                <w:bottom w:val="none" w:sz="0" w:space="0" w:color="auto"/>
                <w:right w:val="none" w:sz="0" w:space="0" w:color="auto"/>
              </w:divBdr>
            </w:div>
            <w:div w:id="559368942">
              <w:marLeft w:val="0"/>
              <w:marRight w:val="0"/>
              <w:marTop w:val="0"/>
              <w:marBottom w:val="0"/>
              <w:divBdr>
                <w:top w:val="none" w:sz="0" w:space="0" w:color="auto"/>
                <w:left w:val="none" w:sz="0" w:space="0" w:color="auto"/>
                <w:bottom w:val="none" w:sz="0" w:space="0" w:color="auto"/>
                <w:right w:val="none" w:sz="0" w:space="0" w:color="auto"/>
              </w:divBdr>
            </w:div>
            <w:div w:id="401677096">
              <w:marLeft w:val="0"/>
              <w:marRight w:val="0"/>
              <w:marTop w:val="0"/>
              <w:marBottom w:val="0"/>
              <w:divBdr>
                <w:top w:val="none" w:sz="0" w:space="0" w:color="auto"/>
                <w:left w:val="none" w:sz="0" w:space="0" w:color="auto"/>
                <w:bottom w:val="none" w:sz="0" w:space="0" w:color="auto"/>
                <w:right w:val="none" w:sz="0" w:space="0" w:color="auto"/>
              </w:divBdr>
            </w:div>
            <w:div w:id="1410496113">
              <w:marLeft w:val="0"/>
              <w:marRight w:val="0"/>
              <w:marTop w:val="0"/>
              <w:marBottom w:val="0"/>
              <w:divBdr>
                <w:top w:val="none" w:sz="0" w:space="0" w:color="auto"/>
                <w:left w:val="none" w:sz="0" w:space="0" w:color="auto"/>
                <w:bottom w:val="none" w:sz="0" w:space="0" w:color="auto"/>
                <w:right w:val="none" w:sz="0" w:space="0" w:color="auto"/>
              </w:divBdr>
            </w:div>
            <w:div w:id="1927494869">
              <w:marLeft w:val="0"/>
              <w:marRight w:val="0"/>
              <w:marTop w:val="0"/>
              <w:marBottom w:val="0"/>
              <w:divBdr>
                <w:top w:val="none" w:sz="0" w:space="0" w:color="auto"/>
                <w:left w:val="none" w:sz="0" w:space="0" w:color="auto"/>
                <w:bottom w:val="none" w:sz="0" w:space="0" w:color="auto"/>
                <w:right w:val="none" w:sz="0" w:space="0" w:color="auto"/>
              </w:divBdr>
            </w:div>
            <w:div w:id="1193761239">
              <w:marLeft w:val="0"/>
              <w:marRight w:val="0"/>
              <w:marTop w:val="0"/>
              <w:marBottom w:val="0"/>
              <w:divBdr>
                <w:top w:val="none" w:sz="0" w:space="0" w:color="auto"/>
                <w:left w:val="none" w:sz="0" w:space="0" w:color="auto"/>
                <w:bottom w:val="none" w:sz="0" w:space="0" w:color="auto"/>
                <w:right w:val="none" w:sz="0" w:space="0" w:color="auto"/>
              </w:divBdr>
            </w:div>
            <w:div w:id="557011255">
              <w:marLeft w:val="0"/>
              <w:marRight w:val="0"/>
              <w:marTop w:val="0"/>
              <w:marBottom w:val="0"/>
              <w:divBdr>
                <w:top w:val="none" w:sz="0" w:space="0" w:color="auto"/>
                <w:left w:val="none" w:sz="0" w:space="0" w:color="auto"/>
                <w:bottom w:val="none" w:sz="0" w:space="0" w:color="auto"/>
                <w:right w:val="none" w:sz="0" w:space="0" w:color="auto"/>
              </w:divBdr>
            </w:div>
            <w:div w:id="1131171389">
              <w:marLeft w:val="0"/>
              <w:marRight w:val="0"/>
              <w:marTop w:val="0"/>
              <w:marBottom w:val="0"/>
              <w:divBdr>
                <w:top w:val="none" w:sz="0" w:space="0" w:color="auto"/>
                <w:left w:val="none" w:sz="0" w:space="0" w:color="auto"/>
                <w:bottom w:val="none" w:sz="0" w:space="0" w:color="auto"/>
                <w:right w:val="none" w:sz="0" w:space="0" w:color="auto"/>
              </w:divBdr>
            </w:div>
            <w:div w:id="713190512">
              <w:marLeft w:val="0"/>
              <w:marRight w:val="0"/>
              <w:marTop w:val="0"/>
              <w:marBottom w:val="0"/>
              <w:divBdr>
                <w:top w:val="none" w:sz="0" w:space="0" w:color="auto"/>
                <w:left w:val="none" w:sz="0" w:space="0" w:color="auto"/>
                <w:bottom w:val="none" w:sz="0" w:space="0" w:color="auto"/>
                <w:right w:val="none" w:sz="0" w:space="0" w:color="auto"/>
              </w:divBdr>
            </w:div>
            <w:div w:id="744450292">
              <w:marLeft w:val="0"/>
              <w:marRight w:val="0"/>
              <w:marTop w:val="0"/>
              <w:marBottom w:val="0"/>
              <w:divBdr>
                <w:top w:val="none" w:sz="0" w:space="0" w:color="auto"/>
                <w:left w:val="none" w:sz="0" w:space="0" w:color="auto"/>
                <w:bottom w:val="none" w:sz="0" w:space="0" w:color="auto"/>
                <w:right w:val="none" w:sz="0" w:space="0" w:color="auto"/>
              </w:divBdr>
            </w:div>
            <w:div w:id="2122337283">
              <w:marLeft w:val="0"/>
              <w:marRight w:val="0"/>
              <w:marTop w:val="0"/>
              <w:marBottom w:val="0"/>
              <w:divBdr>
                <w:top w:val="none" w:sz="0" w:space="0" w:color="auto"/>
                <w:left w:val="none" w:sz="0" w:space="0" w:color="auto"/>
                <w:bottom w:val="none" w:sz="0" w:space="0" w:color="auto"/>
                <w:right w:val="none" w:sz="0" w:space="0" w:color="auto"/>
              </w:divBdr>
            </w:div>
            <w:div w:id="506602360">
              <w:marLeft w:val="0"/>
              <w:marRight w:val="0"/>
              <w:marTop w:val="0"/>
              <w:marBottom w:val="0"/>
              <w:divBdr>
                <w:top w:val="none" w:sz="0" w:space="0" w:color="auto"/>
                <w:left w:val="none" w:sz="0" w:space="0" w:color="auto"/>
                <w:bottom w:val="none" w:sz="0" w:space="0" w:color="auto"/>
                <w:right w:val="none" w:sz="0" w:space="0" w:color="auto"/>
              </w:divBdr>
            </w:div>
            <w:div w:id="868565520">
              <w:marLeft w:val="0"/>
              <w:marRight w:val="0"/>
              <w:marTop w:val="0"/>
              <w:marBottom w:val="0"/>
              <w:divBdr>
                <w:top w:val="none" w:sz="0" w:space="0" w:color="auto"/>
                <w:left w:val="none" w:sz="0" w:space="0" w:color="auto"/>
                <w:bottom w:val="none" w:sz="0" w:space="0" w:color="auto"/>
                <w:right w:val="none" w:sz="0" w:space="0" w:color="auto"/>
              </w:divBdr>
            </w:div>
            <w:div w:id="181553596">
              <w:marLeft w:val="0"/>
              <w:marRight w:val="0"/>
              <w:marTop w:val="0"/>
              <w:marBottom w:val="0"/>
              <w:divBdr>
                <w:top w:val="none" w:sz="0" w:space="0" w:color="auto"/>
                <w:left w:val="none" w:sz="0" w:space="0" w:color="auto"/>
                <w:bottom w:val="none" w:sz="0" w:space="0" w:color="auto"/>
                <w:right w:val="none" w:sz="0" w:space="0" w:color="auto"/>
              </w:divBdr>
            </w:div>
            <w:div w:id="1122844450">
              <w:marLeft w:val="0"/>
              <w:marRight w:val="0"/>
              <w:marTop w:val="0"/>
              <w:marBottom w:val="0"/>
              <w:divBdr>
                <w:top w:val="none" w:sz="0" w:space="0" w:color="auto"/>
                <w:left w:val="none" w:sz="0" w:space="0" w:color="auto"/>
                <w:bottom w:val="none" w:sz="0" w:space="0" w:color="auto"/>
                <w:right w:val="none" w:sz="0" w:space="0" w:color="auto"/>
              </w:divBdr>
            </w:div>
            <w:div w:id="57025028">
              <w:marLeft w:val="0"/>
              <w:marRight w:val="0"/>
              <w:marTop w:val="0"/>
              <w:marBottom w:val="0"/>
              <w:divBdr>
                <w:top w:val="none" w:sz="0" w:space="0" w:color="auto"/>
                <w:left w:val="none" w:sz="0" w:space="0" w:color="auto"/>
                <w:bottom w:val="none" w:sz="0" w:space="0" w:color="auto"/>
                <w:right w:val="none" w:sz="0" w:space="0" w:color="auto"/>
              </w:divBdr>
            </w:div>
            <w:div w:id="294454417">
              <w:marLeft w:val="0"/>
              <w:marRight w:val="0"/>
              <w:marTop w:val="0"/>
              <w:marBottom w:val="0"/>
              <w:divBdr>
                <w:top w:val="none" w:sz="0" w:space="0" w:color="auto"/>
                <w:left w:val="none" w:sz="0" w:space="0" w:color="auto"/>
                <w:bottom w:val="none" w:sz="0" w:space="0" w:color="auto"/>
                <w:right w:val="none" w:sz="0" w:space="0" w:color="auto"/>
              </w:divBdr>
            </w:div>
            <w:div w:id="663246666">
              <w:marLeft w:val="0"/>
              <w:marRight w:val="0"/>
              <w:marTop w:val="0"/>
              <w:marBottom w:val="0"/>
              <w:divBdr>
                <w:top w:val="none" w:sz="0" w:space="0" w:color="auto"/>
                <w:left w:val="none" w:sz="0" w:space="0" w:color="auto"/>
                <w:bottom w:val="none" w:sz="0" w:space="0" w:color="auto"/>
                <w:right w:val="none" w:sz="0" w:space="0" w:color="auto"/>
              </w:divBdr>
            </w:div>
            <w:div w:id="1659961359">
              <w:marLeft w:val="0"/>
              <w:marRight w:val="0"/>
              <w:marTop w:val="0"/>
              <w:marBottom w:val="0"/>
              <w:divBdr>
                <w:top w:val="none" w:sz="0" w:space="0" w:color="auto"/>
                <w:left w:val="none" w:sz="0" w:space="0" w:color="auto"/>
                <w:bottom w:val="none" w:sz="0" w:space="0" w:color="auto"/>
                <w:right w:val="none" w:sz="0" w:space="0" w:color="auto"/>
              </w:divBdr>
            </w:div>
            <w:div w:id="1396119879">
              <w:marLeft w:val="0"/>
              <w:marRight w:val="0"/>
              <w:marTop w:val="0"/>
              <w:marBottom w:val="0"/>
              <w:divBdr>
                <w:top w:val="none" w:sz="0" w:space="0" w:color="auto"/>
                <w:left w:val="none" w:sz="0" w:space="0" w:color="auto"/>
                <w:bottom w:val="none" w:sz="0" w:space="0" w:color="auto"/>
                <w:right w:val="none" w:sz="0" w:space="0" w:color="auto"/>
              </w:divBdr>
            </w:div>
            <w:div w:id="1218932136">
              <w:marLeft w:val="0"/>
              <w:marRight w:val="0"/>
              <w:marTop w:val="0"/>
              <w:marBottom w:val="0"/>
              <w:divBdr>
                <w:top w:val="none" w:sz="0" w:space="0" w:color="auto"/>
                <w:left w:val="none" w:sz="0" w:space="0" w:color="auto"/>
                <w:bottom w:val="none" w:sz="0" w:space="0" w:color="auto"/>
                <w:right w:val="none" w:sz="0" w:space="0" w:color="auto"/>
              </w:divBdr>
            </w:div>
            <w:div w:id="1771966918">
              <w:marLeft w:val="0"/>
              <w:marRight w:val="0"/>
              <w:marTop w:val="0"/>
              <w:marBottom w:val="0"/>
              <w:divBdr>
                <w:top w:val="none" w:sz="0" w:space="0" w:color="auto"/>
                <w:left w:val="none" w:sz="0" w:space="0" w:color="auto"/>
                <w:bottom w:val="none" w:sz="0" w:space="0" w:color="auto"/>
                <w:right w:val="none" w:sz="0" w:space="0" w:color="auto"/>
              </w:divBdr>
            </w:div>
            <w:div w:id="1739285744">
              <w:marLeft w:val="0"/>
              <w:marRight w:val="0"/>
              <w:marTop w:val="0"/>
              <w:marBottom w:val="0"/>
              <w:divBdr>
                <w:top w:val="none" w:sz="0" w:space="0" w:color="auto"/>
                <w:left w:val="none" w:sz="0" w:space="0" w:color="auto"/>
                <w:bottom w:val="none" w:sz="0" w:space="0" w:color="auto"/>
                <w:right w:val="none" w:sz="0" w:space="0" w:color="auto"/>
              </w:divBdr>
            </w:div>
            <w:div w:id="1876886699">
              <w:marLeft w:val="0"/>
              <w:marRight w:val="0"/>
              <w:marTop w:val="0"/>
              <w:marBottom w:val="0"/>
              <w:divBdr>
                <w:top w:val="none" w:sz="0" w:space="0" w:color="auto"/>
                <w:left w:val="none" w:sz="0" w:space="0" w:color="auto"/>
                <w:bottom w:val="none" w:sz="0" w:space="0" w:color="auto"/>
                <w:right w:val="none" w:sz="0" w:space="0" w:color="auto"/>
              </w:divBdr>
            </w:div>
            <w:div w:id="290479832">
              <w:marLeft w:val="0"/>
              <w:marRight w:val="0"/>
              <w:marTop w:val="0"/>
              <w:marBottom w:val="0"/>
              <w:divBdr>
                <w:top w:val="none" w:sz="0" w:space="0" w:color="auto"/>
                <w:left w:val="none" w:sz="0" w:space="0" w:color="auto"/>
                <w:bottom w:val="none" w:sz="0" w:space="0" w:color="auto"/>
                <w:right w:val="none" w:sz="0" w:space="0" w:color="auto"/>
              </w:divBdr>
            </w:div>
            <w:div w:id="827016257">
              <w:marLeft w:val="0"/>
              <w:marRight w:val="0"/>
              <w:marTop w:val="0"/>
              <w:marBottom w:val="0"/>
              <w:divBdr>
                <w:top w:val="none" w:sz="0" w:space="0" w:color="auto"/>
                <w:left w:val="none" w:sz="0" w:space="0" w:color="auto"/>
                <w:bottom w:val="none" w:sz="0" w:space="0" w:color="auto"/>
                <w:right w:val="none" w:sz="0" w:space="0" w:color="auto"/>
              </w:divBdr>
            </w:div>
            <w:div w:id="335617574">
              <w:marLeft w:val="0"/>
              <w:marRight w:val="0"/>
              <w:marTop w:val="0"/>
              <w:marBottom w:val="0"/>
              <w:divBdr>
                <w:top w:val="none" w:sz="0" w:space="0" w:color="auto"/>
                <w:left w:val="none" w:sz="0" w:space="0" w:color="auto"/>
                <w:bottom w:val="none" w:sz="0" w:space="0" w:color="auto"/>
                <w:right w:val="none" w:sz="0" w:space="0" w:color="auto"/>
              </w:divBdr>
            </w:div>
            <w:div w:id="438062235">
              <w:marLeft w:val="0"/>
              <w:marRight w:val="0"/>
              <w:marTop w:val="0"/>
              <w:marBottom w:val="0"/>
              <w:divBdr>
                <w:top w:val="none" w:sz="0" w:space="0" w:color="auto"/>
                <w:left w:val="none" w:sz="0" w:space="0" w:color="auto"/>
                <w:bottom w:val="none" w:sz="0" w:space="0" w:color="auto"/>
                <w:right w:val="none" w:sz="0" w:space="0" w:color="auto"/>
              </w:divBdr>
            </w:div>
            <w:div w:id="1863863541">
              <w:marLeft w:val="0"/>
              <w:marRight w:val="0"/>
              <w:marTop w:val="0"/>
              <w:marBottom w:val="0"/>
              <w:divBdr>
                <w:top w:val="none" w:sz="0" w:space="0" w:color="auto"/>
                <w:left w:val="none" w:sz="0" w:space="0" w:color="auto"/>
                <w:bottom w:val="none" w:sz="0" w:space="0" w:color="auto"/>
                <w:right w:val="none" w:sz="0" w:space="0" w:color="auto"/>
              </w:divBdr>
            </w:div>
            <w:div w:id="1867207069">
              <w:marLeft w:val="0"/>
              <w:marRight w:val="0"/>
              <w:marTop w:val="0"/>
              <w:marBottom w:val="0"/>
              <w:divBdr>
                <w:top w:val="none" w:sz="0" w:space="0" w:color="auto"/>
                <w:left w:val="none" w:sz="0" w:space="0" w:color="auto"/>
                <w:bottom w:val="none" w:sz="0" w:space="0" w:color="auto"/>
                <w:right w:val="none" w:sz="0" w:space="0" w:color="auto"/>
              </w:divBdr>
            </w:div>
            <w:div w:id="91243389">
              <w:marLeft w:val="0"/>
              <w:marRight w:val="0"/>
              <w:marTop w:val="0"/>
              <w:marBottom w:val="0"/>
              <w:divBdr>
                <w:top w:val="none" w:sz="0" w:space="0" w:color="auto"/>
                <w:left w:val="none" w:sz="0" w:space="0" w:color="auto"/>
                <w:bottom w:val="none" w:sz="0" w:space="0" w:color="auto"/>
                <w:right w:val="none" w:sz="0" w:space="0" w:color="auto"/>
              </w:divBdr>
            </w:div>
            <w:div w:id="542406346">
              <w:marLeft w:val="0"/>
              <w:marRight w:val="0"/>
              <w:marTop w:val="0"/>
              <w:marBottom w:val="0"/>
              <w:divBdr>
                <w:top w:val="none" w:sz="0" w:space="0" w:color="auto"/>
                <w:left w:val="none" w:sz="0" w:space="0" w:color="auto"/>
                <w:bottom w:val="none" w:sz="0" w:space="0" w:color="auto"/>
                <w:right w:val="none" w:sz="0" w:space="0" w:color="auto"/>
              </w:divBdr>
            </w:div>
            <w:div w:id="1037461805">
              <w:marLeft w:val="0"/>
              <w:marRight w:val="0"/>
              <w:marTop w:val="0"/>
              <w:marBottom w:val="0"/>
              <w:divBdr>
                <w:top w:val="none" w:sz="0" w:space="0" w:color="auto"/>
                <w:left w:val="none" w:sz="0" w:space="0" w:color="auto"/>
                <w:bottom w:val="none" w:sz="0" w:space="0" w:color="auto"/>
                <w:right w:val="none" w:sz="0" w:space="0" w:color="auto"/>
              </w:divBdr>
            </w:div>
            <w:div w:id="499807589">
              <w:marLeft w:val="0"/>
              <w:marRight w:val="0"/>
              <w:marTop w:val="0"/>
              <w:marBottom w:val="0"/>
              <w:divBdr>
                <w:top w:val="none" w:sz="0" w:space="0" w:color="auto"/>
                <w:left w:val="none" w:sz="0" w:space="0" w:color="auto"/>
                <w:bottom w:val="none" w:sz="0" w:space="0" w:color="auto"/>
                <w:right w:val="none" w:sz="0" w:space="0" w:color="auto"/>
              </w:divBdr>
            </w:div>
            <w:div w:id="1117868037">
              <w:marLeft w:val="0"/>
              <w:marRight w:val="0"/>
              <w:marTop w:val="0"/>
              <w:marBottom w:val="0"/>
              <w:divBdr>
                <w:top w:val="none" w:sz="0" w:space="0" w:color="auto"/>
                <w:left w:val="none" w:sz="0" w:space="0" w:color="auto"/>
                <w:bottom w:val="none" w:sz="0" w:space="0" w:color="auto"/>
                <w:right w:val="none" w:sz="0" w:space="0" w:color="auto"/>
              </w:divBdr>
            </w:div>
            <w:div w:id="17485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62">
      <w:bodyDiv w:val="1"/>
      <w:marLeft w:val="0"/>
      <w:marRight w:val="0"/>
      <w:marTop w:val="0"/>
      <w:marBottom w:val="0"/>
      <w:divBdr>
        <w:top w:val="none" w:sz="0" w:space="0" w:color="auto"/>
        <w:left w:val="none" w:sz="0" w:space="0" w:color="auto"/>
        <w:bottom w:val="none" w:sz="0" w:space="0" w:color="auto"/>
        <w:right w:val="none" w:sz="0" w:space="0" w:color="auto"/>
      </w:divBdr>
      <w:divsChild>
        <w:div w:id="2019458063">
          <w:marLeft w:val="0"/>
          <w:marRight w:val="0"/>
          <w:marTop w:val="0"/>
          <w:marBottom w:val="0"/>
          <w:divBdr>
            <w:top w:val="none" w:sz="0" w:space="0" w:color="auto"/>
            <w:left w:val="none" w:sz="0" w:space="0" w:color="auto"/>
            <w:bottom w:val="none" w:sz="0" w:space="0" w:color="auto"/>
            <w:right w:val="none" w:sz="0" w:space="0" w:color="auto"/>
          </w:divBdr>
          <w:divsChild>
            <w:div w:id="1817457597">
              <w:marLeft w:val="0"/>
              <w:marRight w:val="0"/>
              <w:marTop w:val="0"/>
              <w:marBottom w:val="0"/>
              <w:divBdr>
                <w:top w:val="none" w:sz="0" w:space="0" w:color="auto"/>
                <w:left w:val="none" w:sz="0" w:space="0" w:color="auto"/>
                <w:bottom w:val="none" w:sz="0" w:space="0" w:color="auto"/>
                <w:right w:val="none" w:sz="0" w:space="0" w:color="auto"/>
              </w:divBdr>
            </w:div>
            <w:div w:id="1893034869">
              <w:marLeft w:val="0"/>
              <w:marRight w:val="0"/>
              <w:marTop w:val="0"/>
              <w:marBottom w:val="0"/>
              <w:divBdr>
                <w:top w:val="none" w:sz="0" w:space="0" w:color="auto"/>
                <w:left w:val="none" w:sz="0" w:space="0" w:color="auto"/>
                <w:bottom w:val="none" w:sz="0" w:space="0" w:color="auto"/>
                <w:right w:val="none" w:sz="0" w:space="0" w:color="auto"/>
              </w:divBdr>
            </w:div>
            <w:div w:id="455022792">
              <w:marLeft w:val="0"/>
              <w:marRight w:val="0"/>
              <w:marTop w:val="0"/>
              <w:marBottom w:val="0"/>
              <w:divBdr>
                <w:top w:val="none" w:sz="0" w:space="0" w:color="auto"/>
                <w:left w:val="none" w:sz="0" w:space="0" w:color="auto"/>
                <w:bottom w:val="none" w:sz="0" w:space="0" w:color="auto"/>
                <w:right w:val="none" w:sz="0" w:space="0" w:color="auto"/>
              </w:divBdr>
            </w:div>
            <w:div w:id="885684095">
              <w:marLeft w:val="0"/>
              <w:marRight w:val="0"/>
              <w:marTop w:val="0"/>
              <w:marBottom w:val="0"/>
              <w:divBdr>
                <w:top w:val="none" w:sz="0" w:space="0" w:color="auto"/>
                <w:left w:val="none" w:sz="0" w:space="0" w:color="auto"/>
                <w:bottom w:val="none" w:sz="0" w:space="0" w:color="auto"/>
                <w:right w:val="none" w:sz="0" w:space="0" w:color="auto"/>
              </w:divBdr>
            </w:div>
            <w:div w:id="2130389855">
              <w:marLeft w:val="0"/>
              <w:marRight w:val="0"/>
              <w:marTop w:val="0"/>
              <w:marBottom w:val="0"/>
              <w:divBdr>
                <w:top w:val="none" w:sz="0" w:space="0" w:color="auto"/>
                <w:left w:val="none" w:sz="0" w:space="0" w:color="auto"/>
                <w:bottom w:val="none" w:sz="0" w:space="0" w:color="auto"/>
                <w:right w:val="none" w:sz="0" w:space="0" w:color="auto"/>
              </w:divBdr>
            </w:div>
            <w:div w:id="1813057951">
              <w:marLeft w:val="0"/>
              <w:marRight w:val="0"/>
              <w:marTop w:val="0"/>
              <w:marBottom w:val="0"/>
              <w:divBdr>
                <w:top w:val="none" w:sz="0" w:space="0" w:color="auto"/>
                <w:left w:val="none" w:sz="0" w:space="0" w:color="auto"/>
                <w:bottom w:val="none" w:sz="0" w:space="0" w:color="auto"/>
                <w:right w:val="none" w:sz="0" w:space="0" w:color="auto"/>
              </w:divBdr>
            </w:div>
            <w:div w:id="321812785">
              <w:marLeft w:val="0"/>
              <w:marRight w:val="0"/>
              <w:marTop w:val="0"/>
              <w:marBottom w:val="0"/>
              <w:divBdr>
                <w:top w:val="none" w:sz="0" w:space="0" w:color="auto"/>
                <w:left w:val="none" w:sz="0" w:space="0" w:color="auto"/>
                <w:bottom w:val="none" w:sz="0" w:space="0" w:color="auto"/>
                <w:right w:val="none" w:sz="0" w:space="0" w:color="auto"/>
              </w:divBdr>
            </w:div>
            <w:div w:id="1892424225">
              <w:marLeft w:val="0"/>
              <w:marRight w:val="0"/>
              <w:marTop w:val="0"/>
              <w:marBottom w:val="0"/>
              <w:divBdr>
                <w:top w:val="none" w:sz="0" w:space="0" w:color="auto"/>
                <w:left w:val="none" w:sz="0" w:space="0" w:color="auto"/>
                <w:bottom w:val="none" w:sz="0" w:space="0" w:color="auto"/>
                <w:right w:val="none" w:sz="0" w:space="0" w:color="auto"/>
              </w:divBdr>
            </w:div>
            <w:div w:id="423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92">
      <w:bodyDiv w:val="1"/>
      <w:marLeft w:val="0"/>
      <w:marRight w:val="0"/>
      <w:marTop w:val="0"/>
      <w:marBottom w:val="0"/>
      <w:divBdr>
        <w:top w:val="none" w:sz="0" w:space="0" w:color="auto"/>
        <w:left w:val="none" w:sz="0" w:space="0" w:color="auto"/>
        <w:bottom w:val="none" w:sz="0" w:space="0" w:color="auto"/>
        <w:right w:val="none" w:sz="0" w:space="0" w:color="auto"/>
      </w:divBdr>
      <w:divsChild>
        <w:div w:id="2136874895">
          <w:marLeft w:val="0"/>
          <w:marRight w:val="0"/>
          <w:marTop w:val="0"/>
          <w:marBottom w:val="0"/>
          <w:divBdr>
            <w:top w:val="none" w:sz="0" w:space="0" w:color="auto"/>
            <w:left w:val="none" w:sz="0" w:space="0" w:color="auto"/>
            <w:bottom w:val="none" w:sz="0" w:space="0" w:color="auto"/>
            <w:right w:val="none" w:sz="0" w:space="0" w:color="auto"/>
          </w:divBdr>
          <w:divsChild>
            <w:div w:id="559749663">
              <w:marLeft w:val="0"/>
              <w:marRight w:val="0"/>
              <w:marTop w:val="0"/>
              <w:marBottom w:val="0"/>
              <w:divBdr>
                <w:top w:val="none" w:sz="0" w:space="0" w:color="auto"/>
                <w:left w:val="none" w:sz="0" w:space="0" w:color="auto"/>
                <w:bottom w:val="none" w:sz="0" w:space="0" w:color="auto"/>
                <w:right w:val="none" w:sz="0" w:space="0" w:color="auto"/>
              </w:divBdr>
            </w:div>
            <w:div w:id="494339193">
              <w:marLeft w:val="0"/>
              <w:marRight w:val="0"/>
              <w:marTop w:val="0"/>
              <w:marBottom w:val="0"/>
              <w:divBdr>
                <w:top w:val="none" w:sz="0" w:space="0" w:color="auto"/>
                <w:left w:val="none" w:sz="0" w:space="0" w:color="auto"/>
                <w:bottom w:val="none" w:sz="0" w:space="0" w:color="auto"/>
                <w:right w:val="none" w:sz="0" w:space="0" w:color="auto"/>
              </w:divBdr>
            </w:div>
            <w:div w:id="819880846">
              <w:marLeft w:val="0"/>
              <w:marRight w:val="0"/>
              <w:marTop w:val="0"/>
              <w:marBottom w:val="0"/>
              <w:divBdr>
                <w:top w:val="none" w:sz="0" w:space="0" w:color="auto"/>
                <w:left w:val="none" w:sz="0" w:space="0" w:color="auto"/>
                <w:bottom w:val="none" w:sz="0" w:space="0" w:color="auto"/>
                <w:right w:val="none" w:sz="0" w:space="0" w:color="auto"/>
              </w:divBdr>
            </w:div>
            <w:div w:id="1410734879">
              <w:marLeft w:val="0"/>
              <w:marRight w:val="0"/>
              <w:marTop w:val="0"/>
              <w:marBottom w:val="0"/>
              <w:divBdr>
                <w:top w:val="none" w:sz="0" w:space="0" w:color="auto"/>
                <w:left w:val="none" w:sz="0" w:space="0" w:color="auto"/>
                <w:bottom w:val="none" w:sz="0" w:space="0" w:color="auto"/>
                <w:right w:val="none" w:sz="0" w:space="0" w:color="auto"/>
              </w:divBdr>
            </w:div>
            <w:div w:id="153378960">
              <w:marLeft w:val="0"/>
              <w:marRight w:val="0"/>
              <w:marTop w:val="0"/>
              <w:marBottom w:val="0"/>
              <w:divBdr>
                <w:top w:val="none" w:sz="0" w:space="0" w:color="auto"/>
                <w:left w:val="none" w:sz="0" w:space="0" w:color="auto"/>
                <w:bottom w:val="none" w:sz="0" w:space="0" w:color="auto"/>
                <w:right w:val="none" w:sz="0" w:space="0" w:color="auto"/>
              </w:divBdr>
            </w:div>
            <w:div w:id="226376664">
              <w:marLeft w:val="0"/>
              <w:marRight w:val="0"/>
              <w:marTop w:val="0"/>
              <w:marBottom w:val="0"/>
              <w:divBdr>
                <w:top w:val="none" w:sz="0" w:space="0" w:color="auto"/>
                <w:left w:val="none" w:sz="0" w:space="0" w:color="auto"/>
                <w:bottom w:val="none" w:sz="0" w:space="0" w:color="auto"/>
                <w:right w:val="none" w:sz="0" w:space="0" w:color="auto"/>
              </w:divBdr>
            </w:div>
            <w:div w:id="1974747395">
              <w:marLeft w:val="0"/>
              <w:marRight w:val="0"/>
              <w:marTop w:val="0"/>
              <w:marBottom w:val="0"/>
              <w:divBdr>
                <w:top w:val="none" w:sz="0" w:space="0" w:color="auto"/>
                <w:left w:val="none" w:sz="0" w:space="0" w:color="auto"/>
                <w:bottom w:val="none" w:sz="0" w:space="0" w:color="auto"/>
                <w:right w:val="none" w:sz="0" w:space="0" w:color="auto"/>
              </w:divBdr>
            </w:div>
            <w:div w:id="993024210">
              <w:marLeft w:val="0"/>
              <w:marRight w:val="0"/>
              <w:marTop w:val="0"/>
              <w:marBottom w:val="0"/>
              <w:divBdr>
                <w:top w:val="none" w:sz="0" w:space="0" w:color="auto"/>
                <w:left w:val="none" w:sz="0" w:space="0" w:color="auto"/>
                <w:bottom w:val="none" w:sz="0" w:space="0" w:color="auto"/>
                <w:right w:val="none" w:sz="0" w:space="0" w:color="auto"/>
              </w:divBdr>
            </w:div>
            <w:div w:id="450514177">
              <w:marLeft w:val="0"/>
              <w:marRight w:val="0"/>
              <w:marTop w:val="0"/>
              <w:marBottom w:val="0"/>
              <w:divBdr>
                <w:top w:val="none" w:sz="0" w:space="0" w:color="auto"/>
                <w:left w:val="none" w:sz="0" w:space="0" w:color="auto"/>
                <w:bottom w:val="none" w:sz="0" w:space="0" w:color="auto"/>
                <w:right w:val="none" w:sz="0" w:space="0" w:color="auto"/>
              </w:divBdr>
            </w:div>
            <w:div w:id="981033972">
              <w:marLeft w:val="0"/>
              <w:marRight w:val="0"/>
              <w:marTop w:val="0"/>
              <w:marBottom w:val="0"/>
              <w:divBdr>
                <w:top w:val="none" w:sz="0" w:space="0" w:color="auto"/>
                <w:left w:val="none" w:sz="0" w:space="0" w:color="auto"/>
                <w:bottom w:val="none" w:sz="0" w:space="0" w:color="auto"/>
                <w:right w:val="none" w:sz="0" w:space="0" w:color="auto"/>
              </w:divBdr>
            </w:div>
            <w:div w:id="1084302820">
              <w:marLeft w:val="0"/>
              <w:marRight w:val="0"/>
              <w:marTop w:val="0"/>
              <w:marBottom w:val="0"/>
              <w:divBdr>
                <w:top w:val="none" w:sz="0" w:space="0" w:color="auto"/>
                <w:left w:val="none" w:sz="0" w:space="0" w:color="auto"/>
                <w:bottom w:val="none" w:sz="0" w:space="0" w:color="auto"/>
                <w:right w:val="none" w:sz="0" w:space="0" w:color="auto"/>
              </w:divBdr>
            </w:div>
            <w:div w:id="553468165">
              <w:marLeft w:val="0"/>
              <w:marRight w:val="0"/>
              <w:marTop w:val="0"/>
              <w:marBottom w:val="0"/>
              <w:divBdr>
                <w:top w:val="none" w:sz="0" w:space="0" w:color="auto"/>
                <w:left w:val="none" w:sz="0" w:space="0" w:color="auto"/>
                <w:bottom w:val="none" w:sz="0" w:space="0" w:color="auto"/>
                <w:right w:val="none" w:sz="0" w:space="0" w:color="auto"/>
              </w:divBdr>
            </w:div>
            <w:div w:id="74786015">
              <w:marLeft w:val="0"/>
              <w:marRight w:val="0"/>
              <w:marTop w:val="0"/>
              <w:marBottom w:val="0"/>
              <w:divBdr>
                <w:top w:val="none" w:sz="0" w:space="0" w:color="auto"/>
                <w:left w:val="none" w:sz="0" w:space="0" w:color="auto"/>
                <w:bottom w:val="none" w:sz="0" w:space="0" w:color="auto"/>
                <w:right w:val="none" w:sz="0" w:space="0" w:color="auto"/>
              </w:divBdr>
            </w:div>
            <w:div w:id="38824601">
              <w:marLeft w:val="0"/>
              <w:marRight w:val="0"/>
              <w:marTop w:val="0"/>
              <w:marBottom w:val="0"/>
              <w:divBdr>
                <w:top w:val="none" w:sz="0" w:space="0" w:color="auto"/>
                <w:left w:val="none" w:sz="0" w:space="0" w:color="auto"/>
                <w:bottom w:val="none" w:sz="0" w:space="0" w:color="auto"/>
                <w:right w:val="none" w:sz="0" w:space="0" w:color="auto"/>
              </w:divBdr>
            </w:div>
            <w:div w:id="540556114">
              <w:marLeft w:val="0"/>
              <w:marRight w:val="0"/>
              <w:marTop w:val="0"/>
              <w:marBottom w:val="0"/>
              <w:divBdr>
                <w:top w:val="none" w:sz="0" w:space="0" w:color="auto"/>
                <w:left w:val="none" w:sz="0" w:space="0" w:color="auto"/>
                <w:bottom w:val="none" w:sz="0" w:space="0" w:color="auto"/>
                <w:right w:val="none" w:sz="0" w:space="0" w:color="auto"/>
              </w:divBdr>
            </w:div>
            <w:div w:id="1629386883">
              <w:marLeft w:val="0"/>
              <w:marRight w:val="0"/>
              <w:marTop w:val="0"/>
              <w:marBottom w:val="0"/>
              <w:divBdr>
                <w:top w:val="none" w:sz="0" w:space="0" w:color="auto"/>
                <w:left w:val="none" w:sz="0" w:space="0" w:color="auto"/>
                <w:bottom w:val="none" w:sz="0" w:space="0" w:color="auto"/>
                <w:right w:val="none" w:sz="0" w:space="0" w:color="auto"/>
              </w:divBdr>
            </w:div>
            <w:div w:id="1464888396">
              <w:marLeft w:val="0"/>
              <w:marRight w:val="0"/>
              <w:marTop w:val="0"/>
              <w:marBottom w:val="0"/>
              <w:divBdr>
                <w:top w:val="none" w:sz="0" w:space="0" w:color="auto"/>
                <w:left w:val="none" w:sz="0" w:space="0" w:color="auto"/>
                <w:bottom w:val="none" w:sz="0" w:space="0" w:color="auto"/>
                <w:right w:val="none" w:sz="0" w:space="0" w:color="auto"/>
              </w:divBdr>
            </w:div>
            <w:div w:id="1521041458">
              <w:marLeft w:val="0"/>
              <w:marRight w:val="0"/>
              <w:marTop w:val="0"/>
              <w:marBottom w:val="0"/>
              <w:divBdr>
                <w:top w:val="none" w:sz="0" w:space="0" w:color="auto"/>
                <w:left w:val="none" w:sz="0" w:space="0" w:color="auto"/>
                <w:bottom w:val="none" w:sz="0" w:space="0" w:color="auto"/>
                <w:right w:val="none" w:sz="0" w:space="0" w:color="auto"/>
              </w:divBdr>
            </w:div>
            <w:div w:id="1468662479">
              <w:marLeft w:val="0"/>
              <w:marRight w:val="0"/>
              <w:marTop w:val="0"/>
              <w:marBottom w:val="0"/>
              <w:divBdr>
                <w:top w:val="none" w:sz="0" w:space="0" w:color="auto"/>
                <w:left w:val="none" w:sz="0" w:space="0" w:color="auto"/>
                <w:bottom w:val="none" w:sz="0" w:space="0" w:color="auto"/>
                <w:right w:val="none" w:sz="0" w:space="0" w:color="auto"/>
              </w:divBdr>
            </w:div>
            <w:div w:id="1071387296">
              <w:marLeft w:val="0"/>
              <w:marRight w:val="0"/>
              <w:marTop w:val="0"/>
              <w:marBottom w:val="0"/>
              <w:divBdr>
                <w:top w:val="none" w:sz="0" w:space="0" w:color="auto"/>
                <w:left w:val="none" w:sz="0" w:space="0" w:color="auto"/>
                <w:bottom w:val="none" w:sz="0" w:space="0" w:color="auto"/>
                <w:right w:val="none" w:sz="0" w:space="0" w:color="auto"/>
              </w:divBdr>
            </w:div>
            <w:div w:id="216167874">
              <w:marLeft w:val="0"/>
              <w:marRight w:val="0"/>
              <w:marTop w:val="0"/>
              <w:marBottom w:val="0"/>
              <w:divBdr>
                <w:top w:val="none" w:sz="0" w:space="0" w:color="auto"/>
                <w:left w:val="none" w:sz="0" w:space="0" w:color="auto"/>
                <w:bottom w:val="none" w:sz="0" w:space="0" w:color="auto"/>
                <w:right w:val="none" w:sz="0" w:space="0" w:color="auto"/>
              </w:divBdr>
            </w:div>
            <w:div w:id="1251619146">
              <w:marLeft w:val="0"/>
              <w:marRight w:val="0"/>
              <w:marTop w:val="0"/>
              <w:marBottom w:val="0"/>
              <w:divBdr>
                <w:top w:val="none" w:sz="0" w:space="0" w:color="auto"/>
                <w:left w:val="none" w:sz="0" w:space="0" w:color="auto"/>
                <w:bottom w:val="none" w:sz="0" w:space="0" w:color="auto"/>
                <w:right w:val="none" w:sz="0" w:space="0" w:color="auto"/>
              </w:divBdr>
            </w:div>
            <w:div w:id="2085688424">
              <w:marLeft w:val="0"/>
              <w:marRight w:val="0"/>
              <w:marTop w:val="0"/>
              <w:marBottom w:val="0"/>
              <w:divBdr>
                <w:top w:val="none" w:sz="0" w:space="0" w:color="auto"/>
                <w:left w:val="none" w:sz="0" w:space="0" w:color="auto"/>
                <w:bottom w:val="none" w:sz="0" w:space="0" w:color="auto"/>
                <w:right w:val="none" w:sz="0" w:space="0" w:color="auto"/>
              </w:divBdr>
            </w:div>
            <w:div w:id="1527985702">
              <w:marLeft w:val="0"/>
              <w:marRight w:val="0"/>
              <w:marTop w:val="0"/>
              <w:marBottom w:val="0"/>
              <w:divBdr>
                <w:top w:val="none" w:sz="0" w:space="0" w:color="auto"/>
                <w:left w:val="none" w:sz="0" w:space="0" w:color="auto"/>
                <w:bottom w:val="none" w:sz="0" w:space="0" w:color="auto"/>
                <w:right w:val="none" w:sz="0" w:space="0" w:color="auto"/>
              </w:divBdr>
            </w:div>
            <w:div w:id="1646424886">
              <w:marLeft w:val="0"/>
              <w:marRight w:val="0"/>
              <w:marTop w:val="0"/>
              <w:marBottom w:val="0"/>
              <w:divBdr>
                <w:top w:val="none" w:sz="0" w:space="0" w:color="auto"/>
                <w:left w:val="none" w:sz="0" w:space="0" w:color="auto"/>
                <w:bottom w:val="none" w:sz="0" w:space="0" w:color="auto"/>
                <w:right w:val="none" w:sz="0" w:space="0" w:color="auto"/>
              </w:divBdr>
            </w:div>
            <w:div w:id="2079397546">
              <w:marLeft w:val="0"/>
              <w:marRight w:val="0"/>
              <w:marTop w:val="0"/>
              <w:marBottom w:val="0"/>
              <w:divBdr>
                <w:top w:val="none" w:sz="0" w:space="0" w:color="auto"/>
                <w:left w:val="none" w:sz="0" w:space="0" w:color="auto"/>
                <w:bottom w:val="none" w:sz="0" w:space="0" w:color="auto"/>
                <w:right w:val="none" w:sz="0" w:space="0" w:color="auto"/>
              </w:divBdr>
            </w:div>
            <w:div w:id="133106788">
              <w:marLeft w:val="0"/>
              <w:marRight w:val="0"/>
              <w:marTop w:val="0"/>
              <w:marBottom w:val="0"/>
              <w:divBdr>
                <w:top w:val="none" w:sz="0" w:space="0" w:color="auto"/>
                <w:left w:val="none" w:sz="0" w:space="0" w:color="auto"/>
                <w:bottom w:val="none" w:sz="0" w:space="0" w:color="auto"/>
                <w:right w:val="none" w:sz="0" w:space="0" w:color="auto"/>
              </w:divBdr>
            </w:div>
            <w:div w:id="1656296164">
              <w:marLeft w:val="0"/>
              <w:marRight w:val="0"/>
              <w:marTop w:val="0"/>
              <w:marBottom w:val="0"/>
              <w:divBdr>
                <w:top w:val="none" w:sz="0" w:space="0" w:color="auto"/>
                <w:left w:val="none" w:sz="0" w:space="0" w:color="auto"/>
                <w:bottom w:val="none" w:sz="0" w:space="0" w:color="auto"/>
                <w:right w:val="none" w:sz="0" w:space="0" w:color="auto"/>
              </w:divBdr>
            </w:div>
            <w:div w:id="1410078758">
              <w:marLeft w:val="0"/>
              <w:marRight w:val="0"/>
              <w:marTop w:val="0"/>
              <w:marBottom w:val="0"/>
              <w:divBdr>
                <w:top w:val="none" w:sz="0" w:space="0" w:color="auto"/>
                <w:left w:val="none" w:sz="0" w:space="0" w:color="auto"/>
                <w:bottom w:val="none" w:sz="0" w:space="0" w:color="auto"/>
                <w:right w:val="none" w:sz="0" w:space="0" w:color="auto"/>
              </w:divBdr>
            </w:div>
            <w:div w:id="1722511452">
              <w:marLeft w:val="0"/>
              <w:marRight w:val="0"/>
              <w:marTop w:val="0"/>
              <w:marBottom w:val="0"/>
              <w:divBdr>
                <w:top w:val="none" w:sz="0" w:space="0" w:color="auto"/>
                <w:left w:val="none" w:sz="0" w:space="0" w:color="auto"/>
                <w:bottom w:val="none" w:sz="0" w:space="0" w:color="auto"/>
                <w:right w:val="none" w:sz="0" w:space="0" w:color="auto"/>
              </w:divBdr>
            </w:div>
            <w:div w:id="563294523">
              <w:marLeft w:val="0"/>
              <w:marRight w:val="0"/>
              <w:marTop w:val="0"/>
              <w:marBottom w:val="0"/>
              <w:divBdr>
                <w:top w:val="none" w:sz="0" w:space="0" w:color="auto"/>
                <w:left w:val="none" w:sz="0" w:space="0" w:color="auto"/>
                <w:bottom w:val="none" w:sz="0" w:space="0" w:color="auto"/>
                <w:right w:val="none" w:sz="0" w:space="0" w:color="auto"/>
              </w:divBdr>
            </w:div>
            <w:div w:id="791629777">
              <w:marLeft w:val="0"/>
              <w:marRight w:val="0"/>
              <w:marTop w:val="0"/>
              <w:marBottom w:val="0"/>
              <w:divBdr>
                <w:top w:val="none" w:sz="0" w:space="0" w:color="auto"/>
                <w:left w:val="none" w:sz="0" w:space="0" w:color="auto"/>
                <w:bottom w:val="none" w:sz="0" w:space="0" w:color="auto"/>
                <w:right w:val="none" w:sz="0" w:space="0" w:color="auto"/>
              </w:divBdr>
            </w:div>
            <w:div w:id="565654433">
              <w:marLeft w:val="0"/>
              <w:marRight w:val="0"/>
              <w:marTop w:val="0"/>
              <w:marBottom w:val="0"/>
              <w:divBdr>
                <w:top w:val="none" w:sz="0" w:space="0" w:color="auto"/>
                <w:left w:val="none" w:sz="0" w:space="0" w:color="auto"/>
                <w:bottom w:val="none" w:sz="0" w:space="0" w:color="auto"/>
                <w:right w:val="none" w:sz="0" w:space="0" w:color="auto"/>
              </w:divBdr>
            </w:div>
            <w:div w:id="1149130046">
              <w:marLeft w:val="0"/>
              <w:marRight w:val="0"/>
              <w:marTop w:val="0"/>
              <w:marBottom w:val="0"/>
              <w:divBdr>
                <w:top w:val="none" w:sz="0" w:space="0" w:color="auto"/>
                <w:left w:val="none" w:sz="0" w:space="0" w:color="auto"/>
                <w:bottom w:val="none" w:sz="0" w:space="0" w:color="auto"/>
                <w:right w:val="none" w:sz="0" w:space="0" w:color="auto"/>
              </w:divBdr>
            </w:div>
            <w:div w:id="1410346292">
              <w:marLeft w:val="0"/>
              <w:marRight w:val="0"/>
              <w:marTop w:val="0"/>
              <w:marBottom w:val="0"/>
              <w:divBdr>
                <w:top w:val="none" w:sz="0" w:space="0" w:color="auto"/>
                <w:left w:val="none" w:sz="0" w:space="0" w:color="auto"/>
                <w:bottom w:val="none" w:sz="0" w:space="0" w:color="auto"/>
                <w:right w:val="none" w:sz="0" w:space="0" w:color="auto"/>
              </w:divBdr>
            </w:div>
            <w:div w:id="1095251983">
              <w:marLeft w:val="0"/>
              <w:marRight w:val="0"/>
              <w:marTop w:val="0"/>
              <w:marBottom w:val="0"/>
              <w:divBdr>
                <w:top w:val="none" w:sz="0" w:space="0" w:color="auto"/>
                <w:left w:val="none" w:sz="0" w:space="0" w:color="auto"/>
                <w:bottom w:val="none" w:sz="0" w:space="0" w:color="auto"/>
                <w:right w:val="none" w:sz="0" w:space="0" w:color="auto"/>
              </w:divBdr>
            </w:div>
            <w:div w:id="971979774">
              <w:marLeft w:val="0"/>
              <w:marRight w:val="0"/>
              <w:marTop w:val="0"/>
              <w:marBottom w:val="0"/>
              <w:divBdr>
                <w:top w:val="none" w:sz="0" w:space="0" w:color="auto"/>
                <w:left w:val="none" w:sz="0" w:space="0" w:color="auto"/>
                <w:bottom w:val="none" w:sz="0" w:space="0" w:color="auto"/>
                <w:right w:val="none" w:sz="0" w:space="0" w:color="auto"/>
              </w:divBdr>
            </w:div>
            <w:div w:id="730422729">
              <w:marLeft w:val="0"/>
              <w:marRight w:val="0"/>
              <w:marTop w:val="0"/>
              <w:marBottom w:val="0"/>
              <w:divBdr>
                <w:top w:val="none" w:sz="0" w:space="0" w:color="auto"/>
                <w:left w:val="none" w:sz="0" w:space="0" w:color="auto"/>
                <w:bottom w:val="none" w:sz="0" w:space="0" w:color="auto"/>
                <w:right w:val="none" w:sz="0" w:space="0" w:color="auto"/>
              </w:divBdr>
            </w:div>
            <w:div w:id="47848435">
              <w:marLeft w:val="0"/>
              <w:marRight w:val="0"/>
              <w:marTop w:val="0"/>
              <w:marBottom w:val="0"/>
              <w:divBdr>
                <w:top w:val="none" w:sz="0" w:space="0" w:color="auto"/>
                <w:left w:val="none" w:sz="0" w:space="0" w:color="auto"/>
                <w:bottom w:val="none" w:sz="0" w:space="0" w:color="auto"/>
                <w:right w:val="none" w:sz="0" w:space="0" w:color="auto"/>
              </w:divBdr>
            </w:div>
            <w:div w:id="1509515550">
              <w:marLeft w:val="0"/>
              <w:marRight w:val="0"/>
              <w:marTop w:val="0"/>
              <w:marBottom w:val="0"/>
              <w:divBdr>
                <w:top w:val="none" w:sz="0" w:space="0" w:color="auto"/>
                <w:left w:val="none" w:sz="0" w:space="0" w:color="auto"/>
                <w:bottom w:val="none" w:sz="0" w:space="0" w:color="auto"/>
                <w:right w:val="none" w:sz="0" w:space="0" w:color="auto"/>
              </w:divBdr>
            </w:div>
            <w:div w:id="1489176383">
              <w:marLeft w:val="0"/>
              <w:marRight w:val="0"/>
              <w:marTop w:val="0"/>
              <w:marBottom w:val="0"/>
              <w:divBdr>
                <w:top w:val="none" w:sz="0" w:space="0" w:color="auto"/>
                <w:left w:val="none" w:sz="0" w:space="0" w:color="auto"/>
                <w:bottom w:val="none" w:sz="0" w:space="0" w:color="auto"/>
                <w:right w:val="none" w:sz="0" w:space="0" w:color="auto"/>
              </w:divBdr>
            </w:div>
            <w:div w:id="275796407">
              <w:marLeft w:val="0"/>
              <w:marRight w:val="0"/>
              <w:marTop w:val="0"/>
              <w:marBottom w:val="0"/>
              <w:divBdr>
                <w:top w:val="none" w:sz="0" w:space="0" w:color="auto"/>
                <w:left w:val="none" w:sz="0" w:space="0" w:color="auto"/>
                <w:bottom w:val="none" w:sz="0" w:space="0" w:color="auto"/>
                <w:right w:val="none" w:sz="0" w:space="0" w:color="auto"/>
              </w:divBdr>
            </w:div>
            <w:div w:id="1839424710">
              <w:marLeft w:val="0"/>
              <w:marRight w:val="0"/>
              <w:marTop w:val="0"/>
              <w:marBottom w:val="0"/>
              <w:divBdr>
                <w:top w:val="none" w:sz="0" w:space="0" w:color="auto"/>
                <w:left w:val="none" w:sz="0" w:space="0" w:color="auto"/>
                <w:bottom w:val="none" w:sz="0" w:space="0" w:color="auto"/>
                <w:right w:val="none" w:sz="0" w:space="0" w:color="auto"/>
              </w:divBdr>
            </w:div>
            <w:div w:id="586111039">
              <w:marLeft w:val="0"/>
              <w:marRight w:val="0"/>
              <w:marTop w:val="0"/>
              <w:marBottom w:val="0"/>
              <w:divBdr>
                <w:top w:val="none" w:sz="0" w:space="0" w:color="auto"/>
                <w:left w:val="none" w:sz="0" w:space="0" w:color="auto"/>
                <w:bottom w:val="none" w:sz="0" w:space="0" w:color="auto"/>
                <w:right w:val="none" w:sz="0" w:space="0" w:color="auto"/>
              </w:divBdr>
            </w:div>
            <w:div w:id="490680690">
              <w:marLeft w:val="0"/>
              <w:marRight w:val="0"/>
              <w:marTop w:val="0"/>
              <w:marBottom w:val="0"/>
              <w:divBdr>
                <w:top w:val="none" w:sz="0" w:space="0" w:color="auto"/>
                <w:left w:val="none" w:sz="0" w:space="0" w:color="auto"/>
                <w:bottom w:val="none" w:sz="0" w:space="0" w:color="auto"/>
                <w:right w:val="none" w:sz="0" w:space="0" w:color="auto"/>
              </w:divBdr>
            </w:div>
            <w:div w:id="186918846">
              <w:marLeft w:val="0"/>
              <w:marRight w:val="0"/>
              <w:marTop w:val="0"/>
              <w:marBottom w:val="0"/>
              <w:divBdr>
                <w:top w:val="none" w:sz="0" w:space="0" w:color="auto"/>
                <w:left w:val="none" w:sz="0" w:space="0" w:color="auto"/>
                <w:bottom w:val="none" w:sz="0" w:space="0" w:color="auto"/>
                <w:right w:val="none" w:sz="0" w:space="0" w:color="auto"/>
              </w:divBdr>
            </w:div>
            <w:div w:id="785319930">
              <w:marLeft w:val="0"/>
              <w:marRight w:val="0"/>
              <w:marTop w:val="0"/>
              <w:marBottom w:val="0"/>
              <w:divBdr>
                <w:top w:val="none" w:sz="0" w:space="0" w:color="auto"/>
                <w:left w:val="none" w:sz="0" w:space="0" w:color="auto"/>
                <w:bottom w:val="none" w:sz="0" w:space="0" w:color="auto"/>
                <w:right w:val="none" w:sz="0" w:space="0" w:color="auto"/>
              </w:divBdr>
            </w:div>
            <w:div w:id="272127140">
              <w:marLeft w:val="0"/>
              <w:marRight w:val="0"/>
              <w:marTop w:val="0"/>
              <w:marBottom w:val="0"/>
              <w:divBdr>
                <w:top w:val="none" w:sz="0" w:space="0" w:color="auto"/>
                <w:left w:val="none" w:sz="0" w:space="0" w:color="auto"/>
                <w:bottom w:val="none" w:sz="0" w:space="0" w:color="auto"/>
                <w:right w:val="none" w:sz="0" w:space="0" w:color="auto"/>
              </w:divBdr>
            </w:div>
            <w:div w:id="769424609">
              <w:marLeft w:val="0"/>
              <w:marRight w:val="0"/>
              <w:marTop w:val="0"/>
              <w:marBottom w:val="0"/>
              <w:divBdr>
                <w:top w:val="none" w:sz="0" w:space="0" w:color="auto"/>
                <w:left w:val="none" w:sz="0" w:space="0" w:color="auto"/>
                <w:bottom w:val="none" w:sz="0" w:space="0" w:color="auto"/>
                <w:right w:val="none" w:sz="0" w:space="0" w:color="auto"/>
              </w:divBdr>
            </w:div>
            <w:div w:id="1617634015">
              <w:marLeft w:val="0"/>
              <w:marRight w:val="0"/>
              <w:marTop w:val="0"/>
              <w:marBottom w:val="0"/>
              <w:divBdr>
                <w:top w:val="none" w:sz="0" w:space="0" w:color="auto"/>
                <w:left w:val="none" w:sz="0" w:space="0" w:color="auto"/>
                <w:bottom w:val="none" w:sz="0" w:space="0" w:color="auto"/>
                <w:right w:val="none" w:sz="0" w:space="0" w:color="auto"/>
              </w:divBdr>
            </w:div>
            <w:div w:id="1599176267">
              <w:marLeft w:val="0"/>
              <w:marRight w:val="0"/>
              <w:marTop w:val="0"/>
              <w:marBottom w:val="0"/>
              <w:divBdr>
                <w:top w:val="none" w:sz="0" w:space="0" w:color="auto"/>
                <w:left w:val="none" w:sz="0" w:space="0" w:color="auto"/>
                <w:bottom w:val="none" w:sz="0" w:space="0" w:color="auto"/>
                <w:right w:val="none" w:sz="0" w:space="0" w:color="auto"/>
              </w:divBdr>
            </w:div>
            <w:div w:id="615603656">
              <w:marLeft w:val="0"/>
              <w:marRight w:val="0"/>
              <w:marTop w:val="0"/>
              <w:marBottom w:val="0"/>
              <w:divBdr>
                <w:top w:val="none" w:sz="0" w:space="0" w:color="auto"/>
                <w:left w:val="none" w:sz="0" w:space="0" w:color="auto"/>
                <w:bottom w:val="none" w:sz="0" w:space="0" w:color="auto"/>
                <w:right w:val="none" w:sz="0" w:space="0" w:color="auto"/>
              </w:divBdr>
            </w:div>
            <w:div w:id="2015112028">
              <w:marLeft w:val="0"/>
              <w:marRight w:val="0"/>
              <w:marTop w:val="0"/>
              <w:marBottom w:val="0"/>
              <w:divBdr>
                <w:top w:val="none" w:sz="0" w:space="0" w:color="auto"/>
                <w:left w:val="none" w:sz="0" w:space="0" w:color="auto"/>
                <w:bottom w:val="none" w:sz="0" w:space="0" w:color="auto"/>
                <w:right w:val="none" w:sz="0" w:space="0" w:color="auto"/>
              </w:divBdr>
            </w:div>
            <w:div w:id="2028865378">
              <w:marLeft w:val="0"/>
              <w:marRight w:val="0"/>
              <w:marTop w:val="0"/>
              <w:marBottom w:val="0"/>
              <w:divBdr>
                <w:top w:val="none" w:sz="0" w:space="0" w:color="auto"/>
                <w:left w:val="none" w:sz="0" w:space="0" w:color="auto"/>
                <w:bottom w:val="none" w:sz="0" w:space="0" w:color="auto"/>
                <w:right w:val="none" w:sz="0" w:space="0" w:color="auto"/>
              </w:divBdr>
            </w:div>
            <w:div w:id="1398627797">
              <w:marLeft w:val="0"/>
              <w:marRight w:val="0"/>
              <w:marTop w:val="0"/>
              <w:marBottom w:val="0"/>
              <w:divBdr>
                <w:top w:val="none" w:sz="0" w:space="0" w:color="auto"/>
                <w:left w:val="none" w:sz="0" w:space="0" w:color="auto"/>
                <w:bottom w:val="none" w:sz="0" w:space="0" w:color="auto"/>
                <w:right w:val="none" w:sz="0" w:space="0" w:color="auto"/>
              </w:divBdr>
            </w:div>
            <w:div w:id="1697265885">
              <w:marLeft w:val="0"/>
              <w:marRight w:val="0"/>
              <w:marTop w:val="0"/>
              <w:marBottom w:val="0"/>
              <w:divBdr>
                <w:top w:val="none" w:sz="0" w:space="0" w:color="auto"/>
                <w:left w:val="none" w:sz="0" w:space="0" w:color="auto"/>
                <w:bottom w:val="none" w:sz="0" w:space="0" w:color="auto"/>
                <w:right w:val="none" w:sz="0" w:space="0" w:color="auto"/>
              </w:divBdr>
            </w:div>
            <w:div w:id="236325342">
              <w:marLeft w:val="0"/>
              <w:marRight w:val="0"/>
              <w:marTop w:val="0"/>
              <w:marBottom w:val="0"/>
              <w:divBdr>
                <w:top w:val="none" w:sz="0" w:space="0" w:color="auto"/>
                <w:left w:val="none" w:sz="0" w:space="0" w:color="auto"/>
                <w:bottom w:val="none" w:sz="0" w:space="0" w:color="auto"/>
                <w:right w:val="none" w:sz="0" w:space="0" w:color="auto"/>
              </w:divBdr>
            </w:div>
            <w:div w:id="656881789">
              <w:marLeft w:val="0"/>
              <w:marRight w:val="0"/>
              <w:marTop w:val="0"/>
              <w:marBottom w:val="0"/>
              <w:divBdr>
                <w:top w:val="none" w:sz="0" w:space="0" w:color="auto"/>
                <w:left w:val="none" w:sz="0" w:space="0" w:color="auto"/>
                <w:bottom w:val="none" w:sz="0" w:space="0" w:color="auto"/>
                <w:right w:val="none" w:sz="0" w:space="0" w:color="auto"/>
              </w:divBdr>
            </w:div>
            <w:div w:id="944119701">
              <w:marLeft w:val="0"/>
              <w:marRight w:val="0"/>
              <w:marTop w:val="0"/>
              <w:marBottom w:val="0"/>
              <w:divBdr>
                <w:top w:val="none" w:sz="0" w:space="0" w:color="auto"/>
                <w:left w:val="none" w:sz="0" w:space="0" w:color="auto"/>
                <w:bottom w:val="none" w:sz="0" w:space="0" w:color="auto"/>
                <w:right w:val="none" w:sz="0" w:space="0" w:color="auto"/>
              </w:divBdr>
            </w:div>
            <w:div w:id="387192847">
              <w:marLeft w:val="0"/>
              <w:marRight w:val="0"/>
              <w:marTop w:val="0"/>
              <w:marBottom w:val="0"/>
              <w:divBdr>
                <w:top w:val="none" w:sz="0" w:space="0" w:color="auto"/>
                <w:left w:val="none" w:sz="0" w:space="0" w:color="auto"/>
                <w:bottom w:val="none" w:sz="0" w:space="0" w:color="auto"/>
                <w:right w:val="none" w:sz="0" w:space="0" w:color="auto"/>
              </w:divBdr>
            </w:div>
            <w:div w:id="1978534513">
              <w:marLeft w:val="0"/>
              <w:marRight w:val="0"/>
              <w:marTop w:val="0"/>
              <w:marBottom w:val="0"/>
              <w:divBdr>
                <w:top w:val="none" w:sz="0" w:space="0" w:color="auto"/>
                <w:left w:val="none" w:sz="0" w:space="0" w:color="auto"/>
                <w:bottom w:val="none" w:sz="0" w:space="0" w:color="auto"/>
                <w:right w:val="none" w:sz="0" w:space="0" w:color="auto"/>
              </w:divBdr>
            </w:div>
            <w:div w:id="409355522">
              <w:marLeft w:val="0"/>
              <w:marRight w:val="0"/>
              <w:marTop w:val="0"/>
              <w:marBottom w:val="0"/>
              <w:divBdr>
                <w:top w:val="none" w:sz="0" w:space="0" w:color="auto"/>
                <w:left w:val="none" w:sz="0" w:space="0" w:color="auto"/>
                <w:bottom w:val="none" w:sz="0" w:space="0" w:color="auto"/>
                <w:right w:val="none" w:sz="0" w:space="0" w:color="auto"/>
              </w:divBdr>
            </w:div>
            <w:div w:id="3019583">
              <w:marLeft w:val="0"/>
              <w:marRight w:val="0"/>
              <w:marTop w:val="0"/>
              <w:marBottom w:val="0"/>
              <w:divBdr>
                <w:top w:val="none" w:sz="0" w:space="0" w:color="auto"/>
                <w:left w:val="none" w:sz="0" w:space="0" w:color="auto"/>
                <w:bottom w:val="none" w:sz="0" w:space="0" w:color="auto"/>
                <w:right w:val="none" w:sz="0" w:space="0" w:color="auto"/>
              </w:divBdr>
            </w:div>
            <w:div w:id="1429622664">
              <w:marLeft w:val="0"/>
              <w:marRight w:val="0"/>
              <w:marTop w:val="0"/>
              <w:marBottom w:val="0"/>
              <w:divBdr>
                <w:top w:val="none" w:sz="0" w:space="0" w:color="auto"/>
                <w:left w:val="none" w:sz="0" w:space="0" w:color="auto"/>
                <w:bottom w:val="none" w:sz="0" w:space="0" w:color="auto"/>
                <w:right w:val="none" w:sz="0" w:space="0" w:color="auto"/>
              </w:divBdr>
            </w:div>
            <w:div w:id="667486950">
              <w:marLeft w:val="0"/>
              <w:marRight w:val="0"/>
              <w:marTop w:val="0"/>
              <w:marBottom w:val="0"/>
              <w:divBdr>
                <w:top w:val="none" w:sz="0" w:space="0" w:color="auto"/>
                <w:left w:val="none" w:sz="0" w:space="0" w:color="auto"/>
                <w:bottom w:val="none" w:sz="0" w:space="0" w:color="auto"/>
                <w:right w:val="none" w:sz="0" w:space="0" w:color="auto"/>
              </w:divBdr>
            </w:div>
            <w:div w:id="490488688">
              <w:marLeft w:val="0"/>
              <w:marRight w:val="0"/>
              <w:marTop w:val="0"/>
              <w:marBottom w:val="0"/>
              <w:divBdr>
                <w:top w:val="none" w:sz="0" w:space="0" w:color="auto"/>
                <w:left w:val="none" w:sz="0" w:space="0" w:color="auto"/>
                <w:bottom w:val="none" w:sz="0" w:space="0" w:color="auto"/>
                <w:right w:val="none" w:sz="0" w:space="0" w:color="auto"/>
              </w:divBdr>
            </w:div>
            <w:div w:id="1054042551">
              <w:marLeft w:val="0"/>
              <w:marRight w:val="0"/>
              <w:marTop w:val="0"/>
              <w:marBottom w:val="0"/>
              <w:divBdr>
                <w:top w:val="none" w:sz="0" w:space="0" w:color="auto"/>
                <w:left w:val="none" w:sz="0" w:space="0" w:color="auto"/>
                <w:bottom w:val="none" w:sz="0" w:space="0" w:color="auto"/>
                <w:right w:val="none" w:sz="0" w:space="0" w:color="auto"/>
              </w:divBdr>
            </w:div>
            <w:div w:id="1040936250">
              <w:marLeft w:val="0"/>
              <w:marRight w:val="0"/>
              <w:marTop w:val="0"/>
              <w:marBottom w:val="0"/>
              <w:divBdr>
                <w:top w:val="none" w:sz="0" w:space="0" w:color="auto"/>
                <w:left w:val="none" w:sz="0" w:space="0" w:color="auto"/>
                <w:bottom w:val="none" w:sz="0" w:space="0" w:color="auto"/>
                <w:right w:val="none" w:sz="0" w:space="0" w:color="auto"/>
              </w:divBdr>
            </w:div>
            <w:div w:id="1782145405">
              <w:marLeft w:val="0"/>
              <w:marRight w:val="0"/>
              <w:marTop w:val="0"/>
              <w:marBottom w:val="0"/>
              <w:divBdr>
                <w:top w:val="none" w:sz="0" w:space="0" w:color="auto"/>
                <w:left w:val="none" w:sz="0" w:space="0" w:color="auto"/>
                <w:bottom w:val="none" w:sz="0" w:space="0" w:color="auto"/>
                <w:right w:val="none" w:sz="0" w:space="0" w:color="auto"/>
              </w:divBdr>
            </w:div>
            <w:div w:id="642584822">
              <w:marLeft w:val="0"/>
              <w:marRight w:val="0"/>
              <w:marTop w:val="0"/>
              <w:marBottom w:val="0"/>
              <w:divBdr>
                <w:top w:val="none" w:sz="0" w:space="0" w:color="auto"/>
                <w:left w:val="none" w:sz="0" w:space="0" w:color="auto"/>
                <w:bottom w:val="none" w:sz="0" w:space="0" w:color="auto"/>
                <w:right w:val="none" w:sz="0" w:space="0" w:color="auto"/>
              </w:divBdr>
            </w:div>
            <w:div w:id="1160581124">
              <w:marLeft w:val="0"/>
              <w:marRight w:val="0"/>
              <w:marTop w:val="0"/>
              <w:marBottom w:val="0"/>
              <w:divBdr>
                <w:top w:val="none" w:sz="0" w:space="0" w:color="auto"/>
                <w:left w:val="none" w:sz="0" w:space="0" w:color="auto"/>
                <w:bottom w:val="none" w:sz="0" w:space="0" w:color="auto"/>
                <w:right w:val="none" w:sz="0" w:space="0" w:color="auto"/>
              </w:divBdr>
            </w:div>
            <w:div w:id="1818570243">
              <w:marLeft w:val="0"/>
              <w:marRight w:val="0"/>
              <w:marTop w:val="0"/>
              <w:marBottom w:val="0"/>
              <w:divBdr>
                <w:top w:val="none" w:sz="0" w:space="0" w:color="auto"/>
                <w:left w:val="none" w:sz="0" w:space="0" w:color="auto"/>
                <w:bottom w:val="none" w:sz="0" w:space="0" w:color="auto"/>
                <w:right w:val="none" w:sz="0" w:space="0" w:color="auto"/>
              </w:divBdr>
            </w:div>
            <w:div w:id="968977801">
              <w:marLeft w:val="0"/>
              <w:marRight w:val="0"/>
              <w:marTop w:val="0"/>
              <w:marBottom w:val="0"/>
              <w:divBdr>
                <w:top w:val="none" w:sz="0" w:space="0" w:color="auto"/>
                <w:left w:val="none" w:sz="0" w:space="0" w:color="auto"/>
                <w:bottom w:val="none" w:sz="0" w:space="0" w:color="auto"/>
                <w:right w:val="none" w:sz="0" w:space="0" w:color="auto"/>
              </w:divBdr>
            </w:div>
            <w:div w:id="1044283309">
              <w:marLeft w:val="0"/>
              <w:marRight w:val="0"/>
              <w:marTop w:val="0"/>
              <w:marBottom w:val="0"/>
              <w:divBdr>
                <w:top w:val="none" w:sz="0" w:space="0" w:color="auto"/>
                <w:left w:val="none" w:sz="0" w:space="0" w:color="auto"/>
                <w:bottom w:val="none" w:sz="0" w:space="0" w:color="auto"/>
                <w:right w:val="none" w:sz="0" w:space="0" w:color="auto"/>
              </w:divBdr>
            </w:div>
            <w:div w:id="1100415967">
              <w:marLeft w:val="0"/>
              <w:marRight w:val="0"/>
              <w:marTop w:val="0"/>
              <w:marBottom w:val="0"/>
              <w:divBdr>
                <w:top w:val="none" w:sz="0" w:space="0" w:color="auto"/>
                <w:left w:val="none" w:sz="0" w:space="0" w:color="auto"/>
                <w:bottom w:val="none" w:sz="0" w:space="0" w:color="auto"/>
                <w:right w:val="none" w:sz="0" w:space="0" w:color="auto"/>
              </w:divBdr>
            </w:div>
            <w:div w:id="164975932">
              <w:marLeft w:val="0"/>
              <w:marRight w:val="0"/>
              <w:marTop w:val="0"/>
              <w:marBottom w:val="0"/>
              <w:divBdr>
                <w:top w:val="none" w:sz="0" w:space="0" w:color="auto"/>
                <w:left w:val="none" w:sz="0" w:space="0" w:color="auto"/>
                <w:bottom w:val="none" w:sz="0" w:space="0" w:color="auto"/>
                <w:right w:val="none" w:sz="0" w:space="0" w:color="auto"/>
              </w:divBdr>
            </w:div>
            <w:div w:id="1961644042">
              <w:marLeft w:val="0"/>
              <w:marRight w:val="0"/>
              <w:marTop w:val="0"/>
              <w:marBottom w:val="0"/>
              <w:divBdr>
                <w:top w:val="none" w:sz="0" w:space="0" w:color="auto"/>
                <w:left w:val="none" w:sz="0" w:space="0" w:color="auto"/>
                <w:bottom w:val="none" w:sz="0" w:space="0" w:color="auto"/>
                <w:right w:val="none" w:sz="0" w:space="0" w:color="auto"/>
              </w:divBdr>
            </w:div>
            <w:div w:id="820315261">
              <w:marLeft w:val="0"/>
              <w:marRight w:val="0"/>
              <w:marTop w:val="0"/>
              <w:marBottom w:val="0"/>
              <w:divBdr>
                <w:top w:val="none" w:sz="0" w:space="0" w:color="auto"/>
                <w:left w:val="none" w:sz="0" w:space="0" w:color="auto"/>
                <w:bottom w:val="none" w:sz="0" w:space="0" w:color="auto"/>
                <w:right w:val="none" w:sz="0" w:space="0" w:color="auto"/>
              </w:divBdr>
            </w:div>
            <w:div w:id="907886725">
              <w:marLeft w:val="0"/>
              <w:marRight w:val="0"/>
              <w:marTop w:val="0"/>
              <w:marBottom w:val="0"/>
              <w:divBdr>
                <w:top w:val="none" w:sz="0" w:space="0" w:color="auto"/>
                <w:left w:val="none" w:sz="0" w:space="0" w:color="auto"/>
                <w:bottom w:val="none" w:sz="0" w:space="0" w:color="auto"/>
                <w:right w:val="none" w:sz="0" w:space="0" w:color="auto"/>
              </w:divBdr>
            </w:div>
            <w:div w:id="1205678900">
              <w:marLeft w:val="0"/>
              <w:marRight w:val="0"/>
              <w:marTop w:val="0"/>
              <w:marBottom w:val="0"/>
              <w:divBdr>
                <w:top w:val="none" w:sz="0" w:space="0" w:color="auto"/>
                <w:left w:val="none" w:sz="0" w:space="0" w:color="auto"/>
                <w:bottom w:val="none" w:sz="0" w:space="0" w:color="auto"/>
                <w:right w:val="none" w:sz="0" w:space="0" w:color="auto"/>
              </w:divBdr>
            </w:div>
            <w:div w:id="1513954029">
              <w:marLeft w:val="0"/>
              <w:marRight w:val="0"/>
              <w:marTop w:val="0"/>
              <w:marBottom w:val="0"/>
              <w:divBdr>
                <w:top w:val="none" w:sz="0" w:space="0" w:color="auto"/>
                <w:left w:val="none" w:sz="0" w:space="0" w:color="auto"/>
                <w:bottom w:val="none" w:sz="0" w:space="0" w:color="auto"/>
                <w:right w:val="none" w:sz="0" w:space="0" w:color="auto"/>
              </w:divBdr>
            </w:div>
            <w:div w:id="320931589">
              <w:marLeft w:val="0"/>
              <w:marRight w:val="0"/>
              <w:marTop w:val="0"/>
              <w:marBottom w:val="0"/>
              <w:divBdr>
                <w:top w:val="none" w:sz="0" w:space="0" w:color="auto"/>
                <w:left w:val="none" w:sz="0" w:space="0" w:color="auto"/>
                <w:bottom w:val="none" w:sz="0" w:space="0" w:color="auto"/>
                <w:right w:val="none" w:sz="0" w:space="0" w:color="auto"/>
              </w:divBdr>
            </w:div>
            <w:div w:id="1502622114">
              <w:marLeft w:val="0"/>
              <w:marRight w:val="0"/>
              <w:marTop w:val="0"/>
              <w:marBottom w:val="0"/>
              <w:divBdr>
                <w:top w:val="none" w:sz="0" w:space="0" w:color="auto"/>
                <w:left w:val="none" w:sz="0" w:space="0" w:color="auto"/>
                <w:bottom w:val="none" w:sz="0" w:space="0" w:color="auto"/>
                <w:right w:val="none" w:sz="0" w:space="0" w:color="auto"/>
              </w:divBdr>
            </w:div>
            <w:div w:id="922880914">
              <w:marLeft w:val="0"/>
              <w:marRight w:val="0"/>
              <w:marTop w:val="0"/>
              <w:marBottom w:val="0"/>
              <w:divBdr>
                <w:top w:val="none" w:sz="0" w:space="0" w:color="auto"/>
                <w:left w:val="none" w:sz="0" w:space="0" w:color="auto"/>
                <w:bottom w:val="none" w:sz="0" w:space="0" w:color="auto"/>
                <w:right w:val="none" w:sz="0" w:space="0" w:color="auto"/>
              </w:divBdr>
            </w:div>
            <w:div w:id="1960334625">
              <w:marLeft w:val="0"/>
              <w:marRight w:val="0"/>
              <w:marTop w:val="0"/>
              <w:marBottom w:val="0"/>
              <w:divBdr>
                <w:top w:val="none" w:sz="0" w:space="0" w:color="auto"/>
                <w:left w:val="none" w:sz="0" w:space="0" w:color="auto"/>
                <w:bottom w:val="none" w:sz="0" w:space="0" w:color="auto"/>
                <w:right w:val="none" w:sz="0" w:space="0" w:color="auto"/>
              </w:divBdr>
            </w:div>
            <w:div w:id="1992446356">
              <w:marLeft w:val="0"/>
              <w:marRight w:val="0"/>
              <w:marTop w:val="0"/>
              <w:marBottom w:val="0"/>
              <w:divBdr>
                <w:top w:val="none" w:sz="0" w:space="0" w:color="auto"/>
                <w:left w:val="none" w:sz="0" w:space="0" w:color="auto"/>
                <w:bottom w:val="none" w:sz="0" w:space="0" w:color="auto"/>
                <w:right w:val="none" w:sz="0" w:space="0" w:color="auto"/>
              </w:divBdr>
            </w:div>
            <w:div w:id="928390058">
              <w:marLeft w:val="0"/>
              <w:marRight w:val="0"/>
              <w:marTop w:val="0"/>
              <w:marBottom w:val="0"/>
              <w:divBdr>
                <w:top w:val="none" w:sz="0" w:space="0" w:color="auto"/>
                <w:left w:val="none" w:sz="0" w:space="0" w:color="auto"/>
                <w:bottom w:val="none" w:sz="0" w:space="0" w:color="auto"/>
                <w:right w:val="none" w:sz="0" w:space="0" w:color="auto"/>
              </w:divBdr>
            </w:div>
            <w:div w:id="1773744244">
              <w:marLeft w:val="0"/>
              <w:marRight w:val="0"/>
              <w:marTop w:val="0"/>
              <w:marBottom w:val="0"/>
              <w:divBdr>
                <w:top w:val="none" w:sz="0" w:space="0" w:color="auto"/>
                <w:left w:val="none" w:sz="0" w:space="0" w:color="auto"/>
                <w:bottom w:val="none" w:sz="0" w:space="0" w:color="auto"/>
                <w:right w:val="none" w:sz="0" w:space="0" w:color="auto"/>
              </w:divBdr>
            </w:div>
            <w:div w:id="1975140424">
              <w:marLeft w:val="0"/>
              <w:marRight w:val="0"/>
              <w:marTop w:val="0"/>
              <w:marBottom w:val="0"/>
              <w:divBdr>
                <w:top w:val="none" w:sz="0" w:space="0" w:color="auto"/>
                <w:left w:val="none" w:sz="0" w:space="0" w:color="auto"/>
                <w:bottom w:val="none" w:sz="0" w:space="0" w:color="auto"/>
                <w:right w:val="none" w:sz="0" w:space="0" w:color="auto"/>
              </w:divBdr>
            </w:div>
            <w:div w:id="768355778">
              <w:marLeft w:val="0"/>
              <w:marRight w:val="0"/>
              <w:marTop w:val="0"/>
              <w:marBottom w:val="0"/>
              <w:divBdr>
                <w:top w:val="none" w:sz="0" w:space="0" w:color="auto"/>
                <w:left w:val="none" w:sz="0" w:space="0" w:color="auto"/>
                <w:bottom w:val="none" w:sz="0" w:space="0" w:color="auto"/>
                <w:right w:val="none" w:sz="0" w:space="0" w:color="auto"/>
              </w:divBdr>
            </w:div>
            <w:div w:id="24332543">
              <w:marLeft w:val="0"/>
              <w:marRight w:val="0"/>
              <w:marTop w:val="0"/>
              <w:marBottom w:val="0"/>
              <w:divBdr>
                <w:top w:val="none" w:sz="0" w:space="0" w:color="auto"/>
                <w:left w:val="none" w:sz="0" w:space="0" w:color="auto"/>
                <w:bottom w:val="none" w:sz="0" w:space="0" w:color="auto"/>
                <w:right w:val="none" w:sz="0" w:space="0" w:color="auto"/>
              </w:divBdr>
            </w:div>
            <w:div w:id="1851262771">
              <w:marLeft w:val="0"/>
              <w:marRight w:val="0"/>
              <w:marTop w:val="0"/>
              <w:marBottom w:val="0"/>
              <w:divBdr>
                <w:top w:val="none" w:sz="0" w:space="0" w:color="auto"/>
                <w:left w:val="none" w:sz="0" w:space="0" w:color="auto"/>
                <w:bottom w:val="none" w:sz="0" w:space="0" w:color="auto"/>
                <w:right w:val="none" w:sz="0" w:space="0" w:color="auto"/>
              </w:divBdr>
            </w:div>
            <w:div w:id="1116412216">
              <w:marLeft w:val="0"/>
              <w:marRight w:val="0"/>
              <w:marTop w:val="0"/>
              <w:marBottom w:val="0"/>
              <w:divBdr>
                <w:top w:val="none" w:sz="0" w:space="0" w:color="auto"/>
                <w:left w:val="none" w:sz="0" w:space="0" w:color="auto"/>
                <w:bottom w:val="none" w:sz="0" w:space="0" w:color="auto"/>
                <w:right w:val="none" w:sz="0" w:space="0" w:color="auto"/>
              </w:divBdr>
            </w:div>
            <w:div w:id="239485023">
              <w:marLeft w:val="0"/>
              <w:marRight w:val="0"/>
              <w:marTop w:val="0"/>
              <w:marBottom w:val="0"/>
              <w:divBdr>
                <w:top w:val="none" w:sz="0" w:space="0" w:color="auto"/>
                <w:left w:val="none" w:sz="0" w:space="0" w:color="auto"/>
                <w:bottom w:val="none" w:sz="0" w:space="0" w:color="auto"/>
                <w:right w:val="none" w:sz="0" w:space="0" w:color="auto"/>
              </w:divBdr>
            </w:div>
            <w:div w:id="519242299">
              <w:marLeft w:val="0"/>
              <w:marRight w:val="0"/>
              <w:marTop w:val="0"/>
              <w:marBottom w:val="0"/>
              <w:divBdr>
                <w:top w:val="none" w:sz="0" w:space="0" w:color="auto"/>
                <w:left w:val="none" w:sz="0" w:space="0" w:color="auto"/>
                <w:bottom w:val="none" w:sz="0" w:space="0" w:color="auto"/>
                <w:right w:val="none" w:sz="0" w:space="0" w:color="auto"/>
              </w:divBdr>
            </w:div>
            <w:div w:id="247811138">
              <w:marLeft w:val="0"/>
              <w:marRight w:val="0"/>
              <w:marTop w:val="0"/>
              <w:marBottom w:val="0"/>
              <w:divBdr>
                <w:top w:val="none" w:sz="0" w:space="0" w:color="auto"/>
                <w:left w:val="none" w:sz="0" w:space="0" w:color="auto"/>
                <w:bottom w:val="none" w:sz="0" w:space="0" w:color="auto"/>
                <w:right w:val="none" w:sz="0" w:space="0" w:color="auto"/>
              </w:divBdr>
            </w:div>
            <w:div w:id="798107550">
              <w:marLeft w:val="0"/>
              <w:marRight w:val="0"/>
              <w:marTop w:val="0"/>
              <w:marBottom w:val="0"/>
              <w:divBdr>
                <w:top w:val="none" w:sz="0" w:space="0" w:color="auto"/>
                <w:left w:val="none" w:sz="0" w:space="0" w:color="auto"/>
                <w:bottom w:val="none" w:sz="0" w:space="0" w:color="auto"/>
                <w:right w:val="none" w:sz="0" w:space="0" w:color="auto"/>
              </w:divBdr>
            </w:div>
            <w:div w:id="2017269109">
              <w:marLeft w:val="0"/>
              <w:marRight w:val="0"/>
              <w:marTop w:val="0"/>
              <w:marBottom w:val="0"/>
              <w:divBdr>
                <w:top w:val="none" w:sz="0" w:space="0" w:color="auto"/>
                <w:left w:val="none" w:sz="0" w:space="0" w:color="auto"/>
                <w:bottom w:val="none" w:sz="0" w:space="0" w:color="auto"/>
                <w:right w:val="none" w:sz="0" w:space="0" w:color="auto"/>
              </w:divBdr>
            </w:div>
            <w:div w:id="1225487142">
              <w:marLeft w:val="0"/>
              <w:marRight w:val="0"/>
              <w:marTop w:val="0"/>
              <w:marBottom w:val="0"/>
              <w:divBdr>
                <w:top w:val="none" w:sz="0" w:space="0" w:color="auto"/>
                <w:left w:val="none" w:sz="0" w:space="0" w:color="auto"/>
                <w:bottom w:val="none" w:sz="0" w:space="0" w:color="auto"/>
                <w:right w:val="none" w:sz="0" w:space="0" w:color="auto"/>
              </w:divBdr>
            </w:div>
            <w:div w:id="600189756">
              <w:marLeft w:val="0"/>
              <w:marRight w:val="0"/>
              <w:marTop w:val="0"/>
              <w:marBottom w:val="0"/>
              <w:divBdr>
                <w:top w:val="none" w:sz="0" w:space="0" w:color="auto"/>
                <w:left w:val="none" w:sz="0" w:space="0" w:color="auto"/>
                <w:bottom w:val="none" w:sz="0" w:space="0" w:color="auto"/>
                <w:right w:val="none" w:sz="0" w:space="0" w:color="auto"/>
              </w:divBdr>
            </w:div>
            <w:div w:id="870151555">
              <w:marLeft w:val="0"/>
              <w:marRight w:val="0"/>
              <w:marTop w:val="0"/>
              <w:marBottom w:val="0"/>
              <w:divBdr>
                <w:top w:val="none" w:sz="0" w:space="0" w:color="auto"/>
                <w:left w:val="none" w:sz="0" w:space="0" w:color="auto"/>
                <w:bottom w:val="none" w:sz="0" w:space="0" w:color="auto"/>
                <w:right w:val="none" w:sz="0" w:space="0" w:color="auto"/>
              </w:divBdr>
            </w:div>
            <w:div w:id="1427077196">
              <w:marLeft w:val="0"/>
              <w:marRight w:val="0"/>
              <w:marTop w:val="0"/>
              <w:marBottom w:val="0"/>
              <w:divBdr>
                <w:top w:val="none" w:sz="0" w:space="0" w:color="auto"/>
                <w:left w:val="none" w:sz="0" w:space="0" w:color="auto"/>
                <w:bottom w:val="none" w:sz="0" w:space="0" w:color="auto"/>
                <w:right w:val="none" w:sz="0" w:space="0" w:color="auto"/>
              </w:divBdr>
            </w:div>
            <w:div w:id="483931785">
              <w:marLeft w:val="0"/>
              <w:marRight w:val="0"/>
              <w:marTop w:val="0"/>
              <w:marBottom w:val="0"/>
              <w:divBdr>
                <w:top w:val="none" w:sz="0" w:space="0" w:color="auto"/>
                <w:left w:val="none" w:sz="0" w:space="0" w:color="auto"/>
                <w:bottom w:val="none" w:sz="0" w:space="0" w:color="auto"/>
                <w:right w:val="none" w:sz="0" w:space="0" w:color="auto"/>
              </w:divBdr>
            </w:div>
            <w:div w:id="908805083">
              <w:marLeft w:val="0"/>
              <w:marRight w:val="0"/>
              <w:marTop w:val="0"/>
              <w:marBottom w:val="0"/>
              <w:divBdr>
                <w:top w:val="none" w:sz="0" w:space="0" w:color="auto"/>
                <w:left w:val="none" w:sz="0" w:space="0" w:color="auto"/>
                <w:bottom w:val="none" w:sz="0" w:space="0" w:color="auto"/>
                <w:right w:val="none" w:sz="0" w:space="0" w:color="auto"/>
              </w:divBdr>
            </w:div>
            <w:div w:id="1066105593">
              <w:marLeft w:val="0"/>
              <w:marRight w:val="0"/>
              <w:marTop w:val="0"/>
              <w:marBottom w:val="0"/>
              <w:divBdr>
                <w:top w:val="none" w:sz="0" w:space="0" w:color="auto"/>
                <w:left w:val="none" w:sz="0" w:space="0" w:color="auto"/>
                <w:bottom w:val="none" w:sz="0" w:space="0" w:color="auto"/>
                <w:right w:val="none" w:sz="0" w:space="0" w:color="auto"/>
              </w:divBdr>
            </w:div>
            <w:div w:id="1630474362">
              <w:marLeft w:val="0"/>
              <w:marRight w:val="0"/>
              <w:marTop w:val="0"/>
              <w:marBottom w:val="0"/>
              <w:divBdr>
                <w:top w:val="none" w:sz="0" w:space="0" w:color="auto"/>
                <w:left w:val="none" w:sz="0" w:space="0" w:color="auto"/>
                <w:bottom w:val="none" w:sz="0" w:space="0" w:color="auto"/>
                <w:right w:val="none" w:sz="0" w:space="0" w:color="auto"/>
              </w:divBdr>
            </w:div>
            <w:div w:id="336032751">
              <w:marLeft w:val="0"/>
              <w:marRight w:val="0"/>
              <w:marTop w:val="0"/>
              <w:marBottom w:val="0"/>
              <w:divBdr>
                <w:top w:val="none" w:sz="0" w:space="0" w:color="auto"/>
                <w:left w:val="none" w:sz="0" w:space="0" w:color="auto"/>
                <w:bottom w:val="none" w:sz="0" w:space="0" w:color="auto"/>
                <w:right w:val="none" w:sz="0" w:space="0" w:color="auto"/>
              </w:divBdr>
            </w:div>
            <w:div w:id="1013801073">
              <w:marLeft w:val="0"/>
              <w:marRight w:val="0"/>
              <w:marTop w:val="0"/>
              <w:marBottom w:val="0"/>
              <w:divBdr>
                <w:top w:val="none" w:sz="0" w:space="0" w:color="auto"/>
                <w:left w:val="none" w:sz="0" w:space="0" w:color="auto"/>
                <w:bottom w:val="none" w:sz="0" w:space="0" w:color="auto"/>
                <w:right w:val="none" w:sz="0" w:space="0" w:color="auto"/>
              </w:divBdr>
            </w:div>
            <w:div w:id="1985308300">
              <w:marLeft w:val="0"/>
              <w:marRight w:val="0"/>
              <w:marTop w:val="0"/>
              <w:marBottom w:val="0"/>
              <w:divBdr>
                <w:top w:val="none" w:sz="0" w:space="0" w:color="auto"/>
                <w:left w:val="none" w:sz="0" w:space="0" w:color="auto"/>
                <w:bottom w:val="none" w:sz="0" w:space="0" w:color="auto"/>
                <w:right w:val="none" w:sz="0" w:space="0" w:color="auto"/>
              </w:divBdr>
            </w:div>
            <w:div w:id="897940865">
              <w:marLeft w:val="0"/>
              <w:marRight w:val="0"/>
              <w:marTop w:val="0"/>
              <w:marBottom w:val="0"/>
              <w:divBdr>
                <w:top w:val="none" w:sz="0" w:space="0" w:color="auto"/>
                <w:left w:val="none" w:sz="0" w:space="0" w:color="auto"/>
                <w:bottom w:val="none" w:sz="0" w:space="0" w:color="auto"/>
                <w:right w:val="none" w:sz="0" w:space="0" w:color="auto"/>
              </w:divBdr>
            </w:div>
            <w:div w:id="1668827008">
              <w:marLeft w:val="0"/>
              <w:marRight w:val="0"/>
              <w:marTop w:val="0"/>
              <w:marBottom w:val="0"/>
              <w:divBdr>
                <w:top w:val="none" w:sz="0" w:space="0" w:color="auto"/>
                <w:left w:val="none" w:sz="0" w:space="0" w:color="auto"/>
                <w:bottom w:val="none" w:sz="0" w:space="0" w:color="auto"/>
                <w:right w:val="none" w:sz="0" w:space="0" w:color="auto"/>
              </w:divBdr>
            </w:div>
            <w:div w:id="261619764">
              <w:marLeft w:val="0"/>
              <w:marRight w:val="0"/>
              <w:marTop w:val="0"/>
              <w:marBottom w:val="0"/>
              <w:divBdr>
                <w:top w:val="none" w:sz="0" w:space="0" w:color="auto"/>
                <w:left w:val="none" w:sz="0" w:space="0" w:color="auto"/>
                <w:bottom w:val="none" w:sz="0" w:space="0" w:color="auto"/>
                <w:right w:val="none" w:sz="0" w:space="0" w:color="auto"/>
              </w:divBdr>
            </w:div>
            <w:div w:id="1449163562">
              <w:marLeft w:val="0"/>
              <w:marRight w:val="0"/>
              <w:marTop w:val="0"/>
              <w:marBottom w:val="0"/>
              <w:divBdr>
                <w:top w:val="none" w:sz="0" w:space="0" w:color="auto"/>
                <w:left w:val="none" w:sz="0" w:space="0" w:color="auto"/>
                <w:bottom w:val="none" w:sz="0" w:space="0" w:color="auto"/>
                <w:right w:val="none" w:sz="0" w:space="0" w:color="auto"/>
              </w:divBdr>
            </w:div>
            <w:div w:id="508103072">
              <w:marLeft w:val="0"/>
              <w:marRight w:val="0"/>
              <w:marTop w:val="0"/>
              <w:marBottom w:val="0"/>
              <w:divBdr>
                <w:top w:val="none" w:sz="0" w:space="0" w:color="auto"/>
                <w:left w:val="none" w:sz="0" w:space="0" w:color="auto"/>
                <w:bottom w:val="none" w:sz="0" w:space="0" w:color="auto"/>
                <w:right w:val="none" w:sz="0" w:space="0" w:color="auto"/>
              </w:divBdr>
            </w:div>
            <w:div w:id="1074624592">
              <w:marLeft w:val="0"/>
              <w:marRight w:val="0"/>
              <w:marTop w:val="0"/>
              <w:marBottom w:val="0"/>
              <w:divBdr>
                <w:top w:val="none" w:sz="0" w:space="0" w:color="auto"/>
                <w:left w:val="none" w:sz="0" w:space="0" w:color="auto"/>
                <w:bottom w:val="none" w:sz="0" w:space="0" w:color="auto"/>
                <w:right w:val="none" w:sz="0" w:space="0" w:color="auto"/>
              </w:divBdr>
            </w:div>
            <w:div w:id="1309552048">
              <w:marLeft w:val="0"/>
              <w:marRight w:val="0"/>
              <w:marTop w:val="0"/>
              <w:marBottom w:val="0"/>
              <w:divBdr>
                <w:top w:val="none" w:sz="0" w:space="0" w:color="auto"/>
                <w:left w:val="none" w:sz="0" w:space="0" w:color="auto"/>
                <w:bottom w:val="none" w:sz="0" w:space="0" w:color="auto"/>
                <w:right w:val="none" w:sz="0" w:space="0" w:color="auto"/>
              </w:divBdr>
            </w:div>
            <w:div w:id="1173691158">
              <w:marLeft w:val="0"/>
              <w:marRight w:val="0"/>
              <w:marTop w:val="0"/>
              <w:marBottom w:val="0"/>
              <w:divBdr>
                <w:top w:val="none" w:sz="0" w:space="0" w:color="auto"/>
                <w:left w:val="none" w:sz="0" w:space="0" w:color="auto"/>
                <w:bottom w:val="none" w:sz="0" w:space="0" w:color="auto"/>
                <w:right w:val="none" w:sz="0" w:space="0" w:color="auto"/>
              </w:divBdr>
            </w:div>
            <w:div w:id="901602491">
              <w:marLeft w:val="0"/>
              <w:marRight w:val="0"/>
              <w:marTop w:val="0"/>
              <w:marBottom w:val="0"/>
              <w:divBdr>
                <w:top w:val="none" w:sz="0" w:space="0" w:color="auto"/>
                <w:left w:val="none" w:sz="0" w:space="0" w:color="auto"/>
                <w:bottom w:val="none" w:sz="0" w:space="0" w:color="auto"/>
                <w:right w:val="none" w:sz="0" w:space="0" w:color="auto"/>
              </w:divBdr>
            </w:div>
            <w:div w:id="246812054">
              <w:marLeft w:val="0"/>
              <w:marRight w:val="0"/>
              <w:marTop w:val="0"/>
              <w:marBottom w:val="0"/>
              <w:divBdr>
                <w:top w:val="none" w:sz="0" w:space="0" w:color="auto"/>
                <w:left w:val="none" w:sz="0" w:space="0" w:color="auto"/>
                <w:bottom w:val="none" w:sz="0" w:space="0" w:color="auto"/>
                <w:right w:val="none" w:sz="0" w:space="0" w:color="auto"/>
              </w:divBdr>
            </w:div>
            <w:div w:id="892544909">
              <w:marLeft w:val="0"/>
              <w:marRight w:val="0"/>
              <w:marTop w:val="0"/>
              <w:marBottom w:val="0"/>
              <w:divBdr>
                <w:top w:val="none" w:sz="0" w:space="0" w:color="auto"/>
                <w:left w:val="none" w:sz="0" w:space="0" w:color="auto"/>
                <w:bottom w:val="none" w:sz="0" w:space="0" w:color="auto"/>
                <w:right w:val="none" w:sz="0" w:space="0" w:color="auto"/>
              </w:divBdr>
            </w:div>
            <w:div w:id="1405756313">
              <w:marLeft w:val="0"/>
              <w:marRight w:val="0"/>
              <w:marTop w:val="0"/>
              <w:marBottom w:val="0"/>
              <w:divBdr>
                <w:top w:val="none" w:sz="0" w:space="0" w:color="auto"/>
                <w:left w:val="none" w:sz="0" w:space="0" w:color="auto"/>
                <w:bottom w:val="none" w:sz="0" w:space="0" w:color="auto"/>
                <w:right w:val="none" w:sz="0" w:space="0" w:color="auto"/>
              </w:divBdr>
            </w:div>
            <w:div w:id="897281280">
              <w:marLeft w:val="0"/>
              <w:marRight w:val="0"/>
              <w:marTop w:val="0"/>
              <w:marBottom w:val="0"/>
              <w:divBdr>
                <w:top w:val="none" w:sz="0" w:space="0" w:color="auto"/>
                <w:left w:val="none" w:sz="0" w:space="0" w:color="auto"/>
                <w:bottom w:val="none" w:sz="0" w:space="0" w:color="auto"/>
                <w:right w:val="none" w:sz="0" w:space="0" w:color="auto"/>
              </w:divBdr>
            </w:div>
            <w:div w:id="1393231426">
              <w:marLeft w:val="0"/>
              <w:marRight w:val="0"/>
              <w:marTop w:val="0"/>
              <w:marBottom w:val="0"/>
              <w:divBdr>
                <w:top w:val="none" w:sz="0" w:space="0" w:color="auto"/>
                <w:left w:val="none" w:sz="0" w:space="0" w:color="auto"/>
                <w:bottom w:val="none" w:sz="0" w:space="0" w:color="auto"/>
                <w:right w:val="none" w:sz="0" w:space="0" w:color="auto"/>
              </w:divBdr>
            </w:div>
            <w:div w:id="647588837">
              <w:marLeft w:val="0"/>
              <w:marRight w:val="0"/>
              <w:marTop w:val="0"/>
              <w:marBottom w:val="0"/>
              <w:divBdr>
                <w:top w:val="none" w:sz="0" w:space="0" w:color="auto"/>
                <w:left w:val="none" w:sz="0" w:space="0" w:color="auto"/>
                <w:bottom w:val="none" w:sz="0" w:space="0" w:color="auto"/>
                <w:right w:val="none" w:sz="0" w:space="0" w:color="auto"/>
              </w:divBdr>
            </w:div>
            <w:div w:id="1757551022">
              <w:marLeft w:val="0"/>
              <w:marRight w:val="0"/>
              <w:marTop w:val="0"/>
              <w:marBottom w:val="0"/>
              <w:divBdr>
                <w:top w:val="none" w:sz="0" w:space="0" w:color="auto"/>
                <w:left w:val="none" w:sz="0" w:space="0" w:color="auto"/>
                <w:bottom w:val="none" w:sz="0" w:space="0" w:color="auto"/>
                <w:right w:val="none" w:sz="0" w:space="0" w:color="auto"/>
              </w:divBdr>
            </w:div>
            <w:div w:id="639846363">
              <w:marLeft w:val="0"/>
              <w:marRight w:val="0"/>
              <w:marTop w:val="0"/>
              <w:marBottom w:val="0"/>
              <w:divBdr>
                <w:top w:val="none" w:sz="0" w:space="0" w:color="auto"/>
                <w:left w:val="none" w:sz="0" w:space="0" w:color="auto"/>
                <w:bottom w:val="none" w:sz="0" w:space="0" w:color="auto"/>
                <w:right w:val="none" w:sz="0" w:space="0" w:color="auto"/>
              </w:divBdr>
            </w:div>
            <w:div w:id="814027148">
              <w:marLeft w:val="0"/>
              <w:marRight w:val="0"/>
              <w:marTop w:val="0"/>
              <w:marBottom w:val="0"/>
              <w:divBdr>
                <w:top w:val="none" w:sz="0" w:space="0" w:color="auto"/>
                <w:left w:val="none" w:sz="0" w:space="0" w:color="auto"/>
                <w:bottom w:val="none" w:sz="0" w:space="0" w:color="auto"/>
                <w:right w:val="none" w:sz="0" w:space="0" w:color="auto"/>
              </w:divBdr>
            </w:div>
            <w:div w:id="853228047">
              <w:marLeft w:val="0"/>
              <w:marRight w:val="0"/>
              <w:marTop w:val="0"/>
              <w:marBottom w:val="0"/>
              <w:divBdr>
                <w:top w:val="none" w:sz="0" w:space="0" w:color="auto"/>
                <w:left w:val="none" w:sz="0" w:space="0" w:color="auto"/>
                <w:bottom w:val="none" w:sz="0" w:space="0" w:color="auto"/>
                <w:right w:val="none" w:sz="0" w:space="0" w:color="auto"/>
              </w:divBdr>
            </w:div>
            <w:div w:id="1809784313">
              <w:marLeft w:val="0"/>
              <w:marRight w:val="0"/>
              <w:marTop w:val="0"/>
              <w:marBottom w:val="0"/>
              <w:divBdr>
                <w:top w:val="none" w:sz="0" w:space="0" w:color="auto"/>
                <w:left w:val="none" w:sz="0" w:space="0" w:color="auto"/>
                <w:bottom w:val="none" w:sz="0" w:space="0" w:color="auto"/>
                <w:right w:val="none" w:sz="0" w:space="0" w:color="auto"/>
              </w:divBdr>
            </w:div>
            <w:div w:id="1834098887">
              <w:marLeft w:val="0"/>
              <w:marRight w:val="0"/>
              <w:marTop w:val="0"/>
              <w:marBottom w:val="0"/>
              <w:divBdr>
                <w:top w:val="none" w:sz="0" w:space="0" w:color="auto"/>
                <w:left w:val="none" w:sz="0" w:space="0" w:color="auto"/>
                <w:bottom w:val="none" w:sz="0" w:space="0" w:color="auto"/>
                <w:right w:val="none" w:sz="0" w:space="0" w:color="auto"/>
              </w:divBdr>
            </w:div>
            <w:div w:id="1967392523">
              <w:marLeft w:val="0"/>
              <w:marRight w:val="0"/>
              <w:marTop w:val="0"/>
              <w:marBottom w:val="0"/>
              <w:divBdr>
                <w:top w:val="none" w:sz="0" w:space="0" w:color="auto"/>
                <w:left w:val="none" w:sz="0" w:space="0" w:color="auto"/>
                <w:bottom w:val="none" w:sz="0" w:space="0" w:color="auto"/>
                <w:right w:val="none" w:sz="0" w:space="0" w:color="auto"/>
              </w:divBdr>
            </w:div>
            <w:div w:id="1292246134">
              <w:marLeft w:val="0"/>
              <w:marRight w:val="0"/>
              <w:marTop w:val="0"/>
              <w:marBottom w:val="0"/>
              <w:divBdr>
                <w:top w:val="none" w:sz="0" w:space="0" w:color="auto"/>
                <w:left w:val="none" w:sz="0" w:space="0" w:color="auto"/>
                <w:bottom w:val="none" w:sz="0" w:space="0" w:color="auto"/>
                <w:right w:val="none" w:sz="0" w:space="0" w:color="auto"/>
              </w:divBdr>
            </w:div>
            <w:div w:id="2025863815">
              <w:marLeft w:val="0"/>
              <w:marRight w:val="0"/>
              <w:marTop w:val="0"/>
              <w:marBottom w:val="0"/>
              <w:divBdr>
                <w:top w:val="none" w:sz="0" w:space="0" w:color="auto"/>
                <w:left w:val="none" w:sz="0" w:space="0" w:color="auto"/>
                <w:bottom w:val="none" w:sz="0" w:space="0" w:color="auto"/>
                <w:right w:val="none" w:sz="0" w:space="0" w:color="auto"/>
              </w:divBdr>
            </w:div>
            <w:div w:id="1462655517">
              <w:marLeft w:val="0"/>
              <w:marRight w:val="0"/>
              <w:marTop w:val="0"/>
              <w:marBottom w:val="0"/>
              <w:divBdr>
                <w:top w:val="none" w:sz="0" w:space="0" w:color="auto"/>
                <w:left w:val="none" w:sz="0" w:space="0" w:color="auto"/>
                <w:bottom w:val="none" w:sz="0" w:space="0" w:color="auto"/>
                <w:right w:val="none" w:sz="0" w:space="0" w:color="auto"/>
              </w:divBdr>
            </w:div>
            <w:div w:id="838034715">
              <w:marLeft w:val="0"/>
              <w:marRight w:val="0"/>
              <w:marTop w:val="0"/>
              <w:marBottom w:val="0"/>
              <w:divBdr>
                <w:top w:val="none" w:sz="0" w:space="0" w:color="auto"/>
                <w:left w:val="none" w:sz="0" w:space="0" w:color="auto"/>
                <w:bottom w:val="none" w:sz="0" w:space="0" w:color="auto"/>
                <w:right w:val="none" w:sz="0" w:space="0" w:color="auto"/>
              </w:divBdr>
            </w:div>
            <w:div w:id="1952013367">
              <w:marLeft w:val="0"/>
              <w:marRight w:val="0"/>
              <w:marTop w:val="0"/>
              <w:marBottom w:val="0"/>
              <w:divBdr>
                <w:top w:val="none" w:sz="0" w:space="0" w:color="auto"/>
                <w:left w:val="none" w:sz="0" w:space="0" w:color="auto"/>
                <w:bottom w:val="none" w:sz="0" w:space="0" w:color="auto"/>
                <w:right w:val="none" w:sz="0" w:space="0" w:color="auto"/>
              </w:divBdr>
            </w:div>
            <w:div w:id="1314020185">
              <w:marLeft w:val="0"/>
              <w:marRight w:val="0"/>
              <w:marTop w:val="0"/>
              <w:marBottom w:val="0"/>
              <w:divBdr>
                <w:top w:val="none" w:sz="0" w:space="0" w:color="auto"/>
                <w:left w:val="none" w:sz="0" w:space="0" w:color="auto"/>
                <w:bottom w:val="none" w:sz="0" w:space="0" w:color="auto"/>
                <w:right w:val="none" w:sz="0" w:space="0" w:color="auto"/>
              </w:divBdr>
            </w:div>
            <w:div w:id="1982340249">
              <w:marLeft w:val="0"/>
              <w:marRight w:val="0"/>
              <w:marTop w:val="0"/>
              <w:marBottom w:val="0"/>
              <w:divBdr>
                <w:top w:val="none" w:sz="0" w:space="0" w:color="auto"/>
                <w:left w:val="none" w:sz="0" w:space="0" w:color="auto"/>
                <w:bottom w:val="none" w:sz="0" w:space="0" w:color="auto"/>
                <w:right w:val="none" w:sz="0" w:space="0" w:color="auto"/>
              </w:divBdr>
            </w:div>
            <w:div w:id="466820777">
              <w:marLeft w:val="0"/>
              <w:marRight w:val="0"/>
              <w:marTop w:val="0"/>
              <w:marBottom w:val="0"/>
              <w:divBdr>
                <w:top w:val="none" w:sz="0" w:space="0" w:color="auto"/>
                <w:left w:val="none" w:sz="0" w:space="0" w:color="auto"/>
                <w:bottom w:val="none" w:sz="0" w:space="0" w:color="auto"/>
                <w:right w:val="none" w:sz="0" w:space="0" w:color="auto"/>
              </w:divBdr>
            </w:div>
            <w:div w:id="1366056889">
              <w:marLeft w:val="0"/>
              <w:marRight w:val="0"/>
              <w:marTop w:val="0"/>
              <w:marBottom w:val="0"/>
              <w:divBdr>
                <w:top w:val="none" w:sz="0" w:space="0" w:color="auto"/>
                <w:left w:val="none" w:sz="0" w:space="0" w:color="auto"/>
                <w:bottom w:val="none" w:sz="0" w:space="0" w:color="auto"/>
                <w:right w:val="none" w:sz="0" w:space="0" w:color="auto"/>
              </w:divBdr>
            </w:div>
            <w:div w:id="1440681783">
              <w:marLeft w:val="0"/>
              <w:marRight w:val="0"/>
              <w:marTop w:val="0"/>
              <w:marBottom w:val="0"/>
              <w:divBdr>
                <w:top w:val="none" w:sz="0" w:space="0" w:color="auto"/>
                <w:left w:val="none" w:sz="0" w:space="0" w:color="auto"/>
                <w:bottom w:val="none" w:sz="0" w:space="0" w:color="auto"/>
                <w:right w:val="none" w:sz="0" w:space="0" w:color="auto"/>
              </w:divBdr>
            </w:div>
            <w:div w:id="976178341">
              <w:marLeft w:val="0"/>
              <w:marRight w:val="0"/>
              <w:marTop w:val="0"/>
              <w:marBottom w:val="0"/>
              <w:divBdr>
                <w:top w:val="none" w:sz="0" w:space="0" w:color="auto"/>
                <w:left w:val="none" w:sz="0" w:space="0" w:color="auto"/>
                <w:bottom w:val="none" w:sz="0" w:space="0" w:color="auto"/>
                <w:right w:val="none" w:sz="0" w:space="0" w:color="auto"/>
              </w:divBdr>
            </w:div>
            <w:div w:id="77870057">
              <w:marLeft w:val="0"/>
              <w:marRight w:val="0"/>
              <w:marTop w:val="0"/>
              <w:marBottom w:val="0"/>
              <w:divBdr>
                <w:top w:val="none" w:sz="0" w:space="0" w:color="auto"/>
                <w:left w:val="none" w:sz="0" w:space="0" w:color="auto"/>
                <w:bottom w:val="none" w:sz="0" w:space="0" w:color="auto"/>
                <w:right w:val="none" w:sz="0" w:space="0" w:color="auto"/>
              </w:divBdr>
            </w:div>
            <w:div w:id="2089424106">
              <w:marLeft w:val="0"/>
              <w:marRight w:val="0"/>
              <w:marTop w:val="0"/>
              <w:marBottom w:val="0"/>
              <w:divBdr>
                <w:top w:val="none" w:sz="0" w:space="0" w:color="auto"/>
                <w:left w:val="none" w:sz="0" w:space="0" w:color="auto"/>
                <w:bottom w:val="none" w:sz="0" w:space="0" w:color="auto"/>
                <w:right w:val="none" w:sz="0" w:space="0" w:color="auto"/>
              </w:divBdr>
            </w:div>
            <w:div w:id="1694767641">
              <w:marLeft w:val="0"/>
              <w:marRight w:val="0"/>
              <w:marTop w:val="0"/>
              <w:marBottom w:val="0"/>
              <w:divBdr>
                <w:top w:val="none" w:sz="0" w:space="0" w:color="auto"/>
                <w:left w:val="none" w:sz="0" w:space="0" w:color="auto"/>
                <w:bottom w:val="none" w:sz="0" w:space="0" w:color="auto"/>
                <w:right w:val="none" w:sz="0" w:space="0" w:color="auto"/>
              </w:divBdr>
            </w:div>
            <w:div w:id="1042634084">
              <w:marLeft w:val="0"/>
              <w:marRight w:val="0"/>
              <w:marTop w:val="0"/>
              <w:marBottom w:val="0"/>
              <w:divBdr>
                <w:top w:val="none" w:sz="0" w:space="0" w:color="auto"/>
                <w:left w:val="none" w:sz="0" w:space="0" w:color="auto"/>
                <w:bottom w:val="none" w:sz="0" w:space="0" w:color="auto"/>
                <w:right w:val="none" w:sz="0" w:space="0" w:color="auto"/>
              </w:divBdr>
            </w:div>
            <w:div w:id="72970256">
              <w:marLeft w:val="0"/>
              <w:marRight w:val="0"/>
              <w:marTop w:val="0"/>
              <w:marBottom w:val="0"/>
              <w:divBdr>
                <w:top w:val="none" w:sz="0" w:space="0" w:color="auto"/>
                <w:left w:val="none" w:sz="0" w:space="0" w:color="auto"/>
                <w:bottom w:val="none" w:sz="0" w:space="0" w:color="auto"/>
                <w:right w:val="none" w:sz="0" w:space="0" w:color="auto"/>
              </w:divBdr>
            </w:div>
            <w:div w:id="937367095">
              <w:marLeft w:val="0"/>
              <w:marRight w:val="0"/>
              <w:marTop w:val="0"/>
              <w:marBottom w:val="0"/>
              <w:divBdr>
                <w:top w:val="none" w:sz="0" w:space="0" w:color="auto"/>
                <w:left w:val="none" w:sz="0" w:space="0" w:color="auto"/>
                <w:bottom w:val="none" w:sz="0" w:space="0" w:color="auto"/>
                <w:right w:val="none" w:sz="0" w:space="0" w:color="auto"/>
              </w:divBdr>
            </w:div>
            <w:div w:id="1122844573">
              <w:marLeft w:val="0"/>
              <w:marRight w:val="0"/>
              <w:marTop w:val="0"/>
              <w:marBottom w:val="0"/>
              <w:divBdr>
                <w:top w:val="none" w:sz="0" w:space="0" w:color="auto"/>
                <w:left w:val="none" w:sz="0" w:space="0" w:color="auto"/>
                <w:bottom w:val="none" w:sz="0" w:space="0" w:color="auto"/>
                <w:right w:val="none" w:sz="0" w:space="0" w:color="auto"/>
              </w:divBdr>
            </w:div>
            <w:div w:id="56513601">
              <w:marLeft w:val="0"/>
              <w:marRight w:val="0"/>
              <w:marTop w:val="0"/>
              <w:marBottom w:val="0"/>
              <w:divBdr>
                <w:top w:val="none" w:sz="0" w:space="0" w:color="auto"/>
                <w:left w:val="none" w:sz="0" w:space="0" w:color="auto"/>
                <w:bottom w:val="none" w:sz="0" w:space="0" w:color="auto"/>
                <w:right w:val="none" w:sz="0" w:space="0" w:color="auto"/>
              </w:divBdr>
            </w:div>
            <w:div w:id="1962224070">
              <w:marLeft w:val="0"/>
              <w:marRight w:val="0"/>
              <w:marTop w:val="0"/>
              <w:marBottom w:val="0"/>
              <w:divBdr>
                <w:top w:val="none" w:sz="0" w:space="0" w:color="auto"/>
                <w:left w:val="none" w:sz="0" w:space="0" w:color="auto"/>
                <w:bottom w:val="none" w:sz="0" w:space="0" w:color="auto"/>
                <w:right w:val="none" w:sz="0" w:space="0" w:color="auto"/>
              </w:divBdr>
            </w:div>
            <w:div w:id="864058015">
              <w:marLeft w:val="0"/>
              <w:marRight w:val="0"/>
              <w:marTop w:val="0"/>
              <w:marBottom w:val="0"/>
              <w:divBdr>
                <w:top w:val="none" w:sz="0" w:space="0" w:color="auto"/>
                <w:left w:val="none" w:sz="0" w:space="0" w:color="auto"/>
                <w:bottom w:val="none" w:sz="0" w:space="0" w:color="auto"/>
                <w:right w:val="none" w:sz="0" w:space="0" w:color="auto"/>
              </w:divBdr>
            </w:div>
            <w:div w:id="1524325338">
              <w:marLeft w:val="0"/>
              <w:marRight w:val="0"/>
              <w:marTop w:val="0"/>
              <w:marBottom w:val="0"/>
              <w:divBdr>
                <w:top w:val="none" w:sz="0" w:space="0" w:color="auto"/>
                <w:left w:val="none" w:sz="0" w:space="0" w:color="auto"/>
                <w:bottom w:val="none" w:sz="0" w:space="0" w:color="auto"/>
                <w:right w:val="none" w:sz="0" w:space="0" w:color="auto"/>
              </w:divBdr>
            </w:div>
            <w:div w:id="1363901047">
              <w:marLeft w:val="0"/>
              <w:marRight w:val="0"/>
              <w:marTop w:val="0"/>
              <w:marBottom w:val="0"/>
              <w:divBdr>
                <w:top w:val="none" w:sz="0" w:space="0" w:color="auto"/>
                <w:left w:val="none" w:sz="0" w:space="0" w:color="auto"/>
                <w:bottom w:val="none" w:sz="0" w:space="0" w:color="auto"/>
                <w:right w:val="none" w:sz="0" w:space="0" w:color="auto"/>
              </w:divBdr>
            </w:div>
            <w:div w:id="1307007725">
              <w:marLeft w:val="0"/>
              <w:marRight w:val="0"/>
              <w:marTop w:val="0"/>
              <w:marBottom w:val="0"/>
              <w:divBdr>
                <w:top w:val="none" w:sz="0" w:space="0" w:color="auto"/>
                <w:left w:val="none" w:sz="0" w:space="0" w:color="auto"/>
                <w:bottom w:val="none" w:sz="0" w:space="0" w:color="auto"/>
                <w:right w:val="none" w:sz="0" w:space="0" w:color="auto"/>
              </w:divBdr>
            </w:div>
            <w:div w:id="1399790582">
              <w:marLeft w:val="0"/>
              <w:marRight w:val="0"/>
              <w:marTop w:val="0"/>
              <w:marBottom w:val="0"/>
              <w:divBdr>
                <w:top w:val="none" w:sz="0" w:space="0" w:color="auto"/>
                <w:left w:val="none" w:sz="0" w:space="0" w:color="auto"/>
                <w:bottom w:val="none" w:sz="0" w:space="0" w:color="auto"/>
                <w:right w:val="none" w:sz="0" w:space="0" w:color="auto"/>
              </w:divBdr>
            </w:div>
            <w:div w:id="1217282118">
              <w:marLeft w:val="0"/>
              <w:marRight w:val="0"/>
              <w:marTop w:val="0"/>
              <w:marBottom w:val="0"/>
              <w:divBdr>
                <w:top w:val="none" w:sz="0" w:space="0" w:color="auto"/>
                <w:left w:val="none" w:sz="0" w:space="0" w:color="auto"/>
                <w:bottom w:val="none" w:sz="0" w:space="0" w:color="auto"/>
                <w:right w:val="none" w:sz="0" w:space="0" w:color="auto"/>
              </w:divBdr>
            </w:div>
            <w:div w:id="1683967865">
              <w:marLeft w:val="0"/>
              <w:marRight w:val="0"/>
              <w:marTop w:val="0"/>
              <w:marBottom w:val="0"/>
              <w:divBdr>
                <w:top w:val="none" w:sz="0" w:space="0" w:color="auto"/>
                <w:left w:val="none" w:sz="0" w:space="0" w:color="auto"/>
                <w:bottom w:val="none" w:sz="0" w:space="0" w:color="auto"/>
                <w:right w:val="none" w:sz="0" w:space="0" w:color="auto"/>
              </w:divBdr>
            </w:div>
            <w:div w:id="2003002332">
              <w:marLeft w:val="0"/>
              <w:marRight w:val="0"/>
              <w:marTop w:val="0"/>
              <w:marBottom w:val="0"/>
              <w:divBdr>
                <w:top w:val="none" w:sz="0" w:space="0" w:color="auto"/>
                <w:left w:val="none" w:sz="0" w:space="0" w:color="auto"/>
                <w:bottom w:val="none" w:sz="0" w:space="0" w:color="auto"/>
                <w:right w:val="none" w:sz="0" w:space="0" w:color="auto"/>
              </w:divBdr>
            </w:div>
            <w:div w:id="534272822">
              <w:marLeft w:val="0"/>
              <w:marRight w:val="0"/>
              <w:marTop w:val="0"/>
              <w:marBottom w:val="0"/>
              <w:divBdr>
                <w:top w:val="none" w:sz="0" w:space="0" w:color="auto"/>
                <w:left w:val="none" w:sz="0" w:space="0" w:color="auto"/>
                <w:bottom w:val="none" w:sz="0" w:space="0" w:color="auto"/>
                <w:right w:val="none" w:sz="0" w:space="0" w:color="auto"/>
              </w:divBdr>
            </w:div>
            <w:div w:id="1027216261">
              <w:marLeft w:val="0"/>
              <w:marRight w:val="0"/>
              <w:marTop w:val="0"/>
              <w:marBottom w:val="0"/>
              <w:divBdr>
                <w:top w:val="none" w:sz="0" w:space="0" w:color="auto"/>
                <w:left w:val="none" w:sz="0" w:space="0" w:color="auto"/>
                <w:bottom w:val="none" w:sz="0" w:space="0" w:color="auto"/>
                <w:right w:val="none" w:sz="0" w:space="0" w:color="auto"/>
              </w:divBdr>
            </w:div>
            <w:div w:id="1854218483">
              <w:marLeft w:val="0"/>
              <w:marRight w:val="0"/>
              <w:marTop w:val="0"/>
              <w:marBottom w:val="0"/>
              <w:divBdr>
                <w:top w:val="none" w:sz="0" w:space="0" w:color="auto"/>
                <w:left w:val="none" w:sz="0" w:space="0" w:color="auto"/>
                <w:bottom w:val="none" w:sz="0" w:space="0" w:color="auto"/>
                <w:right w:val="none" w:sz="0" w:space="0" w:color="auto"/>
              </w:divBdr>
            </w:div>
            <w:div w:id="303048350">
              <w:marLeft w:val="0"/>
              <w:marRight w:val="0"/>
              <w:marTop w:val="0"/>
              <w:marBottom w:val="0"/>
              <w:divBdr>
                <w:top w:val="none" w:sz="0" w:space="0" w:color="auto"/>
                <w:left w:val="none" w:sz="0" w:space="0" w:color="auto"/>
                <w:bottom w:val="none" w:sz="0" w:space="0" w:color="auto"/>
                <w:right w:val="none" w:sz="0" w:space="0" w:color="auto"/>
              </w:divBdr>
            </w:div>
            <w:div w:id="37554814">
              <w:marLeft w:val="0"/>
              <w:marRight w:val="0"/>
              <w:marTop w:val="0"/>
              <w:marBottom w:val="0"/>
              <w:divBdr>
                <w:top w:val="none" w:sz="0" w:space="0" w:color="auto"/>
                <w:left w:val="none" w:sz="0" w:space="0" w:color="auto"/>
                <w:bottom w:val="none" w:sz="0" w:space="0" w:color="auto"/>
                <w:right w:val="none" w:sz="0" w:space="0" w:color="auto"/>
              </w:divBdr>
            </w:div>
            <w:div w:id="121464529">
              <w:marLeft w:val="0"/>
              <w:marRight w:val="0"/>
              <w:marTop w:val="0"/>
              <w:marBottom w:val="0"/>
              <w:divBdr>
                <w:top w:val="none" w:sz="0" w:space="0" w:color="auto"/>
                <w:left w:val="none" w:sz="0" w:space="0" w:color="auto"/>
                <w:bottom w:val="none" w:sz="0" w:space="0" w:color="auto"/>
                <w:right w:val="none" w:sz="0" w:space="0" w:color="auto"/>
              </w:divBdr>
            </w:div>
            <w:div w:id="2047363449">
              <w:marLeft w:val="0"/>
              <w:marRight w:val="0"/>
              <w:marTop w:val="0"/>
              <w:marBottom w:val="0"/>
              <w:divBdr>
                <w:top w:val="none" w:sz="0" w:space="0" w:color="auto"/>
                <w:left w:val="none" w:sz="0" w:space="0" w:color="auto"/>
                <w:bottom w:val="none" w:sz="0" w:space="0" w:color="auto"/>
                <w:right w:val="none" w:sz="0" w:space="0" w:color="auto"/>
              </w:divBdr>
            </w:div>
            <w:div w:id="1036005925">
              <w:marLeft w:val="0"/>
              <w:marRight w:val="0"/>
              <w:marTop w:val="0"/>
              <w:marBottom w:val="0"/>
              <w:divBdr>
                <w:top w:val="none" w:sz="0" w:space="0" w:color="auto"/>
                <w:left w:val="none" w:sz="0" w:space="0" w:color="auto"/>
                <w:bottom w:val="none" w:sz="0" w:space="0" w:color="auto"/>
                <w:right w:val="none" w:sz="0" w:space="0" w:color="auto"/>
              </w:divBdr>
            </w:div>
            <w:div w:id="1435782519">
              <w:marLeft w:val="0"/>
              <w:marRight w:val="0"/>
              <w:marTop w:val="0"/>
              <w:marBottom w:val="0"/>
              <w:divBdr>
                <w:top w:val="none" w:sz="0" w:space="0" w:color="auto"/>
                <w:left w:val="none" w:sz="0" w:space="0" w:color="auto"/>
                <w:bottom w:val="none" w:sz="0" w:space="0" w:color="auto"/>
                <w:right w:val="none" w:sz="0" w:space="0" w:color="auto"/>
              </w:divBdr>
            </w:div>
            <w:div w:id="2096438807">
              <w:marLeft w:val="0"/>
              <w:marRight w:val="0"/>
              <w:marTop w:val="0"/>
              <w:marBottom w:val="0"/>
              <w:divBdr>
                <w:top w:val="none" w:sz="0" w:space="0" w:color="auto"/>
                <w:left w:val="none" w:sz="0" w:space="0" w:color="auto"/>
                <w:bottom w:val="none" w:sz="0" w:space="0" w:color="auto"/>
                <w:right w:val="none" w:sz="0" w:space="0" w:color="auto"/>
              </w:divBdr>
            </w:div>
            <w:div w:id="1545797887">
              <w:marLeft w:val="0"/>
              <w:marRight w:val="0"/>
              <w:marTop w:val="0"/>
              <w:marBottom w:val="0"/>
              <w:divBdr>
                <w:top w:val="none" w:sz="0" w:space="0" w:color="auto"/>
                <w:left w:val="none" w:sz="0" w:space="0" w:color="auto"/>
                <w:bottom w:val="none" w:sz="0" w:space="0" w:color="auto"/>
                <w:right w:val="none" w:sz="0" w:space="0" w:color="auto"/>
              </w:divBdr>
            </w:div>
            <w:div w:id="1178740222">
              <w:marLeft w:val="0"/>
              <w:marRight w:val="0"/>
              <w:marTop w:val="0"/>
              <w:marBottom w:val="0"/>
              <w:divBdr>
                <w:top w:val="none" w:sz="0" w:space="0" w:color="auto"/>
                <w:left w:val="none" w:sz="0" w:space="0" w:color="auto"/>
                <w:bottom w:val="none" w:sz="0" w:space="0" w:color="auto"/>
                <w:right w:val="none" w:sz="0" w:space="0" w:color="auto"/>
              </w:divBdr>
            </w:div>
            <w:div w:id="515269474">
              <w:marLeft w:val="0"/>
              <w:marRight w:val="0"/>
              <w:marTop w:val="0"/>
              <w:marBottom w:val="0"/>
              <w:divBdr>
                <w:top w:val="none" w:sz="0" w:space="0" w:color="auto"/>
                <w:left w:val="none" w:sz="0" w:space="0" w:color="auto"/>
                <w:bottom w:val="none" w:sz="0" w:space="0" w:color="auto"/>
                <w:right w:val="none" w:sz="0" w:space="0" w:color="auto"/>
              </w:divBdr>
            </w:div>
            <w:div w:id="1188522010">
              <w:marLeft w:val="0"/>
              <w:marRight w:val="0"/>
              <w:marTop w:val="0"/>
              <w:marBottom w:val="0"/>
              <w:divBdr>
                <w:top w:val="none" w:sz="0" w:space="0" w:color="auto"/>
                <w:left w:val="none" w:sz="0" w:space="0" w:color="auto"/>
                <w:bottom w:val="none" w:sz="0" w:space="0" w:color="auto"/>
                <w:right w:val="none" w:sz="0" w:space="0" w:color="auto"/>
              </w:divBdr>
            </w:div>
            <w:div w:id="1128665842">
              <w:marLeft w:val="0"/>
              <w:marRight w:val="0"/>
              <w:marTop w:val="0"/>
              <w:marBottom w:val="0"/>
              <w:divBdr>
                <w:top w:val="none" w:sz="0" w:space="0" w:color="auto"/>
                <w:left w:val="none" w:sz="0" w:space="0" w:color="auto"/>
                <w:bottom w:val="none" w:sz="0" w:space="0" w:color="auto"/>
                <w:right w:val="none" w:sz="0" w:space="0" w:color="auto"/>
              </w:divBdr>
            </w:div>
            <w:div w:id="1470126505">
              <w:marLeft w:val="0"/>
              <w:marRight w:val="0"/>
              <w:marTop w:val="0"/>
              <w:marBottom w:val="0"/>
              <w:divBdr>
                <w:top w:val="none" w:sz="0" w:space="0" w:color="auto"/>
                <w:left w:val="none" w:sz="0" w:space="0" w:color="auto"/>
                <w:bottom w:val="none" w:sz="0" w:space="0" w:color="auto"/>
                <w:right w:val="none" w:sz="0" w:space="0" w:color="auto"/>
              </w:divBdr>
            </w:div>
            <w:div w:id="1173108504">
              <w:marLeft w:val="0"/>
              <w:marRight w:val="0"/>
              <w:marTop w:val="0"/>
              <w:marBottom w:val="0"/>
              <w:divBdr>
                <w:top w:val="none" w:sz="0" w:space="0" w:color="auto"/>
                <w:left w:val="none" w:sz="0" w:space="0" w:color="auto"/>
                <w:bottom w:val="none" w:sz="0" w:space="0" w:color="auto"/>
                <w:right w:val="none" w:sz="0" w:space="0" w:color="auto"/>
              </w:divBdr>
            </w:div>
            <w:div w:id="571237021">
              <w:marLeft w:val="0"/>
              <w:marRight w:val="0"/>
              <w:marTop w:val="0"/>
              <w:marBottom w:val="0"/>
              <w:divBdr>
                <w:top w:val="none" w:sz="0" w:space="0" w:color="auto"/>
                <w:left w:val="none" w:sz="0" w:space="0" w:color="auto"/>
                <w:bottom w:val="none" w:sz="0" w:space="0" w:color="auto"/>
                <w:right w:val="none" w:sz="0" w:space="0" w:color="auto"/>
              </w:divBdr>
            </w:div>
            <w:div w:id="886263004">
              <w:marLeft w:val="0"/>
              <w:marRight w:val="0"/>
              <w:marTop w:val="0"/>
              <w:marBottom w:val="0"/>
              <w:divBdr>
                <w:top w:val="none" w:sz="0" w:space="0" w:color="auto"/>
                <w:left w:val="none" w:sz="0" w:space="0" w:color="auto"/>
                <w:bottom w:val="none" w:sz="0" w:space="0" w:color="auto"/>
                <w:right w:val="none" w:sz="0" w:space="0" w:color="auto"/>
              </w:divBdr>
            </w:div>
            <w:div w:id="782647593">
              <w:marLeft w:val="0"/>
              <w:marRight w:val="0"/>
              <w:marTop w:val="0"/>
              <w:marBottom w:val="0"/>
              <w:divBdr>
                <w:top w:val="none" w:sz="0" w:space="0" w:color="auto"/>
                <w:left w:val="none" w:sz="0" w:space="0" w:color="auto"/>
                <w:bottom w:val="none" w:sz="0" w:space="0" w:color="auto"/>
                <w:right w:val="none" w:sz="0" w:space="0" w:color="auto"/>
              </w:divBdr>
            </w:div>
            <w:div w:id="1420564897">
              <w:marLeft w:val="0"/>
              <w:marRight w:val="0"/>
              <w:marTop w:val="0"/>
              <w:marBottom w:val="0"/>
              <w:divBdr>
                <w:top w:val="none" w:sz="0" w:space="0" w:color="auto"/>
                <w:left w:val="none" w:sz="0" w:space="0" w:color="auto"/>
                <w:bottom w:val="none" w:sz="0" w:space="0" w:color="auto"/>
                <w:right w:val="none" w:sz="0" w:space="0" w:color="auto"/>
              </w:divBdr>
            </w:div>
            <w:div w:id="902174975">
              <w:marLeft w:val="0"/>
              <w:marRight w:val="0"/>
              <w:marTop w:val="0"/>
              <w:marBottom w:val="0"/>
              <w:divBdr>
                <w:top w:val="none" w:sz="0" w:space="0" w:color="auto"/>
                <w:left w:val="none" w:sz="0" w:space="0" w:color="auto"/>
                <w:bottom w:val="none" w:sz="0" w:space="0" w:color="auto"/>
                <w:right w:val="none" w:sz="0" w:space="0" w:color="auto"/>
              </w:divBdr>
            </w:div>
            <w:div w:id="1983192144">
              <w:marLeft w:val="0"/>
              <w:marRight w:val="0"/>
              <w:marTop w:val="0"/>
              <w:marBottom w:val="0"/>
              <w:divBdr>
                <w:top w:val="none" w:sz="0" w:space="0" w:color="auto"/>
                <w:left w:val="none" w:sz="0" w:space="0" w:color="auto"/>
                <w:bottom w:val="none" w:sz="0" w:space="0" w:color="auto"/>
                <w:right w:val="none" w:sz="0" w:space="0" w:color="auto"/>
              </w:divBdr>
            </w:div>
            <w:div w:id="998997373">
              <w:marLeft w:val="0"/>
              <w:marRight w:val="0"/>
              <w:marTop w:val="0"/>
              <w:marBottom w:val="0"/>
              <w:divBdr>
                <w:top w:val="none" w:sz="0" w:space="0" w:color="auto"/>
                <w:left w:val="none" w:sz="0" w:space="0" w:color="auto"/>
                <w:bottom w:val="none" w:sz="0" w:space="0" w:color="auto"/>
                <w:right w:val="none" w:sz="0" w:space="0" w:color="auto"/>
              </w:divBdr>
            </w:div>
            <w:div w:id="1421486998">
              <w:marLeft w:val="0"/>
              <w:marRight w:val="0"/>
              <w:marTop w:val="0"/>
              <w:marBottom w:val="0"/>
              <w:divBdr>
                <w:top w:val="none" w:sz="0" w:space="0" w:color="auto"/>
                <w:left w:val="none" w:sz="0" w:space="0" w:color="auto"/>
                <w:bottom w:val="none" w:sz="0" w:space="0" w:color="auto"/>
                <w:right w:val="none" w:sz="0" w:space="0" w:color="auto"/>
              </w:divBdr>
            </w:div>
            <w:div w:id="573668619">
              <w:marLeft w:val="0"/>
              <w:marRight w:val="0"/>
              <w:marTop w:val="0"/>
              <w:marBottom w:val="0"/>
              <w:divBdr>
                <w:top w:val="none" w:sz="0" w:space="0" w:color="auto"/>
                <w:left w:val="none" w:sz="0" w:space="0" w:color="auto"/>
                <w:bottom w:val="none" w:sz="0" w:space="0" w:color="auto"/>
                <w:right w:val="none" w:sz="0" w:space="0" w:color="auto"/>
              </w:divBdr>
            </w:div>
            <w:div w:id="1056583071">
              <w:marLeft w:val="0"/>
              <w:marRight w:val="0"/>
              <w:marTop w:val="0"/>
              <w:marBottom w:val="0"/>
              <w:divBdr>
                <w:top w:val="none" w:sz="0" w:space="0" w:color="auto"/>
                <w:left w:val="none" w:sz="0" w:space="0" w:color="auto"/>
                <w:bottom w:val="none" w:sz="0" w:space="0" w:color="auto"/>
                <w:right w:val="none" w:sz="0" w:space="0" w:color="auto"/>
              </w:divBdr>
            </w:div>
            <w:div w:id="1125588303">
              <w:marLeft w:val="0"/>
              <w:marRight w:val="0"/>
              <w:marTop w:val="0"/>
              <w:marBottom w:val="0"/>
              <w:divBdr>
                <w:top w:val="none" w:sz="0" w:space="0" w:color="auto"/>
                <w:left w:val="none" w:sz="0" w:space="0" w:color="auto"/>
                <w:bottom w:val="none" w:sz="0" w:space="0" w:color="auto"/>
                <w:right w:val="none" w:sz="0" w:space="0" w:color="auto"/>
              </w:divBdr>
            </w:div>
            <w:div w:id="1677220702">
              <w:marLeft w:val="0"/>
              <w:marRight w:val="0"/>
              <w:marTop w:val="0"/>
              <w:marBottom w:val="0"/>
              <w:divBdr>
                <w:top w:val="none" w:sz="0" w:space="0" w:color="auto"/>
                <w:left w:val="none" w:sz="0" w:space="0" w:color="auto"/>
                <w:bottom w:val="none" w:sz="0" w:space="0" w:color="auto"/>
                <w:right w:val="none" w:sz="0" w:space="0" w:color="auto"/>
              </w:divBdr>
            </w:div>
            <w:div w:id="1455292620">
              <w:marLeft w:val="0"/>
              <w:marRight w:val="0"/>
              <w:marTop w:val="0"/>
              <w:marBottom w:val="0"/>
              <w:divBdr>
                <w:top w:val="none" w:sz="0" w:space="0" w:color="auto"/>
                <w:left w:val="none" w:sz="0" w:space="0" w:color="auto"/>
                <w:bottom w:val="none" w:sz="0" w:space="0" w:color="auto"/>
                <w:right w:val="none" w:sz="0" w:space="0" w:color="auto"/>
              </w:divBdr>
            </w:div>
            <w:div w:id="704133270">
              <w:marLeft w:val="0"/>
              <w:marRight w:val="0"/>
              <w:marTop w:val="0"/>
              <w:marBottom w:val="0"/>
              <w:divBdr>
                <w:top w:val="none" w:sz="0" w:space="0" w:color="auto"/>
                <w:left w:val="none" w:sz="0" w:space="0" w:color="auto"/>
                <w:bottom w:val="none" w:sz="0" w:space="0" w:color="auto"/>
                <w:right w:val="none" w:sz="0" w:space="0" w:color="auto"/>
              </w:divBdr>
            </w:div>
            <w:div w:id="1822505095">
              <w:marLeft w:val="0"/>
              <w:marRight w:val="0"/>
              <w:marTop w:val="0"/>
              <w:marBottom w:val="0"/>
              <w:divBdr>
                <w:top w:val="none" w:sz="0" w:space="0" w:color="auto"/>
                <w:left w:val="none" w:sz="0" w:space="0" w:color="auto"/>
                <w:bottom w:val="none" w:sz="0" w:space="0" w:color="auto"/>
                <w:right w:val="none" w:sz="0" w:space="0" w:color="auto"/>
              </w:divBdr>
            </w:div>
            <w:div w:id="457527912">
              <w:marLeft w:val="0"/>
              <w:marRight w:val="0"/>
              <w:marTop w:val="0"/>
              <w:marBottom w:val="0"/>
              <w:divBdr>
                <w:top w:val="none" w:sz="0" w:space="0" w:color="auto"/>
                <w:left w:val="none" w:sz="0" w:space="0" w:color="auto"/>
                <w:bottom w:val="none" w:sz="0" w:space="0" w:color="auto"/>
                <w:right w:val="none" w:sz="0" w:space="0" w:color="auto"/>
              </w:divBdr>
            </w:div>
            <w:div w:id="2000501064">
              <w:marLeft w:val="0"/>
              <w:marRight w:val="0"/>
              <w:marTop w:val="0"/>
              <w:marBottom w:val="0"/>
              <w:divBdr>
                <w:top w:val="none" w:sz="0" w:space="0" w:color="auto"/>
                <w:left w:val="none" w:sz="0" w:space="0" w:color="auto"/>
                <w:bottom w:val="none" w:sz="0" w:space="0" w:color="auto"/>
                <w:right w:val="none" w:sz="0" w:space="0" w:color="auto"/>
              </w:divBdr>
            </w:div>
            <w:div w:id="401681736">
              <w:marLeft w:val="0"/>
              <w:marRight w:val="0"/>
              <w:marTop w:val="0"/>
              <w:marBottom w:val="0"/>
              <w:divBdr>
                <w:top w:val="none" w:sz="0" w:space="0" w:color="auto"/>
                <w:left w:val="none" w:sz="0" w:space="0" w:color="auto"/>
                <w:bottom w:val="none" w:sz="0" w:space="0" w:color="auto"/>
                <w:right w:val="none" w:sz="0" w:space="0" w:color="auto"/>
              </w:divBdr>
            </w:div>
            <w:div w:id="744297514">
              <w:marLeft w:val="0"/>
              <w:marRight w:val="0"/>
              <w:marTop w:val="0"/>
              <w:marBottom w:val="0"/>
              <w:divBdr>
                <w:top w:val="none" w:sz="0" w:space="0" w:color="auto"/>
                <w:left w:val="none" w:sz="0" w:space="0" w:color="auto"/>
                <w:bottom w:val="none" w:sz="0" w:space="0" w:color="auto"/>
                <w:right w:val="none" w:sz="0" w:space="0" w:color="auto"/>
              </w:divBdr>
            </w:div>
            <w:div w:id="780491343">
              <w:marLeft w:val="0"/>
              <w:marRight w:val="0"/>
              <w:marTop w:val="0"/>
              <w:marBottom w:val="0"/>
              <w:divBdr>
                <w:top w:val="none" w:sz="0" w:space="0" w:color="auto"/>
                <w:left w:val="none" w:sz="0" w:space="0" w:color="auto"/>
                <w:bottom w:val="none" w:sz="0" w:space="0" w:color="auto"/>
                <w:right w:val="none" w:sz="0" w:space="0" w:color="auto"/>
              </w:divBdr>
            </w:div>
            <w:div w:id="778529144">
              <w:marLeft w:val="0"/>
              <w:marRight w:val="0"/>
              <w:marTop w:val="0"/>
              <w:marBottom w:val="0"/>
              <w:divBdr>
                <w:top w:val="none" w:sz="0" w:space="0" w:color="auto"/>
                <w:left w:val="none" w:sz="0" w:space="0" w:color="auto"/>
                <w:bottom w:val="none" w:sz="0" w:space="0" w:color="auto"/>
                <w:right w:val="none" w:sz="0" w:space="0" w:color="auto"/>
              </w:divBdr>
            </w:div>
            <w:div w:id="1148013765">
              <w:marLeft w:val="0"/>
              <w:marRight w:val="0"/>
              <w:marTop w:val="0"/>
              <w:marBottom w:val="0"/>
              <w:divBdr>
                <w:top w:val="none" w:sz="0" w:space="0" w:color="auto"/>
                <w:left w:val="none" w:sz="0" w:space="0" w:color="auto"/>
                <w:bottom w:val="none" w:sz="0" w:space="0" w:color="auto"/>
                <w:right w:val="none" w:sz="0" w:space="0" w:color="auto"/>
              </w:divBdr>
            </w:div>
            <w:div w:id="869147855">
              <w:marLeft w:val="0"/>
              <w:marRight w:val="0"/>
              <w:marTop w:val="0"/>
              <w:marBottom w:val="0"/>
              <w:divBdr>
                <w:top w:val="none" w:sz="0" w:space="0" w:color="auto"/>
                <w:left w:val="none" w:sz="0" w:space="0" w:color="auto"/>
                <w:bottom w:val="none" w:sz="0" w:space="0" w:color="auto"/>
                <w:right w:val="none" w:sz="0" w:space="0" w:color="auto"/>
              </w:divBdr>
            </w:div>
            <w:div w:id="614169137">
              <w:marLeft w:val="0"/>
              <w:marRight w:val="0"/>
              <w:marTop w:val="0"/>
              <w:marBottom w:val="0"/>
              <w:divBdr>
                <w:top w:val="none" w:sz="0" w:space="0" w:color="auto"/>
                <w:left w:val="none" w:sz="0" w:space="0" w:color="auto"/>
                <w:bottom w:val="none" w:sz="0" w:space="0" w:color="auto"/>
                <w:right w:val="none" w:sz="0" w:space="0" w:color="auto"/>
              </w:divBdr>
            </w:div>
            <w:div w:id="1133720136">
              <w:marLeft w:val="0"/>
              <w:marRight w:val="0"/>
              <w:marTop w:val="0"/>
              <w:marBottom w:val="0"/>
              <w:divBdr>
                <w:top w:val="none" w:sz="0" w:space="0" w:color="auto"/>
                <w:left w:val="none" w:sz="0" w:space="0" w:color="auto"/>
                <w:bottom w:val="none" w:sz="0" w:space="0" w:color="auto"/>
                <w:right w:val="none" w:sz="0" w:space="0" w:color="auto"/>
              </w:divBdr>
            </w:div>
            <w:div w:id="66533680">
              <w:marLeft w:val="0"/>
              <w:marRight w:val="0"/>
              <w:marTop w:val="0"/>
              <w:marBottom w:val="0"/>
              <w:divBdr>
                <w:top w:val="none" w:sz="0" w:space="0" w:color="auto"/>
                <w:left w:val="none" w:sz="0" w:space="0" w:color="auto"/>
                <w:bottom w:val="none" w:sz="0" w:space="0" w:color="auto"/>
                <w:right w:val="none" w:sz="0" w:space="0" w:color="auto"/>
              </w:divBdr>
            </w:div>
            <w:div w:id="185292708">
              <w:marLeft w:val="0"/>
              <w:marRight w:val="0"/>
              <w:marTop w:val="0"/>
              <w:marBottom w:val="0"/>
              <w:divBdr>
                <w:top w:val="none" w:sz="0" w:space="0" w:color="auto"/>
                <w:left w:val="none" w:sz="0" w:space="0" w:color="auto"/>
                <w:bottom w:val="none" w:sz="0" w:space="0" w:color="auto"/>
                <w:right w:val="none" w:sz="0" w:space="0" w:color="auto"/>
              </w:divBdr>
            </w:div>
            <w:div w:id="1165630512">
              <w:marLeft w:val="0"/>
              <w:marRight w:val="0"/>
              <w:marTop w:val="0"/>
              <w:marBottom w:val="0"/>
              <w:divBdr>
                <w:top w:val="none" w:sz="0" w:space="0" w:color="auto"/>
                <w:left w:val="none" w:sz="0" w:space="0" w:color="auto"/>
                <w:bottom w:val="none" w:sz="0" w:space="0" w:color="auto"/>
                <w:right w:val="none" w:sz="0" w:space="0" w:color="auto"/>
              </w:divBdr>
            </w:div>
            <w:div w:id="1654260629">
              <w:marLeft w:val="0"/>
              <w:marRight w:val="0"/>
              <w:marTop w:val="0"/>
              <w:marBottom w:val="0"/>
              <w:divBdr>
                <w:top w:val="none" w:sz="0" w:space="0" w:color="auto"/>
                <w:left w:val="none" w:sz="0" w:space="0" w:color="auto"/>
                <w:bottom w:val="none" w:sz="0" w:space="0" w:color="auto"/>
                <w:right w:val="none" w:sz="0" w:space="0" w:color="auto"/>
              </w:divBdr>
            </w:div>
            <w:div w:id="1835292352">
              <w:marLeft w:val="0"/>
              <w:marRight w:val="0"/>
              <w:marTop w:val="0"/>
              <w:marBottom w:val="0"/>
              <w:divBdr>
                <w:top w:val="none" w:sz="0" w:space="0" w:color="auto"/>
                <w:left w:val="none" w:sz="0" w:space="0" w:color="auto"/>
                <w:bottom w:val="none" w:sz="0" w:space="0" w:color="auto"/>
                <w:right w:val="none" w:sz="0" w:space="0" w:color="auto"/>
              </w:divBdr>
            </w:div>
            <w:div w:id="792019638">
              <w:marLeft w:val="0"/>
              <w:marRight w:val="0"/>
              <w:marTop w:val="0"/>
              <w:marBottom w:val="0"/>
              <w:divBdr>
                <w:top w:val="none" w:sz="0" w:space="0" w:color="auto"/>
                <w:left w:val="none" w:sz="0" w:space="0" w:color="auto"/>
                <w:bottom w:val="none" w:sz="0" w:space="0" w:color="auto"/>
                <w:right w:val="none" w:sz="0" w:space="0" w:color="auto"/>
              </w:divBdr>
            </w:div>
            <w:div w:id="1426266388">
              <w:marLeft w:val="0"/>
              <w:marRight w:val="0"/>
              <w:marTop w:val="0"/>
              <w:marBottom w:val="0"/>
              <w:divBdr>
                <w:top w:val="none" w:sz="0" w:space="0" w:color="auto"/>
                <w:left w:val="none" w:sz="0" w:space="0" w:color="auto"/>
                <w:bottom w:val="none" w:sz="0" w:space="0" w:color="auto"/>
                <w:right w:val="none" w:sz="0" w:space="0" w:color="auto"/>
              </w:divBdr>
            </w:div>
            <w:div w:id="565183510">
              <w:marLeft w:val="0"/>
              <w:marRight w:val="0"/>
              <w:marTop w:val="0"/>
              <w:marBottom w:val="0"/>
              <w:divBdr>
                <w:top w:val="none" w:sz="0" w:space="0" w:color="auto"/>
                <w:left w:val="none" w:sz="0" w:space="0" w:color="auto"/>
                <w:bottom w:val="none" w:sz="0" w:space="0" w:color="auto"/>
                <w:right w:val="none" w:sz="0" w:space="0" w:color="auto"/>
              </w:divBdr>
            </w:div>
            <w:div w:id="1248269788">
              <w:marLeft w:val="0"/>
              <w:marRight w:val="0"/>
              <w:marTop w:val="0"/>
              <w:marBottom w:val="0"/>
              <w:divBdr>
                <w:top w:val="none" w:sz="0" w:space="0" w:color="auto"/>
                <w:left w:val="none" w:sz="0" w:space="0" w:color="auto"/>
                <w:bottom w:val="none" w:sz="0" w:space="0" w:color="auto"/>
                <w:right w:val="none" w:sz="0" w:space="0" w:color="auto"/>
              </w:divBdr>
            </w:div>
            <w:div w:id="705066157">
              <w:marLeft w:val="0"/>
              <w:marRight w:val="0"/>
              <w:marTop w:val="0"/>
              <w:marBottom w:val="0"/>
              <w:divBdr>
                <w:top w:val="none" w:sz="0" w:space="0" w:color="auto"/>
                <w:left w:val="none" w:sz="0" w:space="0" w:color="auto"/>
                <w:bottom w:val="none" w:sz="0" w:space="0" w:color="auto"/>
                <w:right w:val="none" w:sz="0" w:space="0" w:color="auto"/>
              </w:divBdr>
            </w:div>
            <w:div w:id="1057164573">
              <w:marLeft w:val="0"/>
              <w:marRight w:val="0"/>
              <w:marTop w:val="0"/>
              <w:marBottom w:val="0"/>
              <w:divBdr>
                <w:top w:val="none" w:sz="0" w:space="0" w:color="auto"/>
                <w:left w:val="none" w:sz="0" w:space="0" w:color="auto"/>
                <w:bottom w:val="none" w:sz="0" w:space="0" w:color="auto"/>
                <w:right w:val="none" w:sz="0" w:space="0" w:color="auto"/>
              </w:divBdr>
            </w:div>
            <w:div w:id="625500982">
              <w:marLeft w:val="0"/>
              <w:marRight w:val="0"/>
              <w:marTop w:val="0"/>
              <w:marBottom w:val="0"/>
              <w:divBdr>
                <w:top w:val="none" w:sz="0" w:space="0" w:color="auto"/>
                <w:left w:val="none" w:sz="0" w:space="0" w:color="auto"/>
                <w:bottom w:val="none" w:sz="0" w:space="0" w:color="auto"/>
                <w:right w:val="none" w:sz="0" w:space="0" w:color="auto"/>
              </w:divBdr>
            </w:div>
            <w:div w:id="1029838258">
              <w:marLeft w:val="0"/>
              <w:marRight w:val="0"/>
              <w:marTop w:val="0"/>
              <w:marBottom w:val="0"/>
              <w:divBdr>
                <w:top w:val="none" w:sz="0" w:space="0" w:color="auto"/>
                <w:left w:val="none" w:sz="0" w:space="0" w:color="auto"/>
                <w:bottom w:val="none" w:sz="0" w:space="0" w:color="auto"/>
                <w:right w:val="none" w:sz="0" w:space="0" w:color="auto"/>
              </w:divBdr>
            </w:div>
            <w:div w:id="1504468103">
              <w:marLeft w:val="0"/>
              <w:marRight w:val="0"/>
              <w:marTop w:val="0"/>
              <w:marBottom w:val="0"/>
              <w:divBdr>
                <w:top w:val="none" w:sz="0" w:space="0" w:color="auto"/>
                <w:left w:val="none" w:sz="0" w:space="0" w:color="auto"/>
                <w:bottom w:val="none" w:sz="0" w:space="0" w:color="auto"/>
                <w:right w:val="none" w:sz="0" w:space="0" w:color="auto"/>
              </w:divBdr>
            </w:div>
            <w:div w:id="1164512254">
              <w:marLeft w:val="0"/>
              <w:marRight w:val="0"/>
              <w:marTop w:val="0"/>
              <w:marBottom w:val="0"/>
              <w:divBdr>
                <w:top w:val="none" w:sz="0" w:space="0" w:color="auto"/>
                <w:left w:val="none" w:sz="0" w:space="0" w:color="auto"/>
                <w:bottom w:val="none" w:sz="0" w:space="0" w:color="auto"/>
                <w:right w:val="none" w:sz="0" w:space="0" w:color="auto"/>
              </w:divBdr>
            </w:div>
            <w:div w:id="553925504">
              <w:marLeft w:val="0"/>
              <w:marRight w:val="0"/>
              <w:marTop w:val="0"/>
              <w:marBottom w:val="0"/>
              <w:divBdr>
                <w:top w:val="none" w:sz="0" w:space="0" w:color="auto"/>
                <w:left w:val="none" w:sz="0" w:space="0" w:color="auto"/>
                <w:bottom w:val="none" w:sz="0" w:space="0" w:color="auto"/>
                <w:right w:val="none" w:sz="0" w:space="0" w:color="auto"/>
              </w:divBdr>
            </w:div>
            <w:div w:id="1003431927">
              <w:marLeft w:val="0"/>
              <w:marRight w:val="0"/>
              <w:marTop w:val="0"/>
              <w:marBottom w:val="0"/>
              <w:divBdr>
                <w:top w:val="none" w:sz="0" w:space="0" w:color="auto"/>
                <w:left w:val="none" w:sz="0" w:space="0" w:color="auto"/>
                <w:bottom w:val="none" w:sz="0" w:space="0" w:color="auto"/>
                <w:right w:val="none" w:sz="0" w:space="0" w:color="auto"/>
              </w:divBdr>
            </w:div>
            <w:div w:id="1009941579">
              <w:marLeft w:val="0"/>
              <w:marRight w:val="0"/>
              <w:marTop w:val="0"/>
              <w:marBottom w:val="0"/>
              <w:divBdr>
                <w:top w:val="none" w:sz="0" w:space="0" w:color="auto"/>
                <w:left w:val="none" w:sz="0" w:space="0" w:color="auto"/>
                <w:bottom w:val="none" w:sz="0" w:space="0" w:color="auto"/>
                <w:right w:val="none" w:sz="0" w:space="0" w:color="auto"/>
              </w:divBdr>
            </w:div>
            <w:div w:id="153836587">
              <w:marLeft w:val="0"/>
              <w:marRight w:val="0"/>
              <w:marTop w:val="0"/>
              <w:marBottom w:val="0"/>
              <w:divBdr>
                <w:top w:val="none" w:sz="0" w:space="0" w:color="auto"/>
                <w:left w:val="none" w:sz="0" w:space="0" w:color="auto"/>
                <w:bottom w:val="none" w:sz="0" w:space="0" w:color="auto"/>
                <w:right w:val="none" w:sz="0" w:space="0" w:color="auto"/>
              </w:divBdr>
            </w:div>
            <w:div w:id="260843754">
              <w:marLeft w:val="0"/>
              <w:marRight w:val="0"/>
              <w:marTop w:val="0"/>
              <w:marBottom w:val="0"/>
              <w:divBdr>
                <w:top w:val="none" w:sz="0" w:space="0" w:color="auto"/>
                <w:left w:val="none" w:sz="0" w:space="0" w:color="auto"/>
                <w:bottom w:val="none" w:sz="0" w:space="0" w:color="auto"/>
                <w:right w:val="none" w:sz="0" w:space="0" w:color="auto"/>
              </w:divBdr>
            </w:div>
            <w:div w:id="467624783">
              <w:marLeft w:val="0"/>
              <w:marRight w:val="0"/>
              <w:marTop w:val="0"/>
              <w:marBottom w:val="0"/>
              <w:divBdr>
                <w:top w:val="none" w:sz="0" w:space="0" w:color="auto"/>
                <w:left w:val="none" w:sz="0" w:space="0" w:color="auto"/>
                <w:bottom w:val="none" w:sz="0" w:space="0" w:color="auto"/>
                <w:right w:val="none" w:sz="0" w:space="0" w:color="auto"/>
              </w:divBdr>
            </w:div>
            <w:div w:id="66803263">
              <w:marLeft w:val="0"/>
              <w:marRight w:val="0"/>
              <w:marTop w:val="0"/>
              <w:marBottom w:val="0"/>
              <w:divBdr>
                <w:top w:val="none" w:sz="0" w:space="0" w:color="auto"/>
                <w:left w:val="none" w:sz="0" w:space="0" w:color="auto"/>
                <w:bottom w:val="none" w:sz="0" w:space="0" w:color="auto"/>
                <w:right w:val="none" w:sz="0" w:space="0" w:color="auto"/>
              </w:divBdr>
            </w:div>
            <w:div w:id="1568027260">
              <w:marLeft w:val="0"/>
              <w:marRight w:val="0"/>
              <w:marTop w:val="0"/>
              <w:marBottom w:val="0"/>
              <w:divBdr>
                <w:top w:val="none" w:sz="0" w:space="0" w:color="auto"/>
                <w:left w:val="none" w:sz="0" w:space="0" w:color="auto"/>
                <w:bottom w:val="none" w:sz="0" w:space="0" w:color="auto"/>
                <w:right w:val="none" w:sz="0" w:space="0" w:color="auto"/>
              </w:divBdr>
            </w:div>
            <w:div w:id="1217543266">
              <w:marLeft w:val="0"/>
              <w:marRight w:val="0"/>
              <w:marTop w:val="0"/>
              <w:marBottom w:val="0"/>
              <w:divBdr>
                <w:top w:val="none" w:sz="0" w:space="0" w:color="auto"/>
                <w:left w:val="none" w:sz="0" w:space="0" w:color="auto"/>
                <w:bottom w:val="none" w:sz="0" w:space="0" w:color="auto"/>
                <w:right w:val="none" w:sz="0" w:space="0" w:color="auto"/>
              </w:divBdr>
            </w:div>
            <w:div w:id="177894671">
              <w:marLeft w:val="0"/>
              <w:marRight w:val="0"/>
              <w:marTop w:val="0"/>
              <w:marBottom w:val="0"/>
              <w:divBdr>
                <w:top w:val="none" w:sz="0" w:space="0" w:color="auto"/>
                <w:left w:val="none" w:sz="0" w:space="0" w:color="auto"/>
                <w:bottom w:val="none" w:sz="0" w:space="0" w:color="auto"/>
                <w:right w:val="none" w:sz="0" w:space="0" w:color="auto"/>
              </w:divBdr>
            </w:div>
            <w:div w:id="1574243722">
              <w:marLeft w:val="0"/>
              <w:marRight w:val="0"/>
              <w:marTop w:val="0"/>
              <w:marBottom w:val="0"/>
              <w:divBdr>
                <w:top w:val="none" w:sz="0" w:space="0" w:color="auto"/>
                <w:left w:val="none" w:sz="0" w:space="0" w:color="auto"/>
                <w:bottom w:val="none" w:sz="0" w:space="0" w:color="auto"/>
                <w:right w:val="none" w:sz="0" w:space="0" w:color="auto"/>
              </w:divBdr>
            </w:div>
            <w:div w:id="1878347656">
              <w:marLeft w:val="0"/>
              <w:marRight w:val="0"/>
              <w:marTop w:val="0"/>
              <w:marBottom w:val="0"/>
              <w:divBdr>
                <w:top w:val="none" w:sz="0" w:space="0" w:color="auto"/>
                <w:left w:val="none" w:sz="0" w:space="0" w:color="auto"/>
                <w:bottom w:val="none" w:sz="0" w:space="0" w:color="auto"/>
                <w:right w:val="none" w:sz="0" w:space="0" w:color="auto"/>
              </w:divBdr>
            </w:div>
            <w:div w:id="680938379">
              <w:marLeft w:val="0"/>
              <w:marRight w:val="0"/>
              <w:marTop w:val="0"/>
              <w:marBottom w:val="0"/>
              <w:divBdr>
                <w:top w:val="none" w:sz="0" w:space="0" w:color="auto"/>
                <w:left w:val="none" w:sz="0" w:space="0" w:color="auto"/>
                <w:bottom w:val="none" w:sz="0" w:space="0" w:color="auto"/>
                <w:right w:val="none" w:sz="0" w:space="0" w:color="auto"/>
              </w:divBdr>
            </w:div>
            <w:div w:id="664474303">
              <w:marLeft w:val="0"/>
              <w:marRight w:val="0"/>
              <w:marTop w:val="0"/>
              <w:marBottom w:val="0"/>
              <w:divBdr>
                <w:top w:val="none" w:sz="0" w:space="0" w:color="auto"/>
                <w:left w:val="none" w:sz="0" w:space="0" w:color="auto"/>
                <w:bottom w:val="none" w:sz="0" w:space="0" w:color="auto"/>
                <w:right w:val="none" w:sz="0" w:space="0" w:color="auto"/>
              </w:divBdr>
            </w:div>
            <w:div w:id="1070467685">
              <w:marLeft w:val="0"/>
              <w:marRight w:val="0"/>
              <w:marTop w:val="0"/>
              <w:marBottom w:val="0"/>
              <w:divBdr>
                <w:top w:val="none" w:sz="0" w:space="0" w:color="auto"/>
                <w:left w:val="none" w:sz="0" w:space="0" w:color="auto"/>
                <w:bottom w:val="none" w:sz="0" w:space="0" w:color="auto"/>
                <w:right w:val="none" w:sz="0" w:space="0" w:color="auto"/>
              </w:divBdr>
            </w:div>
            <w:div w:id="1185290784">
              <w:marLeft w:val="0"/>
              <w:marRight w:val="0"/>
              <w:marTop w:val="0"/>
              <w:marBottom w:val="0"/>
              <w:divBdr>
                <w:top w:val="none" w:sz="0" w:space="0" w:color="auto"/>
                <w:left w:val="none" w:sz="0" w:space="0" w:color="auto"/>
                <w:bottom w:val="none" w:sz="0" w:space="0" w:color="auto"/>
                <w:right w:val="none" w:sz="0" w:space="0" w:color="auto"/>
              </w:divBdr>
            </w:div>
            <w:div w:id="1302733239">
              <w:marLeft w:val="0"/>
              <w:marRight w:val="0"/>
              <w:marTop w:val="0"/>
              <w:marBottom w:val="0"/>
              <w:divBdr>
                <w:top w:val="none" w:sz="0" w:space="0" w:color="auto"/>
                <w:left w:val="none" w:sz="0" w:space="0" w:color="auto"/>
                <w:bottom w:val="none" w:sz="0" w:space="0" w:color="auto"/>
                <w:right w:val="none" w:sz="0" w:space="0" w:color="auto"/>
              </w:divBdr>
            </w:div>
            <w:div w:id="1777407058">
              <w:marLeft w:val="0"/>
              <w:marRight w:val="0"/>
              <w:marTop w:val="0"/>
              <w:marBottom w:val="0"/>
              <w:divBdr>
                <w:top w:val="none" w:sz="0" w:space="0" w:color="auto"/>
                <w:left w:val="none" w:sz="0" w:space="0" w:color="auto"/>
                <w:bottom w:val="none" w:sz="0" w:space="0" w:color="auto"/>
                <w:right w:val="none" w:sz="0" w:space="0" w:color="auto"/>
              </w:divBdr>
            </w:div>
            <w:div w:id="685904918">
              <w:marLeft w:val="0"/>
              <w:marRight w:val="0"/>
              <w:marTop w:val="0"/>
              <w:marBottom w:val="0"/>
              <w:divBdr>
                <w:top w:val="none" w:sz="0" w:space="0" w:color="auto"/>
                <w:left w:val="none" w:sz="0" w:space="0" w:color="auto"/>
                <w:bottom w:val="none" w:sz="0" w:space="0" w:color="auto"/>
                <w:right w:val="none" w:sz="0" w:space="0" w:color="auto"/>
              </w:divBdr>
            </w:div>
            <w:div w:id="416486539">
              <w:marLeft w:val="0"/>
              <w:marRight w:val="0"/>
              <w:marTop w:val="0"/>
              <w:marBottom w:val="0"/>
              <w:divBdr>
                <w:top w:val="none" w:sz="0" w:space="0" w:color="auto"/>
                <w:left w:val="none" w:sz="0" w:space="0" w:color="auto"/>
                <w:bottom w:val="none" w:sz="0" w:space="0" w:color="auto"/>
                <w:right w:val="none" w:sz="0" w:space="0" w:color="auto"/>
              </w:divBdr>
            </w:div>
            <w:div w:id="599407880">
              <w:marLeft w:val="0"/>
              <w:marRight w:val="0"/>
              <w:marTop w:val="0"/>
              <w:marBottom w:val="0"/>
              <w:divBdr>
                <w:top w:val="none" w:sz="0" w:space="0" w:color="auto"/>
                <w:left w:val="none" w:sz="0" w:space="0" w:color="auto"/>
                <w:bottom w:val="none" w:sz="0" w:space="0" w:color="auto"/>
                <w:right w:val="none" w:sz="0" w:space="0" w:color="auto"/>
              </w:divBdr>
            </w:div>
            <w:div w:id="1757943037">
              <w:marLeft w:val="0"/>
              <w:marRight w:val="0"/>
              <w:marTop w:val="0"/>
              <w:marBottom w:val="0"/>
              <w:divBdr>
                <w:top w:val="none" w:sz="0" w:space="0" w:color="auto"/>
                <w:left w:val="none" w:sz="0" w:space="0" w:color="auto"/>
                <w:bottom w:val="none" w:sz="0" w:space="0" w:color="auto"/>
                <w:right w:val="none" w:sz="0" w:space="0" w:color="auto"/>
              </w:divBdr>
            </w:div>
            <w:div w:id="1013455822">
              <w:marLeft w:val="0"/>
              <w:marRight w:val="0"/>
              <w:marTop w:val="0"/>
              <w:marBottom w:val="0"/>
              <w:divBdr>
                <w:top w:val="none" w:sz="0" w:space="0" w:color="auto"/>
                <w:left w:val="none" w:sz="0" w:space="0" w:color="auto"/>
                <w:bottom w:val="none" w:sz="0" w:space="0" w:color="auto"/>
                <w:right w:val="none" w:sz="0" w:space="0" w:color="auto"/>
              </w:divBdr>
            </w:div>
            <w:div w:id="784154722">
              <w:marLeft w:val="0"/>
              <w:marRight w:val="0"/>
              <w:marTop w:val="0"/>
              <w:marBottom w:val="0"/>
              <w:divBdr>
                <w:top w:val="none" w:sz="0" w:space="0" w:color="auto"/>
                <w:left w:val="none" w:sz="0" w:space="0" w:color="auto"/>
                <w:bottom w:val="none" w:sz="0" w:space="0" w:color="auto"/>
                <w:right w:val="none" w:sz="0" w:space="0" w:color="auto"/>
              </w:divBdr>
            </w:div>
            <w:div w:id="2091582225">
              <w:marLeft w:val="0"/>
              <w:marRight w:val="0"/>
              <w:marTop w:val="0"/>
              <w:marBottom w:val="0"/>
              <w:divBdr>
                <w:top w:val="none" w:sz="0" w:space="0" w:color="auto"/>
                <w:left w:val="none" w:sz="0" w:space="0" w:color="auto"/>
                <w:bottom w:val="none" w:sz="0" w:space="0" w:color="auto"/>
                <w:right w:val="none" w:sz="0" w:space="0" w:color="auto"/>
              </w:divBdr>
            </w:div>
            <w:div w:id="549347161">
              <w:marLeft w:val="0"/>
              <w:marRight w:val="0"/>
              <w:marTop w:val="0"/>
              <w:marBottom w:val="0"/>
              <w:divBdr>
                <w:top w:val="none" w:sz="0" w:space="0" w:color="auto"/>
                <w:left w:val="none" w:sz="0" w:space="0" w:color="auto"/>
                <w:bottom w:val="none" w:sz="0" w:space="0" w:color="auto"/>
                <w:right w:val="none" w:sz="0" w:space="0" w:color="auto"/>
              </w:divBdr>
            </w:div>
            <w:div w:id="113065785">
              <w:marLeft w:val="0"/>
              <w:marRight w:val="0"/>
              <w:marTop w:val="0"/>
              <w:marBottom w:val="0"/>
              <w:divBdr>
                <w:top w:val="none" w:sz="0" w:space="0" w:color="auto"/>
                <w:left w:val="none" w:sz="0" w:space="0" w:color="auto"/>
                <w:bottom w:val="none" w:sz="0" w:space="0" w:color="auto"/>
                <w:right w:val="none" w:sz="0" w:space="0" w:color="auto"/>
              </w:divBdr>
            </w:div>
            <w:div w:id="107161226">
              <w:marLeft w:val="0"/>
              <w:marRight w:val="0"/>
              <w:marTop w:val="0"/>
              <w:marBottom w:val="0"/>
              <w:divBdr>
                <w:top w:val="none" w:sz="0" w:space="0" w:color="auto"/>
                <w:left w:val="none" w:sz="0" w:space="0" w:color="auto"/>
                <w:bottom w:val="none" w:sz="0" w:space="0" w:color="auto"/>
                <w:right w:val="none" w:sz="0" w:space="0" w:color="auto"/>
              </w:divBdr>
            </w:div>
            <w:div w:id="439491808">
              <w:marLeft w:val="0"/>
              <w:marRight w:val="0"/>
              <w:marTop w:val="0"/>
              <w:marBottom w:val="0"/>
              <w:divBdr>
                <w:top w:val="none" w:sz="0" w:space="0" w:color="auto"/>
                <w:left w:val="none" w:sz="0" w:space="0" w:color="auto"/>
                <w:bottom w:val="none" w:sz="0" w:space="0" w:color="auto"/>
                <w:right w:val="none" w:sz="0" w:space="0" w:color="auto"/>
              </w:divBdr>
            </w:div>
            <w:div w:id="1451900846">
              <w:marLeft w:val="0"/>
              <w:marRight w:val="0"/>
              <w:marTop w:val="0"/>
              <w:marBottom w:val="0"/>
              <w:divBdr>
                <w:top w:val="none" w:sz="0" w:space="0" w:color="auto"/>
                <w:left w:val="none" w:sz="0" w:space="0" w:color="auto"/>
                <w:bottom w:val="none" w:sz="0" w:space="0" w:color="auto"/>
                <w:right w:val="none" w:sz="0" w:space="0" w:color="auto"/>
              </w:divBdr>
            </w:div>
            <w:div w:id="515966839">
              <w:marLeft w:val="0"/>
              <w:marRight w:val="0"/>
              <w:marTop w:val="0"/>
              <w:marBottom w:val="0"/>
              <w:divBdr>
                <w:top w:val="none" w:sz="0" w:space="0" w:color="auto"/>
                <w:left w:val="none" w:sz="0" w:space="0" w:color="auto"/>
                <w:bottom w:val="none" w:sz="0" w:space="0" w:color="auto"/>
                <w:right w:val="none" w:sz="0" w:space="0" w:color="auto"/>
              </w:divBdr>
            </w:div>
            <w:div w:id="1564218670">
              <w:marLeft w:val="0"/>
              <w:marRight w:val="0"/>
              <w:marTop w:val="0"/>
              <w:marBottom w:val="0"/>
              <w:divBdr>
                <w:top w:val="none" w:sz="0" w:space="0" w:color="auto"/>
                <w:left w:val="none" w:sz="0" w:space="0" w:color="auto"/>
                <w:bottom w:val="none" w:sz="0" w:space="0" w:color="auto"/>
                <w:right w:val="none" w:sz="0" w:space="0" w:color="auto"/>
              </w:divBdr>
            </w:div>
            <w:div w:id="410858025">
              <w:marLeft w:val="0"/>
              <w:marRight w:val="0"/>
              <w:marTop w:val="0"/>
              <w:marBottom w:val="0"/>
              <w:divBdr>
                <w:top w:val="none" w:sz="0" w:space="0" w:color="auto"/>
                <w:left w:val="none" w:sz="0" w:space="0" w:color="auto"/>
                <w:bottom w:val="none" w:sz="0" w:space="0" w:color="auto"/>
                <w:right w:val="none" w:sz="0" w:space="0" w:color="auto"/>
              </w:divBdr>
            </w:div>
            <w:div w:id="1481270490">
              <w:marLeft w:val="0"/>
              <w:marRight w:val="0"/>
              <w:marTop w:val="0"/>
              <w:marBottom w:val="0"/>
              <w:divBdr>
                <w:top w:val="none" w:sz="0" w:space="0" w:color="auto"/>
                <w:left w:val="none" w:sz="0" w:space="0" w:color="auto"/>
                <w:bottom w:val="none" w:sz="0" w:space="0" w:color="auto"/>
                <w:right w:val="none" w:sz="0" w:space="0" w:color="auto"/>
              </w:divBdr>
            </w:div>
            <w:div w:id="495614359">
              <w:marLeft w:val="0"/>
              <w:marRight w:val="0"/>
              <w:marTop w:val="0"/>
              <w:marBottom w:val="0"/>
              <w:divBdr>
                <w:top w:val="none" w:sz="0" w:space="0" w:color="auto"/>
                <w:left w:val="none" w:sz="0" w:space="0" w:color="auto"/>
                <w:bottom w:val="none" w:sz="0" w:space="0" w:color="auto"/>
                <w:right w:val="none" w:sz="0" w:space="0" w:color="auto"/>
              </w:divBdr>
            </w:div>
            <w:div w:id="949778233">
              <w:marLeft w:val="0"/>
              <w:marRight w:val="0"/>
              <w:marTop w:val="0"/>
              <w:marBottom w:val="0"/>
              <w:divBdr>
                <w:top w:val="none" w:sz="0" w:space="0" w:color="auto"/>
                <w:left w:val="none" w:sz="0" w:space="0" w:color="auto"/>
                <w:bottom w:val="none" w:sz="0" w:space="0" w:color="auto"/>
                <w:right w:val="none" w:sz="0" w:space="0" w:color="auto"/>
              </w:divBdr>
            </w:div>
            <w:div w:id="1931229273">
              <w:marLeft w:val="0"/>
              <w:marRight w:val="0"/>
              <w:marTop w:val="0"/>
              <w:marBottom w:val="0"/>
              <w:divBdr>
                <w:top w:val="none" w:sz="0" w:space="0" w:color="auto"/>
                <w:left w:val="none" w:sz="0" w:space="0" w:color="auto"/>
                <w:bottom w:val="none" w:sz="0" w:space="0" w:color="auto"/>
                <w:right w:val="none" w:sz="0" w:space="0" w:color="auto"/>
              </w:divBdr>
            </w:div>
            <w:div w:id="1158500548">
              <w:marLeft w:val="0"/>
              <w:marRight w:val="0"/>
              <w:marTop w:val="0"/>
              <w:marBottom w:val="0"/>
              <w:divBdr>
                <w:top w:val="none" w:sz="0" w:space="0" w:color="auto"/>
                <w:left w:val="none" w:sz="0" w:space="0" w:color="auto"/>
                <w:bottom w:val="none" w:sz="0" w:space="0" w:color="auto"/>
                <w:right w:val="none" w:sz="0" w:space="0" w:color="auto"/>
              </w:divBdr>
            </w:div>
            <w:div w:id="488911699">
              <w:marLeft w:val="0"/>
              <w:marRight w:val="0"/>
              <w:marTop w:val="0"/>
              <w:marBottom w:val="0"/>
              <w:divBdr>
                <w:top w:val="none" w:sz="0" w:space="0" w:color="auto"/>
                <w:left w:val="none" w:sz="0" w:space="0" w:color="auto"/>
                <w:bottom w:val="none" w:sz="0" w:space="0" w:color="auto"/>
                <w:right w:val="none" w:sz="0" w:space="0" w:color="auto"/>
              </w:divBdr>
            </w:div>
            <w:div w:id="483737153">
              <w:marLeft w:val="0"/>
              <w:marRight w:val="0"/>
              <w:marTop w:val="0"/>
              <w:marBottom w:val="0"/>
              <w:divBdr>
                <w:top w:val="none" w:sz="0" w:space="0" w:color="auto"/>
                <w:left w:val="none" w:sz="0" w:space="0" w:color="auto"/>
                <w:bottom w:val="none" w:sz="0" w:space="0" w:color="auto"/>
                <w:right w:val="none" w:sz="0" w:space="0" w:color="auto"/>
              </w:divBdr>
            </w:div>
            <w:div w:id="1683161485">
              <w:marLeft w:val="0"/>
              <w:marRight w:val="0"/>
              <w:marTop w:val="0"/>
              <w:marBottom w:val="0"/>
              <w:divBdr>
                <w:top w:val="none" w:sz="0" w:space="0" w:color="auto"/>
                <w:left w:val="none" w:sz="0" w:space="0" w:color="auto"/>
                <w:bottom w:val="none" w:sz="0" w:space="0" w:color="auto"/>
                <w:right w:val="none" w:sz="0" w:space="0" w:color="auto"/>
              </w:divBdr>
            </w:div>
            <w:div w:id="5913474">
              <w:marLeft w:val="0"/>
              <w:marRight w:val="0"/>
              <w:marTop w:val="0"/>
              <w:marBottom w:val="0"/>
              <w:divBdr>
                <w:top w:val="none" w:sz="0" w:space="0" w:color="auto"/>
                <w:left w:val="none" w:sz="0" w:space="0" w:color="auto"/>
                <w:bottom w:val="none" w:sz="0" w:space="0" w:color="auto"/>
                <w:right w:val="none" w:sz="0" w:space="0" w:color="auto"/>
              </w:divBdr>
            </w:div>
            <w:div w:id="2142065430">
              <w:marLeft w:val="0"/>
              <w:marRight w:val="0"/>
              <w:marTop w:val="0"/>
              <w:marBottom w:val="0"/>
              <w:divBdr>
                <w:top w:val="none" w:sz="0" w:space="0" w:color="auto"/>
                <w:left w:val="none" w:sz="0" w:space="0" w:color="auto"/>
                <w:bottom w:val="none" w:sz="0" w:space="0" w:color="auto"/>
                <w:right w:val="none" w:sz="0" w:space="0" w:color="auto"/>
              </w:divBdr>
            </w:div>
            <w:div w:id="149367976">
              <w:marLeft w:val="0"/>
              <w:marRight w:val="0"/>
              <w:marTop w:val="0"/>
              <w:marBottom w:val="0"/>
              <w:divBdr>
                <w:top w:val="none" w:sz="0" w:space="0" w:color="auto"/>
                <w:left w:val="none" w:sz="0" w:space="0" w:color="auto"/>
                <w:bottom w:val="none" w:sz="0" w:space="0" w:color="auto"/>
                <w:right w:val="none" w:sz="0" w:space="0" w:color="auto"/>
              </w:divBdr>
            </w:div>
            <w:div w:id="818423632">
              <w:marLeft w:val="0"/>
              <w:marRight w:val="0"/>
              <w:marTop w:val="0"/>
              <w:marBottom w:val="0"/>
              <w:divBdr>
                <w:top w:val="none" w:sz="0" w:space="0" w:color="auto"/>
                <w:left w:val="none" w:sz="0" w:space="0" w:color="auto"/>
                <w:bottom w:val="none" w:sz="0" w:space="0" w:color="auto"/>
                <w:right w:val="none" w:sz="0" w:space="0" w:color="auto"/>
              </w:divBdr>
            </w:div>
            <w:div w:id="1064061028">
              <w:marLeft w:val="0"/>
              <w:marRight w:val="0"/>
              <w:marTop w:val="0"/>
              <w:marBottom w:val="0"/>
              <w:divBdr>
                <w:top w:val="none" w:sz="0" w:space="0" w:color="auto"/>
                <w:left w:val="none" w:sz="0" w:space="0" w:color="auto"/>
                <w:bottom w:val="none" w:sz="0" w:space="0" w:color="auto"/>
                <w:right w:val="none" w:sz="0" w:space="0" w:color="auto"/>
              </w:divBdr>
            </w:div>
            <w:div w:id="1036855236">
              <w:marLeft w:val="0"/>
              <w:marRight w:val="0"/>
              <w:marTop w:val="0"/>
              <w:marBottom w:val="0"/>
              <w:divBdr>
                <w:top w:val="none" w:sz="0" w:space="0" w:color="auto"/>
                <w:left w:val="none" w:sz="0" w:space="0" w:color="auto"/>
                <w:bottom w:val="none" w:sz="0" w:space="0" w:color="auto"/>
                <w:right w:val="none" w:sz="0" w:space="0" w:color="auto"/>
              </w:divBdr>
            </w:div>
            <w:div w:id="766199709">
              <w:marLeft w:val="0"/>
              <w:marRight w:val="0"/>
              <w:marTop w:val="0"/>
              <w:marBottom w:val="0"/>
              <w:divBdr>
                <w:top w:val="none" w:sz="0" w:space="0" w:color="auto"/>
                <w:left w:val="none" w:sz="0" w:space="0" w:color="auto"/>
                <w:bottom w:val="none" w:sz="0" w:space="0" w:color="auto"/>
                <w:right w:val="none" w:sz="0" w:space="0" w:color="auto"/>
              </w:divBdr>
            </w:div>
            <w:div w:id="7372781">
              <w:marLeft w:val="0"/>
              <w:marRight w:val="0"/>
              <w:marTop w:val="0"/>
              <w:marBottom w:val="0"/>
              <w:divBdr>
                <w:top w:val="none" w:sz="0" w:space="0" w:color="auto"/>
                <w:left w:val="none" w:sz="0" w:space="0" w:color="auto"/>
                <w:bottom w:val="none" w:sz="0" w:space="0" w:color="auto"/>
                <w:right w:val="none" w:sz="0" w:space="0" w:color="auto"/>
              </w:divBdr>
            </w:div>
            <w:div w:id="1440415797">
              <w:marLeft w:val="0"/>
              <w:marRight w:val="0"/>
              <w:marTop w:val="0"/>
              <w:marBottom w:val="0"/>
              <w:divBdr>
                <w:top w:val="none" w:sz="0" w:space="0" w:color="auto"/>
                <w:left w:val="none" w:sz="0" w:space="0" w:color="auto"/>
                <w:bottom w:val="none" w:sz="0" w:space="0" w:color="auto"/>
                <w:right w:val="none" w:sz="0" w:space="0" w:color="auto"/>
              </w:divBdr>
            </w:div>
            <w:div w:id="1861822733">
              <w:marLeft w:val="0"/>
              <w:marRight w:val="0"/>
              <w:marTop w:val="0"/>
              <w:marBottom w:val="0"/>
              <w:divBdr>
                <w:top w:val="none" w:sz="0" w:space="0" w:color="auto"/>
                <w:left w:val="none" w:sz="0" w:space="0" w:color="auto"/>
                <w:bottom w:val="none" w:sz="0" w:space="0" w:color="auto"/>
                <w:right w:val="none" w:sz="0" w:space="0" w:color="auto"/>
              </w:divBdr>
            </w:div>
            <w:div w:id="2097969847">
              <w:marLeft w:val="0"/>
              <w:marRight w:val="0"/>
              <w:marTop w:val="0"/>
              <w:marBottom w:val="0"/>
              <w:divBdr>
                <w:top w:val="none" w:sz="0" w:space="0" w:color="auto"/>
                <w:left w:val="none" w:sz="0" w:space="0" w:color="auto"/>
                <w:bottom w:val="none" w:sz="0" w:space="0" w:color="auto"/>
                <w:right w:val="none" w:sz="0" w:space="0" w:color="auto"/>
              </w:divBdr>
            </w:div>
            <w:div w:id="1722050448">
              <w:marLeft w:val="0"/>
              <w:marRight w:val="0"/>
              <w:marTop w:val="0"/>
              <w:marBottom w:val="0"/>
              <w:divBdr>
                <w:top w:val="none" w:sz="0" w:space="0" w:color="auto"/>
                <w:left w:val="none" w:sz="0" w:space="0" w:color="auto"/>
                <w:bottom w:val="none" w:sz="0" w:space="0" w:color="auto"/>
                <w:right w:val="none" w:sz="0" w:space="0" w:color="auto"/>
              </w:divBdr>
            </w:div>
            <w:div w:id="919291919">
              <w:marLeft w:val="0"/>
              <w:marRight w:val="0"/>
              <w:marTop w:val="0"/>
              <w:marBottom w:val="0"/>
              <w:divBdr>
                <w:top w:val="none" w:sz="0" w:space="0" w:color="auto"/>
                <w:left w:val="none" w:sz="0" w:space="0" w:color="auto"/>
                <w:bottom w:val="none" w:sz="0" w:space="0" w:color="auto"/>
                <w:right w:val="none" w:sz="0" w:space="0" w:color="auto"/>
              </w:divBdr>
            </w:div>
            <w:div w:id="2097700659">
              <w:marLeft w:val="0"/>
              <w:marRight w:val="0"/>
              <w:marTop w:val="0"/>
              <w:marBottom w:val="0"/>
              <w:divBdr>
                <w:top w:val="none" w:sz="0" w:space="0" w:color="auto"/>
                <w:left w:val="none" w:sz="0" w:space="0" w:color="auto"/>
                <w:bottom w:val="none" w:sz="0" w:space="0" w:color="auto"/>
                <w:right w:val="none" w:sz="0" w:space="0" w:color="auto"/>
              </w:divBdr>
            </w:div>
            <w:div w:id="1484272156">
              <w:marLeft w:val="0"/>
              <w:marRight w:val="0"/>
              <w:marTop w:val="0"/>
              <w:marBottom w:val="0"/>
              <w:divBdr>
                <w:top w:val="none" w:sz="0" w:space="0" w:color="auto"/>
                <w:left w:val="none" w:sz="0" w:space="0" w:color="auto"/>
                <w:bottom w:val="none" w:sz="0" w:space="0" w:color="auto"/>
                <w:right w:val="none" w:sz="0" w:space="0" w:color="auto"/>
              </w:divBdr>
            </w:div>
            <w:div w:id="1703826857">
              <w:marLeft w:val="0"/>
              <w:marRight w:val="0"/>
              <w:marTop w:val="0"/>
              <w:marBottom w:val="0"/>
              <w:divBdr>
                <w:top w:val="none" w:sz="0" w:space="0" w:color="auto"/>
                <w:left w:val="none" w:sz="0" w:space="0" w:color="auto"/>
                <w:bottom w:val="none" w:sz="0" w:space="0" w:color="auto"/>
                <w:right w:val="none" w:sz="0" w:space="0" w:color="auto"/>
              </w:divBdr>
            </w:div>
            <w:div w:id="1377390121">
              <w:marLeft w:val="0"/>
              <w:marRight w:val="0"/>
              <w:marTop w:val="0"/>
              <w:marBottom w:val="0"/>
              <w:divBdr>
                <w:top w:val="none" w:sz="0" w:space="0" w:color="auto"/>
                <w:left w:val="none" w:sz="0" w:space="0" w:color="auto"/>
                <w:bottom w:val="none" w:sz="0" w:space="0" w:color="auto"/>
                <w:right w:val="none" w:sz="0" w:space="0" w:color="auto"/>
              </w:divBdr>
            </w:div>
            <w:div w:id="542710877">
              <w:marLeft w:val="0"/>
              <w:marRight w:val="0"/>
              <w:marTop w:val="0"/>
              <w:marBottom w:val="0"/>
              <w:divBdr>
                <w:top w:val="none" w:sz="0" w:space="0" w:color="auto"/>
                <w:left w:val="none" w:sz="0" w:space="0" w:color="auto"/>
                <w:bottom w:val="none" w:sz="0" w:space="0" w:color="auto"/>
                <w:right w:val="none" w:sz="0" w:space="0" w:color="auto"/>
              </w:divBdr>
            </w:div>
            <w:div w:id="947852224">
              <w:marLeft w:val="0"/>
              <w:marRight w:val="0"/>
              <w:marTop w:val="0"/>
              <w:marBottom w:val="0"/>
              <w:divBdr>
                <w:top w:val="none" w:sz="0" w:space="0" w:color="auto"/>
                <w:left w:val="none" w:sz="0" w:space="0" w:color="auto"/>
                <w:bottom w:val="none" w:sz="0" w:space="0" w:color="auto"/>
                <w:right w:val="none" w:sz="0" w:space="0" w:color="auto"/>
              </w:divBdr>
            </w:div>
            <w:div w:id="1178695313">
              <w:marLeft w:val="0"/>
              <w:marRight w:val="0"/>
              <w:marTop w:val="0"/>
              <w:marBottom w:val="0"/>
              <w:divBdr>
                <w:top w:val="none" w:sz="0" w:space="0" w:color="auto"/>
                <w:left w:val="none" w:sz="0" w:space="0" w:color="auto"/>
                <w:bottom w:val="none" w:sz="0" w:space="0" w:color="auto"/>
                <w:right w:val="none" w:sz="0" w:space="0" w:color="auto"/>
              </w:divBdr>
            </w:div>
            <w:div w:id="1319456095">
              <w:marLeft w:val="0"/>
              <w:marRight w:val="0"/>
              <w:marTop w:val="0"/>
              <w:marBottom w:val="0"/>
              <w:divBdr>
                <w:top w:val="none" w:sz="0" w:space="0" w:color="auto"/>
                <w:left w:val="none" w:sz="0" w:space="0" w:color="auto"/>
                <w:bottom w:val="none" w:sz="0" w:space="0" w:color="auto"/>
                <w:right w:val="none" w:sz="0" w:space="0" w:color="auto"/>
              </w:divBdr>
            </w:div>
            <w:div w:id="1179612764">
              <w:marLeft w:val="0"/>
              <w:marRight w:val="0"/>
              <w:marTop w:val="0"/>
              <w:marBottom w:val="0"/>
              <w:divBdr>
                <w:top w:val="none" w:sz="0" w:space="0" w:color="auto"/>
                <w:left w:val="none" w:sz="0" w:space="0" w:color="auto"/>
                <w:bottom w:val="none" w:sz="0" w:space="0" w:color="auto"/>
                <w:right w:val="none" w:sz="0" w:space="0" w:color="auto"/>
              </w:divBdr>
            </w:div>
            <w:div w:id="1088387780">
              <w:marLeft w:val="0"/>
              <w:marRight w:val="0"/>
              <w:marTop w:val="0"/>
              <w:marBottom w:val="0"/>
              <w:divBdr>
                <w:top w:val="none" w:sz="0" w:space="0" w:color="auto"/>
                <w:left w:val="none" w:sz="0" w:space="0" w:color="auto"/>
                <w:bottom w:val="none" w:sz="0" w:space="0" w:color="auto"/>
                <w:right w:val="none" w:sz="0" w:space="0" w:color="auto"/>
              </w:divBdr>
            </w:div>
            <w:div w:id="1456101467">
              <w:marLeft w:val="0"/>
              <w:marRight w:val="0"/>
              <w:marTop w:val="0"/>
              <w:marBottom w:val="0"/>
              <w:divBdr>
                <w:top w:val="none" w:sz="0" w:space="0" w:color="auto"/>
                <w:left w:val="none" w:sz="0" w:space="0" w:color="auto"/>
                <w:bottom w:val="none" w:sz="0" w:space="0" w:color="auto"/>
                <w:right w:val="none" w:sz="0" w:space="0" w:color="auto"/>
              </w:divBdr>
            </w:div>
            <w:div w:id="986981771">
              <w:marLeft w:val="0"/>
              <w:marRight w:val="0"/>
              <w:marTop w:val="0"/>
              <w:marBottom w:val="0"/>
              <w:divBdr>
                <w:top w:val="none" w:sz="0" w:space="0" w:color="auto"/>
                <w:left w:val="none" w:sz="0" w:space="0" w:color="auto"/>
                <w:bottom w:val="none" w:sz="0" w:space="0" w:color="auto"/>
                <w:right w:val="none" w:sz="0" w:space="0" w:color="auto"/>
              </w:divBdr>
            </w:div>
            <w:div w:id="1567956937">
              <w:marLeft w:val="0"/>
              <w:marRight w:val="0"/>
              <w:marTop w:val="0"/>
              <w:marBottom w:val="0"/>
              <w:divBdr>
                <w:top w:val="none" w:sz="0" w:space="0" w:color="auto"/>
                <w:left w:val="none" w:sz="0" w:space="0" w:color="auto"/>
                <w:bottom w:val="none" w:sz="0" w:space="0" w:color="auto"/>
                <w:right w:val="none" w:sz="0" w:space="0" w:color="auto"/>
              </w:divBdr>
            </w:div>
            <w:div w:id="2063021317">
              <w:marLeft w:val="0"/>
              <w:marRight w:val="0"/>
              <w:marTop w:val="0"/>
              <w:marBottom w:val="0"/>
              <w:divBdr>
                <w:top w:val="none" w:sz="0" w:space="0" w:color="auto"/>
                <w:left w:val="none" w:sz="0" w:space="0" w:color="auto"/>
                <w:bottom w:val="none" w:sz="0" w:space="0" w:color="auto"/>
                <w:right w:val="none" w:sz="0" w:space="0" w:color="auto"/>
              </w:divBdr>
            </w:div>
            <w:div w:id="454176580">
              <w:marLeft w:val="0"/>
              <w:marRight w:val="0"/>
              <w:marTop w:val="0"/>
              <w:marBottom w:val="0"/>
              <w:divBdr>
                <w:top w:val="none" w:sz="0" w:space="0" w:color="auto"/>
                <w:left w:val="none" w:sz="0" w:space="0" w:color="auto"/>
                <w:bottom w:val="none" w:sz="0" w:space="0" w:color="auto"/>
                <w:right w:val="none" w:sz="0" w:space="0" w:color="auto"/>
              </w:divBdr>
            </w:div>
            <w:div w:id="13488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4243">
      <w:bodyDiv w:val="1"/>
      <w:marLeft w:val="0"/>
      <w:marRight w:val="0"/>
      <w:marTop w:val="0"/>
      <w:marBottom w:val="0"/>
      <w:divBdr>
        <w:top w:val="none" w:sz="0" w:space="0" w:color="auto"/>
        <w:left w:val="none" w:sz="0" w:space="0" w:color="auto"/>
        <w:bottom w:val="none" w:sz="0" w:space="0" w:color="auto"/>
        <w:right w:val="none" w:sz="0" w:space="0" w:color="auto"/>
      </w:divBdr>
      <w:divsChild>
        <w:div w:id="1314678256">
          <w:marLeft w:val="0"/>
          <w:marRight w:val="0"/>
          <w:marTop w:val="0"/>
          <w:marBottom w:val="0"/>
          <w:divBdr>
            <w:top w:val="none" w:sz="0" w:space="0" w:color="auto"/>
            <w:left w:val="none" w:sz="0" w:space="0" w:color="auto"/>
            <w:bottom w:val="none" w:sz="0" w:space="0" w:color="auto"/>
            <w:right w:val="none" w:sz="0" w:space="0" w:color="auto"/>
          </w:divBdr>
          <w:divsChild>
            <w:div w:id="1154639964">
              <w:marLeft w:val="0"/>
              <w:marRight w:val="0"/>
              <w:marTop w:val="0"/>
              <w:marBottom w:val="0"/>
              <w:divBdr>
                <w:top w:val="none" w:sz="0" w:space="0" w:color="auto"/>
                <w:left w:val="none" w:sz="0" w:space="0" w:color="auto"/>
                <w:bottom w:val="none" w:sz="0" w:space="0" w:color="auto"/>
                <w:right w:val="none" w:sz="0" w:space="0" w:color="auto"/>
              </w:divBdr>
            </w:div>
            <w:div w:id="868879282">
              <w:marLeft w:val="0"/>
              <w:marRight w:val="0"/>
              <w:marTop w:val="0"/>
              <w:marBottom w:val="0"/>
              <w:divBdr>
                <w:top w:val="none" w:sz="0" w:space="0" w:color="auto"/>
                <w:left w:val="none" w:sz="0" w:space="0" w:color="auto"/>
                <w:bottom w:val="none" w:sz="0" w:space="0" w:color="auto"/>
                <w:right w:val="none" w:sz="0" w:space="0" w:color="auto"/>
              </w:divBdr>
            </w:div>
            <w:div w:id="746996677">
              <w:marLeft w:val="0"/>
              <w:marRight w:val="0"/>
              <w:marTop w:val="0"/>
              <w:marBottom w:val="0"/>
              <w:divBdr>
                <w:top w:val="none" w:sz="0" w:space="0" w:color="auto"/>
                <w:left w:val="none" w:sz="0" w:space="0" w:color="auto"/>
                <w:bottom w:val="none" w:sz="0" w:space="0" w:color="auto"/>
                <w:right w:val="none" w:sz="0" w:space="0" w:color="auto"/>
              </w:divBdr>
            </w:div>
            <w:div w:id="2138642673">
              <w:marLeft w:val="0"/>
              <w:marRight w:val="0"/>
              <w:marTop w:val="0"/>
              <w:marBottom w:val="0"/>
              <w:divBdr>
                <w:top w:val="none" w:sz="0" w:space="0" w:color="auto"/>
                <w:left w:val="none" w:sz="0" w:space="0" w:color="auto"/>
                <w:bottom w:val="none" w:sz="0" w:space="0" w:color="auto"/>
                <w:right w:val="none" w:sz="0" w:space="0" w:color="auto"/>
              </w:divBdr>
            </w:div>
            <w:div w:id="1695886132">
              <w:marLeft w:val="0"/>
              <w:marRight w:val="0"/>
              <w:marTop w:val="0"/>
              <w:marBottom w:val="0"/>
              <w:divBdr>
                <w:top w:val="none" w:sz="0" w:space="0" w:color="auto"/>
                <w:left w:val="none" w:sz="0" w:space="0" w:color="auto"/>
                <w:bottom w:val="none" w:sz="0" w:space="0" w:color="auto"/>
                <w:right w:val="none" w:sz="0" w:space="0" w:color="auto"/>
              </w:divBdr>
            </w:div>
            <w:div w:id="234098161">
              <w:marLeft w:val="0"/>
              <w:marRight w:val="0"/>
              <w:marTop w:val="0"/>
              <w:marBottom w:val="0"/>
              <w:divBdr>
                <w:top w:val="none" w:sz="0" w:space="0" w:color="auto"/>
                <w:left w:val="none" w:sz="0" w:space="0" w:color="auto"/>
                <w:bottom w:val="none" w:sz="0" w:space="0" w:color="auto"/>
                <w:right w:val="none" w:sz="0" w:space="0" w:color="auto"/>
              </w:divBdr>
            </w:div>
            <w:div w:id="1832401883">
              <w:marLeft w:val="0"/>
              <w:marRight w:val="0"/>
              <w:marTop w:val="0"/>
              <w:marBottom w:val="0"/>
              <w:divBdr>
                <w:top w:val="none" w:sz="0" w:space="0" w:color="auto"/>
                <w:left w:val="none" w:sz="0" w:space="0" w:color="auto"/>
                <w:bottom w:val="none" w:sz="0" w:space="0" w:color="auto"/>
                <w:right w:val="none" w:sz="0" w:space="0" w:color="auto"/>
              </w:divBdr>
            </w:div>
            <w:div w:id="1751996499">
              <w:marLeft w:val="0"/>
              <w:marRight w:val="0"/>
              <w:marTop w:val="0"/>
              <w:marBottom w:val="0"/>
              <w:divBdr>
                <w:top w:val="none" w:sz="0" w:space="0" w:color="auto"/>
                <w:left w:val="none" w:sz="0" w:space="0" w:color="auto"/>
                <w:bottom w:val="none" w:sz="0" w:space="0" w:color="auto"/>
                <w:right w:val="none" w:sz="0" w:space="0" w:color="auto"/>
              </w:divBdr>
            </w:div>
            <w:div w:id="2006275803">
              <w:marLeft w:val="0"/>
              <w:marRight w:val="0"/>
              <w:marTop w:val="0"/>
              <w:marBottom w:val="0"/>
              <w:divBdr>
                <w:top w:val="none" w:sz="0" w:space="0" w:color="auto"/>
                <w:left w:val="none" w:sz="0" w:space="0" w:color="auto"/>
                <w:bottom w:val="none" w:sz="0" w:space="0" w:color="auto"/>
                <w:right w:val="none" w:sz="0" w:space="0" w:color="auto"/>
              </w:divBdr>
            </w:div>
            <w:div w:id="514657591">
              <w:marLeft w:val="0"/>
              <w:marRight w:val="0"/>
              <w:marTop w:val="0"/>
              <w:marBottom w:val="0"/>
              <w:divBdr>
                <w:top w:val="none" w:sz="0" w:space="0" w:color="auto"/>
                <w:left w:val="none" w:sz="0" w:space="0" w:color="auto"/>
                <w:bottom w:val="none" w:sz="0" w:space="0" w:color="auto"/>
                <w:right w:val="none" w:sz="0" w:space="0" w:color="auto"/>
              </w:divBdr>
            </w:div>
            <w:div w:id="1883399874">
              <w:marLeft w:val="0"/>
              <w:marRight w:val="0"/>
              <w:marTop w:val="0"/>
              <w:marBottom w:val="0"/>
              <w:divBdr>
                <w:top w:val="none" w:sz="0" w:space="0" w:color="auto"/>
                <w:left w:val="none" w:sz="0" w:space="0" w:color="auto"/>
                <w:bottom w:val="none" w:sz="0" w:space="0" w:color="auto"/>
                <w:right w:val="none" w:sz="0" w:space="0" w:color="auto"/>
              </w:divBdr>
            </w:div>
            <w:div w:id="877082500">
              <w:marLeft w:val="0"/>
              <w:marRight w:val="0"/>
              <w:marTop w:val="0"/>
              <w:marBottom w:val="0"/>
              <w:divBdr>
                <w:top w:val="none" w:sz="0" w:space="0" w:color="auto"/>
                <w:left w:val="none" w:sz="0" w:space="0" w:color="auto"/>
                <w:bottom w:val="none" w:sz="0" w:space="0" w:color="auto"/>
                <w:right w:val="none" w:sz="0" w:space="0" w:color="auto"/>
              </w:divBdr>
            </w:div>
            <w:div w:id="1339043754">
              <w:marLeft w:val="0"/>
              <w:marRight w:val="0"/>
              <w:marTop w:val="0"/>
              <w:marBottom w:val="0"/>
              <w:divBdr>
                <w:top w:val="none" w:sz="0" w:space="0" w:color="auto"/>
                <w:left w:val="none" w:sz="0" w:space="0" w:color="auto"/>
                <w:bottom w:val="none" w:sz="0" w:space="0" w:color="auto"/>
                <w:right w:val="none" w:sz="0" w:space="0" w:color="auto"/>
              </w:divBdr>
            </w:div>
            <w:div w:id="649869662">
              <w:marLeft w:val="0"/>
              <w:marRight w:val="0"/>
              <w:marTop w:val="0"/>
              <w:marBottom w:val="0"/>
              <w:divBdr>
                <w:top w:val="none" w:sz="0" w:space="0" w:color="auto"/>
                <w:left w:val="none" w:sz="0" w:space="0" w:color="auto"/>
                <w:bottom w:val="none" w:sz="0" w:space="0" w:color="auto"/>
                <w:right w:val="none" w:sz="0" w:space="0" w:color="auto"/>
              </w:divBdr>
            </w:div>
            <w:div w:id="1483546739">
              <w:marLeft w:val="0"/>
              <w:marRight w:val="0"/>
              <w:marTop w:val="0"/>
              <w:marBottom w:val="0"/>
              <w:divBdr>
                <w:top w:val="none" w:sz="0" w:space="0" w:color="auto"/>
                <w:left w:val="none" w:sz="0" w:space="0" w:color="auto"/>
                <w:bottom w:val="none" w:sz="0" w:space="0" w:color="auto"/>
                <w:right w:val="none" w:sz="0" w:space="0" w:color="auto"/>
              </w:divBdr>
            </w:div>
            <w:div w:id="1808088733">
              <w:marLeft w:val="0"/>
              <w:marRight w:val="0"/>
              <w:marTop w:val="0"/>
              <w:marBottom w:val="0"/>
              <w:divBdr>
                <w:top w:val="none" w:sz="0" w:space="0" w:color="auto"/>
                <w:left w:val="none" w:sz="0" w:space="0" w:color="auto"/>
                <w:bottom w:val="none" w:sz="0" w:space="0" w:color="auto"/>
                <w:right w:val="none" w:sz="0" w:space="0" w:color="auto"/>
              </w:divBdr>
            </w:div>
            <w:div w:id="396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6116">
      <w:bodyDiv w:val="1"/>
      <w:marLeft w:val="0"/>
      <w:marRight w:val="0"/>
      <w:marTop w:val="0"/>
      <w:marBottom w:val="0"/>
      <w:divBdr>
        <w:top w:val="none" w:sz="0" w:space="0" w:color="auto"/>
        <w:left w:val="none" w:sz="0" w:space="0" w:color="auto"/>
        <w:bottom w:val="none" w:sz="0" w:space="0" w:color="auto"/>
        <w:right w:val="none" w:sz="0" w:space="0" w:color="auto"/>
      </w:divBdr>
      <w:divsChild>
        <w:div w:id="689842679">
          <w:marLeft w:val="0"/>
          <w:marRight w:val="0"/>
          <w:marTop w:val="0"/>
          <w:marBottom w:val="0"/>
          <w:divBdr>
            <w:top w:val="none" w:sz="0" w:space="0" w:color="auto"/>
            <w:left w:val="none" w:sz="0" w:space="0" w:color="auto"/>
            <w:bottom w:val="none" w:sz="0" w:space="0" w:color="auto"/>
            <w:right w:val="none" w:sz="0" w:space="0" w:color="auto"/>
          </w:divBdr>
          <w:divsChild>
            <w:div w:id="1865050213">
              <w:marLeft w:val="0"/>
              <w:marRight w:val="0"/>
              <w:marTop w:val="0"/>
              <w:marBottom w:val="0"/>
              <w:divBdr>
                <w:top w:val="none" w:sz="0" w:space="0" w:color="auto"/>
                <w:left w:val="none" w:sz="0" w:space="0" w:color="auto"/>
                <w:bottom w:val="none" w:sz="0" w:space="0" w:color="auto"/>
                <w:right w:val="none" w:sz="0" w:space="0" w:color="auto"/>
              </w:divBdr>
            </w:div>
            <w:div w:id="23987130">
              <w:marLeft w:val="0"/>
              <w:marRight w:val="0"/>
              <w:marTop w:val="0"/>
              <w:marBottom w:val="0"/>
              <w:divBdr>
                <w:top w:val="none" w:sz="0" w:space="0" w:color="auto"/>
                <w:left w:val="none" w:sz="0" w:space="0" w:color="auto"/>
                <w:bottom w:val="none" w:sz="0" w:space="0" w:color="auto"/>
                <w:right w:val="none" w:sz="0" w:space="0" w:color="auto"/>
              </w:divBdr>
            </w:div>
            <w:div w:id="73400691">
              <w:marLeft w:val="0"/>
              <w:marRight w:val="0"/>
              <w:marTop w:val="0"/>
              <w:marBottom w:val="0"/>
              <w:divBdr>
                <w:top w:val="none" w:sz="0" w:space="0" w:color="auto"/>
                <w:left w:val="none" w:sz="0" w:space="0" w:color="auto"/>
                <w:bottom w:val="none" w:sz="0" w:space="0" w:color="auto"/>
                <w:right w:val="none" w:sz="0" w:space="0" w:color="auto"/>
              </w:divBdr>
            </w:div>
            <w:div w:id="746921000">
              <w:marLeft w:val="0"/>
              <w:marRight w:val="0"/>
              <w:marTop w:val="0"/>
              <w:marBottom w:val="0"/>
              <w:divBdr>
                <w:top w:val="none" w:sz="0" w:space="0" w:color="auto"/>
                <w:left w:val="none" w:sz="0" w:space="0" w:color="auto"/>
                <w:bottom w:val="none" w:sz="0" w:space="0" w:color="auto"/>
                <w:right w:val="none" w:sz="0" w:space="0" w:color="auto"/>
              </w:divBdr>
            </w:div>
            <w:div w:id="1184323823">
              <w:marLeft w:val="0"/>
              <w:marRight w:val="0"/>
              <w:marTop w:val="0"/>
              <w:marBottom w:val="0"/>
              <w:divBdr>
                <w:top w:val="none" w:sz="0" w:space="0" w:color="auto"/>
                <w:left w:val="none" w:sz="0" w:space="0" w:color="auto"/>
                <w:bottom w:val="none" w:sz="0" w:space="0" w:color="auto"/>
                <w:right w:val="none" w:sz="0" w:space="0" w:color="auto"/>
              </w:divBdr>
            </w:div>
            <w:div w:id="1757819731">
              <w:marLeft w:val="0"/>
              <w:marRight w:val="0"/>
              <w:marTop w:val="0"/>
              <w:marBottom w:val="0"/>
              <w:divBdr>
                <w:top w:val="none" w:sz="0" w:space="0" w:color="auto"/>
                <w:left w:val="none" w:sz="0" w:space="0" w:color="auto"/>
                <w:bottom w:val="none" w:sz="0" w:space="0" w:color="auto"/>
                <w:right w:val="none" w:sz="0" w:space="0" w:color="auto"/>
              </w:divBdr>
            </w:div>
            <w:div w:id="437062957">
              <w:marLeft w:val="0"/>
              <w:marRight w:val="0"/>
              <w:marTop w:val="0"/>
              <w:marBottom w:val="0"/>
              <w:divBdr>
                <w:top w:val="none" w:sz="0" w:space="0" w:color="auto"/>
                <w:left w:val="none" w:sz="0" w:space="0" w:color="auto"/>
                <w:bottom w:val="none" w:sz="0" w:space="0" w:color="auto"/>
                <w:right w:val="none" w:sz="0" w:space="0" w:color="auto"/>
              </w:divBdr>
            </w:div>
            <w:div w:id="218785148">
              <w:marLeft w:val="0"/>
              <w:marRight w:val="0"/>
              <w:marTop w:val="0"/>
              <w:marBottom w:val="0"/>
              <w:divBdr>
                <w:top w:val="none" w:sz="0" w:space="0" w:color="auto"/>
                <w:left w:val="none" w:sz="0" w:space="0" w:color="auto"/>
                <w:bottom w:val="none" w:sz="0" w:space="0" w:color="auto"/>
                <w:right w:val="none" w:sz="0" w:space="0" w:color="auto"/>
              </w:divBdr>
            </w:div>
            <w:div w:id="16306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k.wikipedia.org/wiki/RES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raphql.org/lear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k.wikipedia.org/wiki/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abrahabr.ru/post/335158/"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yperlink" Target="https://knpuniversity.com/screencast/rest/intro"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tutsplus.com/ru/tutorials/what-is-graphql--cms-2927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edium.com/@weblab_tech/graphql-everything-you-need-to-know-58756ff253d8" TargetMode="External"/><Relationship Id="rId30" Type="http://schemas.openxmlformats.org/officeDocument/2006/relationships/hyperlink" Target="https://uk.wikipedia.org/wiki/%D0%A1%D0%BF%D0%B8%D1%81%D0%BE%D0%BA_%D0%BA%D0%BE%D0%B4%D1%96%D0%B2_%D1%81%D1%82%D0%B0%D0%BD%D1%83_HTTP" TargetMode="Externa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30579-74B4-419A-8933-5BB9E161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46571</Words>
  <Characters>26546</Characters>
  <Application>Microsoft Office Word</Application>
  <DocSecurity>0</DocSecurity>
  <Lines>221</Lines>
  <Paragraphs>145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Забурянний</dc:creator>
  <cp:keywords/>
  <dc:description/>
  <cp:lastModifiedBy>Андрей Забурянний</cp:lastModifiedBy>
  <cp:revision>39</cp:revision>
  <cp:lastPrinted>2018-04-24T16:53:00Z</cp:lastPrinted>
  <dcterms:created xsi:type="dcterms:W3CDTF">2018-04-22T15:44:00Z</dcterms:created>
  <dcterms:modified xsi:type="dcterms:W3CDTF">2018-04-24T17:04:00Z</dcterms:modified>
</cp:coreProperties>
</file>