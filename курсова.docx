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E1F" w:rsidRPr="00DF4856" w:rsidRDefault="00C05A1E" w:rsidP="00395E75">
      <w:pPr>
        <w:spacing w:line="360" w:lineRule="auto"/>
        <w:ind w:firstLine="709"/>
        <w:jc w:val="center"/>
        <w:rPr>
          <w:rFonts w:ascii="Times New Roman" w:hAnsi="Times New Roman" w:cs="Times New Roman"/>
          <w:sz w:val="28"/>
          <w:szCs w:val="28"/>
        </w:rPr>
      </w:pPr>
      <w:r w:rsidRPr="00DF4856">
        <w:rPr>
          <w:rFonts w:ascii="Times New Roman" w:hAnsi="Times New Roman" w:cs="Times New Roman"/>
          <w:sz w:val="28"/>
          <w:szCs w:val="28"/>
        </w:rPr>
        <w:t>ПЛАН</w:t>
      </w:r>
    </w:p>
    <w:p w:rsidR="00C05A1E" w:rsidRPr="00DF4856" w:rsidRDefault="009C7E7F" w:rsidP="00497FEF">
      <w:pPr>
        <w:pStyle w:val="a3"/>
        <w:numPr>
          <w:ilvl w:val="0"/>
          <w:numId w:val="1"/>
        </w:numPr>
        <w:spacing w:line="360" w:lineRule="auto"/>
        <w:rPr>
          <w:rFonts w:ascii="Times New Roman" w:hAnsi="Times New Roman" w:cs="Times New Roman"/>
          <w:color w:val="000000" w:themeColor="text1"/>
          <w:sz w:val="28"/>
          <w:szCs w:val="28"/>
        </w:rPr>
      </w:pPr>
      <w:r w:rsidRPr="00DF4856">
        <w:rPr>
          <w:rFonts w:ascii="Times New Roman" w:hAnsi="Times New Roman" w:cs="Times New Roman"/>
          <w:color w:val="000000" w:themeColor="text1"/>
          <w:sz w:val="28"/>
          <w:szCs w:val="28"/>
        </w:rPr>
        <w:t>Вступ.</w:t>
      </w:r>
    </w:p>
    <w:p w:rsidR="00395E75" w:rsidRPr="00DF4856" w:rsidRDefault="009C7E7F" w:rsidP="00395E75">
      <w:pPr>
        <w:pStyle w:val="a3"/>
        <w:numPr>
          <w:ilvl w:val="0"/>
          <w:numId w:val="1"/>
        </w:numPr>
        <w:spacing w:line="360" w:lineRule="auto"/>
        <w:rPr>
          <w:rFonts w:ascii="Times New Roman" w:hAnsi="Times New Roman" w:cs="Times New Roman"/>
          <w:sz w:val="28"/>
          <w:szCs w:val="28"/>
        </w:rPr>
      </w:pPr>
      <w:r w:rsidRPr="00DF4856">
        <w:rPr>
          <w:rFonts w:ascii="Times New Roman" w:hAnsi="Times New Roman" w:cs="Times New Roman"/>
          <w:color w:val="000000" w:themeColor="text1"/>
          <w:sz w:val="28"/>
          <w:szCs w:val="28"/>
        </w:rPr>
        <w:t>О</w:t>
      </w:r>
      <w:r w:rsidRPr="00DF4856">
        <w:rPr>
          <w:rFonts w:ascii="Times New Roman" w:hAnsi="Times New Roman" w:cs="Times New Roman"/>
          <w:sz w:val="28"/>
          <w:szCs w:val="28"/>
        </w:rPr>
        <w:t>сновні характеристики технології.</w:t>
      </w:r>
    </w:p>
    <w:p w:rsidR="00395E75" w:rsidRPr="00DF4856" w:rsidRDefault="00395E75" w:rsidP="00395E75">
      <w:pPr>
        <w:pStyle w:val="a3"/>
        <w:numPr>
          <w:ilvl w:val="0"/>
          <w:numId w:val="2"/>
        </w:numPr>
        <w:spacing w:line="360" w:lineRule="auto"/>
        <w:rPr>
          <w:rFonts w:ascii="Times New Roman" w:hAnsi="Times New Roman" w:cs="Times New Roman"/>
          <w:color w:val="000000" w:themeColor="text1"/>
          <w:sz w:val="28"/>
          <w:szCs w:val="28"/>
        </w:rPr>
      </w:pPr>
      <w:r w:rsidRPr="00DF4856">
        <w:rPr>
          <w:rFonts w:ascii="Times New Roman" w:hAnsi="Times New Roman" w:cs="Times New Roman"/>
          <w:color w:val="000000" w:themeColor="text1"/>
          <w:sz w:val="28"/>
          <w:szCs w:val="28"/>
        </w:rPr>
        <w:t xml:space="preserve">Загальна характеристика мови програмування </w:t>
      </w:r>
      <w:proofErr w:type="spellStart"/>
      <w:r w:rsidRPr="00DF4856">
        <w:rPr>
          <w:rFonts w:ascii="Times New Roman" w:hAnsi="Times New Roman" w:cs="Times New Roman"/>
          <w:color w:val="000000" w:themeColor="text1"/>
          <w:sz w:val="28"/>
          <w:szCs w:val="28"/>
        </w:rPr>
        <w:t>JavaScript</w:t>
      </w:r>
      <w:proofErr w:type="spellEnd"/>
      <w:r w:rsidRPr="00DF4856">
        <w:rPr>
          <w:rFonts w:ascii="Times New Roman" w:hAnsi="Times New Roman" w:cs="Times New Roman"/>
          <w:color w:val="000000" w:themeColor="text1"/>
          <w:sz w:val="28"/>
          <w:szCs w:val="28"/>
        </w:rPr>
        <w:t>.</w:t>
      </w:r>
    </w:p>
    <w:p w:rsidR="00395E75" w:rsidRPr="00DF4856" w:rsidRDefault="00395E75" w:rsidP="00395E75">
      <w:pPr>
        <w:pStyle w:val="a3"/>
        <w:numPr>
          <w:ilvl w:val="0"/>
          <w:numId w:val="2"/>
        </w:numPr>
        <w:spacing w:line="360" w:lineRule="auto"/>
        <w:rPr>
          <w:rFonts w:ascii="Times New Roman" w:hAnsi="Times New Roman" w:cs="Times New Roman"/>
          <w:color w:val="000000" w:themeColor="text1"/>
          <w:sz w:val="28"/>
          <w:szCs w:val="28"/>
        </w:rPr>
      </w:pPr>
      <w:r w:rsidRPr="00DF4856">
        <w:rPr>
          <w:rFonts w:ascii="Times New Roman" w:hAnsi="Times New Roman" w:cs="Times New Roman"/>
          <w:color w:val="000000" w:themeColor="text1"/>
          <w:sz w:val="28"/>
          <w:szCs w:val="28"/>
        </w:rPr>
        <w:t xml:space="preserve"> </w:t>
      </w:r>
      <w:proofErr w:type="spellStart"/>
      <w:r w:rsidR="00A44AC7" w:rsidRPr="00DF4856">
        <w:rPr>
          <w:rFonts w:ascii="Times New Roman" w:hAnsi="Times New Roman" w:cs="Times New Roman"/>
          <w:color w:val="000000" w:themeColor="text1"/>
          <w:sz w:val="28"/>
          <w:szCs w:val="28"/>
        </w:rPr>
        <w:t>JavaScript</w:t>
      </w:r>
      <w:proofErr w:type="spellEnd"/>
      <w:r w:rsidR="00A44AC7" w:rsidRPr="00DF4856">
        <w:rPr>
          <w:rFonts w:ascii="Times New Roman" w:hAnsi="Times New Roman" w:cs="Times New Roman"/>
          <w:color w:val="000000" w:themeColor="text1"/>
          <w:sz w:val="28"/>
          <w:szCs w:val="28"/>
        </w:rPr>
        <w:t xml:space="preserve"> як серверна мова програмування. Node.JS.</w:t>
      </w:r>
    </w:p>
    <w:p w:rsidR="00A44AC7" w:rsidRPr="00DF4856" w:rsidRDefault="00A44AC7" w:rsidP="00395E75">
      <w:pPr>
        <w:pStyle w:val="a3"/>
        <w:numPr>
          <w:ilvl w:val="0"/>
          <w:numId w:val="2"/>
        </w:numPr>
        <w:spacing w:line="360" w:lineRule="auto"/>
        <w:rPr>
          <w:rFonts w:ascii="Times New Roman" w:hAnsi="Times New Roman" w:cs="Times New Roman"/>
          <w:color w:val="000000" w:themeColor="text1"/>
          <w:sz w:val="28"/>
          <w:szCs w:val="28"/>
        </w:rPr>
      </w:pPr>
      <w:proofErr w:type="spellStart"/>
      <w:r w:rsidRPr="00DF4856">
        <w:rPr>
          <w:rFonts w:ascii="Times New Roman" w:hAnsi="Times New Roman" w:cs="Times New Roman"/>
          <w:color w:val="000000" w:themeColor="text1"/>
          <w:sz w:val="28"/>
          <w:szCs w:val="28"/>
        </w:rPr>
        <w:t>Express,js</w:t>
      </w:r>
      <w:proofErr w:type="spellEnd"/>
      <w:r w:rsidRPr="00DF4856">
        <w:rPr>
          <w:rFonts w:ascii="Times New Roman" w:hAnsi="Times New Roman" w:cs="Times New Roman"/>
          <w:color w:val="000000" w:themeColor="text1"/>
          <w:sz w:val="28"/>
          <w:szCs w:val="28"/>
        </w:rPr>
        <w:t xml:space="preserve"> – </w:t>
      </w:r>
      <w:proofErr w:type="spellStart"/>
      <w:r w:rsidRPr="00DF4856">
        <w:rPr>
          <w:rFonts w:ascii="Times New Roman" w:hAnsi="Times New Roman" w:cs="Times New Roman"/>
          <w:color w:val="000000" w:themeColor="text1"/>
          <w:sz w:val="28"/>
          <w:szCs w:val="28"/>
        </w:rPr>
        <w:t>фреймворк</w:t>
      </w:r>
      <w:proofErr w:type="spellEnd"/>
      <w:r w:rsidRPr="00DF4856">
        <w:rPr>
          <w:rFonts w:ascii="Times New Roman" w:hAnsi="Times New Roman" w:cs="Times New Roman"/>
          <w:color w:val="000000" w:themeColor="text1"/>
          <w:sz w:val="28"/>
          <w:szCs w:val="28"/>
        </w:rPr>
        <w:t xml:space="preserve"> для написання веб-застосунків. </w:t>
      </w:r>
    </w:p>
    <w:p w:rsidR="00873135" w:rsidRPr="00DF4856" w:rsidRDefault="00873135" w:rsidP="00873135">
      <w:pPr>
        <w:pStyle w:val="a3"/>
        <w:numPr>
          <w:ilvl w:val="0"/>
          <w:numId w:val="2"/>
        </w:numPr>
        <w:spacing w:line="360" w:lineRule="auto"/>
        <w:rPr>
          <w:rFonts w:ascii="Times New Roman" w:hAnsi="Times New Roman" w:cs="Times New Roman"/>
          <w:color w:val="000000" w:themeColor="text1"/>
          <w:sz w:val="28"/>
          <w:szCs w:val="28"/>
        </w:rPr>
      </w:pPr>
      <w:r w:rsidRPr="00DF4856">
        <w:rPr>
          <w:rFonts w:ascii="Times New Roman" w:hAnsi="Times New Roman" w:cs="Times New Roman"/>
          <w:sz w:val="28"/>
          <w:szCs w:val="28"/>
        </w:rPr>
        <w:t xml:space="preserve">Загальна </w:t>
      </w:r>
      <w:r w:rsidRPr="00DF4856">
        <w:rPr>
          <w:rFonts w:ascii="Times New Roman" w:hAnsi="Times New Roman" w:cs="Times New Roman"/>
          <w:color w:val="000000" w:themeColor="text1"/>
          <w:sz w:val="28"/>
          <w:szCs w:val="28"/>
        </w:rPr>
        <w:t xml:space="preserve">характеристика </w:t>
      </w:r>
      <w:r w:rsidR="000C6D05" w:rsidRPr="00DF4856">
        <w:rPr>
          <w:rFonts w:ascii="Times New Roman" w:hAnsi="Times New Roman" w:cs="Times New Roman"/>
          <w:sz w:val="28"/>
          <w:szCs w:val="28"/>
        </w:rPr>
        <w:t xml:space="preserve">REST </w:t>
      </w:r>
      <w:r w:rsidRPr="00DF4856">
        <w:rPr>
          <w:rFonts w:ascii="Times New Roman" w:hAnsi="Times New Roman" w:cs="Times New Roman"/>
          <w:color w:val="000000" w:themeColor="text1"/>
          <w:sz w:val="28"/>
          <w:szCs w:val="28"/>
        </w:rPr>
        <w:t>API, та її призначення в сучасному програмному забезпеченні.</w:t>
      </w:r>
    </w:p>
    <w:p w:rsidR="00395E75" w:rsidRPr="00DF4856" w:rsidRDefault="00497FEF" w:rsidP="00395E75">
      <w:pPr>
        <w:pStyle w:val="a3"/>
        <w:numPr>
          <w:ilvl w:val="0"/>
          <w:numId w:val="2"/>
        </w:numPr>
        <w:spacing w:line="360" w:lineRule="auto"/>
        <w:rPr>
          <w:rFonts w:ascii="Times New Roman" w:hAnsi="Times New Roman" w:cs="Times New Roman"/>
          <w:color w:val="000000" w:themeColor="text1"/>
          <w:sz w:val="28"/>
          <w:szCs w:val="28"/>
        </w:rPr>
      </w:pPr>
      <w:r w:rsidRPr="00DF4856">
        <w:rPr>
          <w:rFonts w:ascii="Times New Roman" w:hAnsi="Times New Roman" w:cs="Times New Roman"/>
          <w:color w:val="000000" w:themeColor="text1"/>
          <w:sz w:val="28"/>
          <w:szCs w:val="28"/>
        </w:rPr>
        <w:t xml:space="preserve">Загальна характеристика </w:t>
      </w:r>
      <w:proofErr w:type="spellStart"/>
      <w:r w:rsidRPr="00DF4856">
        <w:rPr>
          <w:rFonts w:ascii="Times New Roman" w:hAnsi="Times New Roman" w:cs="Times New Roman"/>
          <w:color w:val="000000" w:themeColor="text1"/>
          <w:sz w:val="28"/>
          <w:szCs w:val="28"/>
        </w:rPr>
        <w:t>GraphQL</w:t>
      </w:r>
      <w:proofErr w:type="spellEnd"/>
      <w:r w:rsidRPr="00DF4856">
        <w:rPr>
          <w:rFonts w:ascii="Times New Roman" w:hAnsi="Times New Roman" w:cs="Times New Roman"/>
          <w:color w:val="000000" w:themeColor="text1"/>
          <w:sz w:val="28"/>
          <w:szCs w:val="28"/>
        </w:rPr>
        <w:t>, його призначення у сучасному програмному забезпеченні.</w:t>
      </w:r>
    </w:p>
    <w:p w:rsidR="00F05E70" w:rsidRPr="00DF4856" w:rsidRDefault="00F05E70" w:rsidP="00F05E70">
      <w:pPr>
        <w:pStyle w:val="a3"/>
        <w:numPr>
          <w:ilvl w:val="0"/>
          <w:numId w:val="1"/>
        </w:numPr>
        <w:spacing w:line="360" w:lineRule="auto"/>
        <w:rPr>
          <w:rFonts w:ascii="Times New Roman" w:hAnsi="Times New Roman" w:cs="Times New Roman"/>
          <w:color w:val="000000" w:themeColor="text1"/>
          <w:sz w:val="28"/>
          <w:szCs w:val="28"/>
        </w:rPr>
      </w:pPr>
      <w:r w:rsidRPr="00DF4856">
        <w:rPr>
          <w:rFonts w:ascii="Times New Roman" w:hAnsi="Times New Roman" w:cs="Times New Roman"/>
          <w:color w:val="000000" w:themeColor="text1"/>
          <w:sz w:val="28"/>
          <w:szCs w:val="28"/>
        </w:rPr>
        <w:t xml:space="preserve">Визначення технології </w:t>
      </w:r>
      <w:r w:rsidR="000C6D05" w:rsidRPr="00DF4856">
        <w:rPr>
          <w:rFonts w:ascii="Times New Roman" w:hAnsi="Times New Roman" w:cs="Times New Roman"/>
          <w:sz w:val="28"/>
          <w:szCs w:val="28"/>
        </w:rPr>
        <w:t xml:space="preserve">REST </w:t>
      </w:r>
      <w:r w:rsidRPr="00DF4856">
        <w:rPr>
          <w:rFonts w:ascii="Times New Roman" w:hAnsi="Times New Roman" w:cs="Times New Roman"/>
          <w:color w:val="000000" w:themeColor="text1"/>
          <w:sz w:val="28"/>
          <w:szCs w:val="28"/>
        </w:rPr>
        <w:t>API:</w:t>
      </w:r>
    </w:p>
    <w:p w:rsidR="00F05E70" w:rsidRPr="00DF4856" w:rsidRDefault="00F05E70" w:rsidP="00F05E70">
      <w:pPr>
        <w:pStyle w:val="a3"/>
        <w:numPr>
          <w:ilvl w:val="0"/>
          <w:numId w:val="3"/>
        </w:numPr>
        <w:spacing w:line="360" w:lineRule="auto"/>
        <w:rPr>
          <w:rFonts w:ascii="Times New Roman" w:hAnsi="Times New Roman" w:cs="Times New Roman"/>
          <w:color w:val="000000" w:themeColor="text1"/>
          <w:sz w:val="28"/>
          <w:szCs w:val="28"/>
        </w:rPr>
      </w:pPr>
      <w:r w:rsidRPr="00DF4856">
        <w:rPr>
          <w:rFonts w:ascii="Times New Roman" w:hAnsi="Times New Roman" w:cs="Times New Roman"/>
          <w:color w:val="000000" w:themeColor="text1"/>
          <w:sz w:val="28"/>
          <w:szCs w:val="28"/>
        </w:rPr>
        <w:t xml:space="preserve">Основні поняття </w:t>
      </w:r>
      <w:r w:rsidR="000C6D05" w:rsidRPr="00DF4856">
        <w:rPr>
          <w:rFonts w:ascii="Times New Roman" w:hAnsi="Times New Roman" w:cs="Times New Roman"/>
          <w:sz w:val="28"/>
          <w:szCs w:val="28"/>
        </w:rPr>
        <w:t xml:space="preserve">REST </w:t>
      </w:r>
      <w:r w:rsidRPr="00DF4856">
        <w:rPr>
          <w:rFonts w:ascii="Times New Roman" w:hAnsi="Times New Roman" w:cs="Times New Roman"/>
          <w:color w:val="000000" w:themeColor="text1"/>
          <w:sz w:val="28"/>
          <w:szCs w:val="28"/>
        </w:rPr>
        <w:t>API.</w:t>
      </w:r>
    </w:p>
    <w:p w:rsidR="00816C29" w:rsidRPr="00DF4856" w:rsidRDefault="00816C29" w:rsidP="00F05E70">
      <w:pPr>
        <w:pStyle w:val="a3"/>
        <w:numPr>
          <w:ilvl w:val="0"/>
          <w:numId w:val="3"/>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Семантика протоколу HTTP. </w:t>
      </w:r>
    </w:p>
    <w:p w:rsidR="00497FEF" w:rsidRPr="00DF4856" w:rsidRDefault="00497FEF" w:rsidP="00497FEF">
      <w:pPr>
        <w:pStyle w:val="a3"/>
        <w:numPr>
          <w:ilvl w:val="0"/>
          <w:numId w:val="1"/>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Визначення технології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w:t>
      </w:r>
    </w:p>
    <w:p w:rsidR="00497FEF" w:rsidRPr="00DF4856" w:rsidRDefault="00497FEF" w:rsidP="00497FEF">
      <w:pPr>
        <w:pStyle w:val="a3"/>
        <w:numPr>
          <w:ilvl w:val="0"/>
          <w:numId w:val="3"/>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Основні поняття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w:t>
      </w:r>
    </w:p>
    <w:p w:rsidR="00497FEF" w:rsidRPr="00DF4856" w:rsidRDefault="00497FEF" w:rsidP="00497FEF">
      <w:pPr>
        <w:pStyle w:val="a3"/>
        <w:numPr>
          <w:ilvl w:val="0"/>
          <w:numId w:val="3"/>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Основні задачі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та підходи до їх розв’язку.</w:t>
      </w:r>
    </w:p>
    <w:p w:rsidR="00497FEF" w:rsidRPr="00DF4856" w:rsidRDefault="00497FEF" w:rsidP="00497FEF">
      <w:pPr>
        <w:pStyle w:val="a3"/>
        <w:numPr>
          <w:ilvl w:val="0"/>
          <w:numId w:val="3"/>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Порівняльна характеристика </w:t>
      </w:r>
      <w:r w:rsidR="000C6D05"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 xml:space="preserve">технології з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їх переваги та недоліки.</w:t>
      </w:r>
    </w:p>
    <w:p w:rsidR="00497FEF" w:rsidRPr="00DF4856" w:rsidRDefault="00692197" w:rsidP="00497FEF">
      <w:pPr>
        <w:pStyle w:val="a3"/>
        <w:numPr>
          <w:ilvl w:val="0"/>
          <w:numId w:val="1"/>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Реалізація технології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xml:space="preserve">, як альтернативи  </w:t>
      </w:r>
      <w:r w:rsidR="000C6D05"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API.</w:t>
      </w:r>
    </w:p>
    <w:p w:rsidR="00692197" w:rsidRPr="00DF4856" w:rsidRDefault="005B3F4D" w:rsidP="00692197">
      <w:pPr>
        <w:pStyle w:val="a3"/>
        <w:numPr>
          <w:ilvl w:val="0"/>
          <w:numId w:val="4"/>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Основні переваги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xml:space="preserve">, над </w:t>
      </w:r>
      <w:r w:rsidR="000C6D05"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API.</w:t>
      </w:r>
    </w:p>
    <w:p w:rsidR="005B3F4D" w:rsidRPr="00DF4856" w:rsidRDefault="005B3F4D" w:rsidP="00692197">
      <w:pPr>
        <w:pStyle w:val="a3"/>
        <w:numPr>
          <w:ilvl w:val="0"/>
          <w:numId w:val="4"/>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Способи доступу до даних за допомогою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w:t>
      </w:r>
    </w:p>
    <w:p w:rsidR="005B3F4D" w:rsidRPr="00DF4856" w:rsidRDefault="005B3F4D" w:rsidP="005B3F4D">
      <w:pPr>
        <w:pStyle w:val="a3"/>
        <w:numPr>
          <w:ilvl w:val="0"/>
          <w:numId w:val="1"/>
        </w:numPr>
        <w:spacing w:line="360" w:lineRule="auto"/>
        <w:rPr>
          <w:rFonts w:ascii="Times New Roman" w:hAnsi="Times New Roman" w:cs="Times New Roman"/>
          <w:sz w:val="28"/>
          <w:szCs w:val="28"/>
        </w:rPr>
      </w:pPr>
      <w:r w:rsidRPr="00DF4856">
        <w:rPr>
          <w:rFonts w:ascii="Times New Roman" w:hAnsi="Times New Roman" w:cs="Times New Roman"/>
          <w:sz w:val="28"/>
          <w:szCs w:val="28"/>
        </w:rPr>
        <w:t>Висновок.</w:t>
      </w:r>
    </w:p>
    <w:p w:rsidR="005B3F4D" w:rsidRPr="00DF4856" w:rsidRDefault="005B3F4D" w:rsidP="005B3F4D">
      <w:pPr>
        <w:pStyle w:val="a3"/>
        <w:numPr>
          <w:ilvl w:val="0"/>
          <w:numId w:val="1"/>
        </w:numPr>
        <w:spacing w:line="360" w:lineRule="auto"/>
        <w:rPr>
          <w:rFonts w:ascii="Times New Roman" w:hAnsi="Times New Roman" w:cs="Times New Roman"/>
          <w:sz w:val="28"/>
          <w:szCs w:val="28"/>
        </w:rPr>
      </w:pPr>
      <w:r w:rsidRPr="00DF4856">
        <w:rPr>
          <w:rFonts w:ascii="Times New Roman" w:hAnsi="Times New Roman" w:cs="Times New Roman"/>
          <w:sz w:val="28"/>
          <w:szCs w:val="28"/>
        </w:rPr>
        <w:t>Список використаної літератури.</w:t>
      </w:r>
    </w:p>
    <w:p w:rsidR="005B3F4D" w:rsidRPr="00DF4856" w:rsidRDefault="005B3F4D" w:rsidP="005B3F4D">
      <w:pPr>
        <w:spacing w:line="360" w:lineRule="auto"/>
        <w:jc w:val="center"/>
        <w:rPr>
          <w:rFonts w:ascii="Times New Roman" w:hAnsi="Times New Roman" w:cs="Times New Roman"/>
          <w:sz w:val="28"/>
          <w:szCs w:val="28"/>
        </w:rPr>
      </w:pPr>
    </w:p>
    <w:p w:rsidR="005B3F4D" w:rsidRPr="00DF4856" w:rsidRDefault="005B3F4D" w:rsidP="005B3F4D">
      <w:pPr>
        <w:spacing w:line="360" w:lineRule="auto"/>
        <w:jc w:val="center"/>
        <w:rPr>
          <w:rFonts w:ascii="Times New Roman" w:hAnsi="Times New Roman" w:cs="Times New Roman"/>
          <w:sz w:val="28"/>
          <w:szCs w:val="28"/>
        </w:rPr>
      </w:pPr>
    </w:p>
    <w:p w:rsidR="005B3F4D" w:rsidRPr="00DF4856" w:rsidRDefault="005B3F4D" w:rsidP="005B3F4D">
      <w:pPr>
        <w:spacing w:line="360" w:lineRule="auto"/>
        <w:jc w:val="center"/>
        <w:rPr>
          <w:rFonts w:ascii="Times New Roman" w:hAnsi="Times New Roman" w:cs="Times New Roman"/>
          <w:sz w:val="28"/>
          <w:szCs w:val="28"/>
        </w:rPr>
      </w:pPr>
    </w:p>
    <w:p w:rsidR="005B3F4D" w:rsidRPr="00DF4856" w:rsidRDefault="005B3F4D" w:rsidP="005B3F4D">
      <w:pPr>
        <w:spacing w:line="360" w:lineRule="auto"/>
        <w:jc w:val="center"/>
        <w:rPr>
          <w:rFonts w:ascii="Times New Roman" w:hAnsi="Times New Roman" w:cs="Times New Roman"/>
          <w:sz w:val="28"/>
          <w:szCs w:val="28"/>
        </w:rPr>
      </w:pPr>
    </w:p>
    <w:p w:rsidR="005B3F4D" w:rsidRPr="00DF4856" w:rsidRDefault="005B3F4D" w:rsidP="00A44AC7">
      <w:pPr>
        <w:spacing w:line="360" w:lineRule="auto"/>
        <w:rPr>
          <w:rFonts w:ascii="Times New Roman" w:hAnsi="Times New Roman" w:cs="Times New Roman"/>
          <w:sz w:val="28"/>
          <w:szCs w:val="28"/>
        </w:rPr>
      </w:pPr>
    </w:p>
    <w:p w:rsidR="001225B5" w:rsidRPr="00DF4856" w:rsidRDefault="005B3F4D" w:rsidP="00973CFF">
      <w:pPr>
        <w:spacing w:line="360" w:lineRule="auto"/>
        <w:jc w:val="center"/>
        <w:rPr>
          <w:rFonts w:ascii="Times New Roman" w:hAnsi="Times New Roman" w:cs="Times New Roman"/>
          <w:b/>
          <w:sz w:val="28"/>
          <w:szCs w:val="28"/>
        </w:rPr>
      </w:pPr>
      <w:r w:rsidRPr="00DF4856">
        <w:rPr>
          <w:rFonts w:ascii="Times New Roman" w:hAnsi="Times New Roman" w:cs="Times New Roman"/>
          <w:b/>
          <w:sz w:val="28"/>
          <w:szCs w:val="28"/>
        </w:rPr>
        <w:lastRenderedPageBreak/>
        <w:t>ВСТУП</w:t>
      </w:r>
    </w:p>
    <w:p w:rsidR="00973CFF" w:rsidRPr="00DF4856" w:rsidRDefault="00973CFF" w:rsidP="00395E75">
      <w:pPr>
        <w:spacing w:line="360" w:lineRule="auto"/>
        <w:ind w:firstLine="709"/>
        <w:rPr>
          <w:rFonts w:ascii="Times New Roman" w:hAnsi="Times New Roman" w:cs="Times New Roman"/>
          <w:sz w:val="28"/>
          <w:szCs w:val="28"/>
        </w:rPr>
      </w:pPr>
      <w:r w:rsidRPr="00DF4856">
        <w:rPr>
          <w:rFonts w:ascii="Times New Roman" w:hAnsi="Times New Roman" w:cs="Times New Roman"/>
          <w:sz w:val="28"/>
          <w:szCs w:val="28"/>
        </w:rPr>
        <w:t xml:space="preserve">У 2012 році всередині компанії </w:t>
      </w:r>
      <w:proofErr w:type="spellStart"/>
      <w:r w:rsidRPr="00DF4856">
        <w:rPr>
          <w:rFonts w:ascii="Times New Roman" w:hAnsi="Times New Roman" w:cs="Times New Roman"/>
          <w:sz w:val="28"/>
          <w:szCs w:val="28"/>
        </w:rPr>
        <w:t>Facebook</w:t>
      </w:r>
      <w:proofErr w:type="spellEnd"/>
      <w:r w:rsidRPr="00DF4856">
        <w:rPr>
          <w:rFonts w:ascii="Times New Roman" w:hAnsi="Times New Roman" w:cs="Times New Roman"/>
          <w:sz w:val="28"/>
          <w:szCs w:val="28"/>
        </w:rPr>
        <w:t xml:space="preserve"> розробники під час створення мобільного додатку </w:t>
      </w:r>
      <w:proofErr w:type="spellStart"/>
      <w:r w:rsidRPr="00DF4856">
        <w:rPr>
          <w:rFonts w:ascii="Times New Roman" w:hAnsi="Times New Roman" w:cs="Times New Roman"/>
          <w:sz w:val="28"/>
          <w:szCs w:val="28"/>
        </w:rPr>
        <w:t>Facebook</w:t>
      </w:r>
      <w:proofErr w:type="spellEnd"/>
      <w:r w:rsidRPr="00DF4856">
        <w:rPr>
          <w:rFonts w:ascii="Times New Roman" w:hAnsi="Times New Roman" w:cs="Times New Roman"/>
          <w:sz w:val="28"/>
          <w:szCs w:val="28"/>
        </w:rPr>
        <w:t xml:space="preserve"> для </w:t>
      </w:r>
      <w:proofErr w:type="spellStart"/>
      <w:r w:rsidRPr="00DF4856">
        <w:rPr>
          <w:rFonts w:ascii="Times New Roman" w:hAnsi="Times New Roman" w:cs="Times New Roman"/>
          <w:sz w:val="28"/>
          <w:szCs w:val="28"/>
        </w:rPr>
        <w:t>iOS</w:t>
      </w:r>
      <w:proofErr w:type="spellEnd"/>
      <w:r w:rsidRPr="00DF4856">
        <w:rPr>
          <w:rFonts w:ascii="Times New Roman" w:hAnsi="Times New Roman" w:cs="Times New Roman"/>
          <w:sz w:val="28"/>
          <w:szCs w:val="28"/>
        </w:rPr>
        <w:t xml:space="preserve"> та </w:t>
      </w:r>
      <w:proofErr w:type="spellStart"/>
      <w:r w:rsidRPr="00DF4856">
        <w:rPr>
          <w:rFonts w:ascii="Times New Roman" w:hAnsi="Times New Roman" w:cs="Times New Roman"/>
          <w:sz w:val="28"/>
          <w:szCs w:val="28"/>
        </w:rPr>
        <w:t>Android</w:t>
      </w:r>
      <w:proofErr w:type="spellEnd"/>
      <w:r w:rsidRPr="00DF4856">
        <w:rPr>
          <w:rFonts w:ascii="Times New Roman" w:hAnsi="Times New Roman" w:cs="Times New Roman"/>
          <w:sz w:val="28"/>
          <w:szCs w:val="28"/>
        </w:rPr>
        <w:t xml:space="preserve"> користувачів зіштовхнулись з новою для них проблемою.</w:t>
      </w:r>
      <w:r w:rsidR="00283C32" w:rsidRPr="00DF4856">
        <w:rPr>
          <w:rFonts w:ascii="Times New Roman" w:hAnsi="Times New Roman" w:cs="Times New Roman"/>
          <w:sz w:val="28"/>
          <w:szCs w:val="28"/>
        </w:rPr>
        <w:t xml:space="preserve"> Проблема полягала в тому, що чим складнішими ставали їхні додатки, тим частіше вони </w:t>
      </w:r>
      <w:r w:rsidR="008130A3" w:rsidRPr="00DF4856">
        <w:rPr>
          <w:rFonts w:ascii="Times New Roman" w:hAnsi="Times New Roman" w:cs="Times New Roman"/>
          <w:sz w:val="28"/>
          <w:szCs w:val="28"/>
        </w:rPr>
        <w:t>виходили з ладу</w:t>
      </w:r>
      <w:r w:rsidR="00283C32" w:rsidRPr="00DF4856">
        <w:rPr>
          <w:rFonts w:ascii="Times New Roman" w:hAnsi="Times New Roman" w:cs="Times New Roman"/>
          <w:sz w:val="28"/>
          <w:szCs w:val="28"/>
        </w:rPr>
        <w:t xml:space="preserve">, також значно сповільнювалась робота самого додатку. </w:t>
      </w:r>
      <w:r w:rsidRPr="00DF4856">
        <w:rPr>
          <w:rFonts w:ascii="Times New Roman" w:hAnsi="Times New Roman" w:cs="Times New Roman"/>
          <w:sz w:val="28"/>
          <w:szCs w:val="28"/>
        </w:rPr>
        <w:t>Ї</w:t>
      </w:r>
      <w:r w:rsidR="00ED603B" w:rsidRPr="00DF4856">
        <w:rPr>
          <w:rFonts w:ascii="Times New Roman" w:hAnsi="Times New Roman" w:cs="Times New Roman"/>
          <w:sz w:val="28"/>
          <w:szCs w:val="28"/>
        </w:rPr>
        <w:t>м був потрібен достатньо</w:t>
      </w:r>
      <w:r w:rsidRPr="00DF4856">
        <w:rPr>
          <w:rFonts w:ascii="Times New Roman" w:hAnsi="Times New Roman" w:cs="Times New Roman"/>
          <w:sz w:val="28"/>
          <w:szCs w:val="28"/>
        </w:rPr>
        <w:t xml:space="preserve"> потужний API для отримання інформації, який би дав змогу описати весь </w:t>
      </w:r>
      <w:proofErr w:type="spellStart"/>
      <w:r w:rsidRPr="00DF4856">
        <w:rPr>
          <w:rFonts w:ascii="Times New Roman" w:hAnsi="Times New Roman" w:cs="Times New Roman"/>
          <w:sz w:val="28"/>
          <w:szCs w:val="28"/>
        </w:rPr>
        <w:t>Facebook</w:t>
      </w:r>
      <w:proofErr w:type="spellEnd"/>
      <w:r w:rsidRPr="00DF4856">
        <w:rPr>
          <w:rFonts w:ascii="Times New Roman" w:hAnsi="Times New Roman" w:cs="Times New Roman"/>
          <w:sz w:val="28"/>
          <w:szCs w:val="28"/>
        </w:rPr>
        <w:t>, але в той же час достатньо простий для вивчення та використання їхніми розробниками</w:t>
      </w:r>
      <w:r w:rsidR="00E660A7" w:rsidRPr="00DF4856">
        <w:rPr>
          <w:rFonts w:ascii="Times New Roman" w:hAnsi="Times New Roman" w:cs="Times New Roman"/>
          <w:sz w:val="28"/>
          <w:szCs w:val="28"/>
        </w:rPr>
        <w:t>.</w:t>
      </w:r>
      <w:r w:rsidR="00A91AE4" w:rsidRPr="00DF4856">
        <w:rPr>
          <w:rFonts w:ascii="Times New Roman" w:hAnsi="Times New Roman" w:cs="Times New Roman"/>
          <w:sz w:val="28"/>
          <w:szCs w:val="28"/>
        </w:rPr>
        <w:t xml:space="preserve"> Основною причиною, чому </w:t>
      </w:r>
      <w:r w:rsidR="000C6D05" w:rsidRPr="00DF4856">
        <w:rPr>
          <w:rFonts w:ascii="Times New Roman" w:hAnsi="Times New Roman" w:cs="Times New Roman"/>
          <w:sz w:val="28"/>
          <w:szCs w:val="28"/>
        </w:rPr>
        <w:t xml:space="preserve">REST </w:t>
      </w:r>
      <w:r w:rsidR="00A91AE4" w:rsidRPr="00DF4856">
        <w:rPr>
          <w:rFonts w:ascii="Times New Roman" w:hAnsi="Times New Roman" w:cs="Times New Roman"/>
          <w:sz w:val="28"/>
          <w:szCs w:val="28"/>
        </w:rPr>
        <w:t>технологія не давала змоги вирішити їхні проблеми це те, що виникала занадто велика відмінність між даними, які вони хотіли використати в їхніх додатках, та запитами до сервера яких потребувала дана технологія. Крім цього виникали мережеві проблеми стосовно отримання даних</w:t>
      </w:r>
      <w:r w:rsidR="00CD3728" w:rsidRPr="00DF4856">
        <w:rPr>
          <w:rFonts w:ascii="Times New Roman" w:hAnsi="Times New Roman" w:cs="Times New Roman"/>
          <w:sz w:val="28"/>
          <w:szCs w:val="28"/>
        </w:rPr>
        <w:t xml:space="preserve"> такі, як: переповнення даними та недовантаження даних. Таке розчарування надихнуло трьох розробників цієї компанії Лі Байрона, Ніка </w:t>
      </w:r>
      <w:proofErr w:type="spellStart"/>
      <w:r w:rsidR="00CD3728" w:rsidRPr="00DF4856">
        <w:rPr>
          <w:rFonts w:ascii="Times New Roman" w:hAnsi="Times New Roman" w:cs="Times New Roman"/>
          <w:sz w:val="28"/>
          <w:szCs w:val="28"/>
        </w:rPr>
        <w:t>Шрока</w:t>
      </w:r>
      <w:proofErr w:type="spellEnd"/>
      <w:r w:rsidR="00CD3728" w:rsidRPr="00DF4856">
        <w:rPr>
          <w:rFonts w:ascii="Times New Roman" w:hAnsi="Times New Roman" w:cs="Times New Roman"/>
          <w:sz w:val="28"/>
          <w:szCs w:val="28"/>
        </w:rPr>
        <w:t xml:space="preserve"> та </w:t>
      </w:r>
      <w:proofErr w:type="spellStart"/>
      <w:r w:rsidR="00CD3728" w:rsidRPr="00DF4856">
        <w:rPr>
          <w:rFonts w:ascii="Times New Roman" w:hAnsi="Times New Roman" w:cs="Times New Roman"/>
          <w:sz w:val="28"/>
          <w:szCs w:val="28"/>
        </w:rPr>
        <w:t>Дена</w:t>
      </w:r>
      <w:proofErr w:type="spellEnd"/>
      <w:r w:rsidR="00CD3728" w:rsidRPr="00DF4856">
        <w:rPr>
          <w:rFonts w:ascii="Times New Roman" w:hAnsi="Times New Roman" w:cs="Times New Roman"/>
          <w:sz w:val="28"/>
          <w:szCs w:val="28"/>
        </w:rPr>
        <w:t xml:space="preserve"> </w:t>
      </w:r>
      <w:proofErr w:type="spellStart"/>
      <w:r w:rsidR="00CD3728" w:rsidRPr="00DF4856">
        <w:rPr>
          <w:rFonts w:ascii="Times New Roman" w:hAnsi="Times New Roman" w:cs="Times New Roman"/>
          <w:sz w:val="28"/>
          <w:szCs w:val="28"/>
        </w:rPr>
        <w:t>Шафера</w:t>
      </w:r>
      <w:proofErr w:type="spellEnd"/>
      <w:r w:rsidR="00CD3728" w:rsidRPr="00DF4856">
        <w:rPr>
          <w:rFonts w:ascii="Times New Roman" w:hAnsi="Times New Roman" w:cs="Times New Roman"/>
          <w:sz w:val="28"/>
          <w:szCs w:val="28"/>
        </w:rPr>
        <w:t xml:space="preserve"> на створення нового проекту, яким в решті і став </w:t>
      </w:r>
      <w:proofErr w:type="spellStart"/>
      <w:r w:rsidR="00CD3728" w:rsidRPr="00DF4856">
        <w:rPr>
          <w:rFonts w:ascii="Times New Roman" w:hAnsi="Times New Roman" w:cs="Times New Roman"/>
          <w:sz w:val="28"/>
          <w:szCs w:val="28"/>
        </w:rPr>
        <w:t>GraphQL</w:t>
      </w:r>
      <w:proofErr w:type="spellEnd"/>
      <w:r w:rsidR="00CD3728" w:rsidRPr="00DF4856">
        <w:rPr>
          <w:rFonts w:ascii="Times New Roman" w:hAnsi="Times New Roman" w:cs="Times New Roman"/>
          <w:sz w:val="28"/>
          <w:szCs w:val="28"/>
        </w:rPr>
        <w:t>.</w:t>
      </w:r>
    </w:p>
    <w:p w:rsidR="00060CB9" w:rsidRPr="00DF4856" w:rsidRDefault="0026447A" w:rsidP="00CD3728">
      <w:pPr>
        <w:spacing w:line="360" w:lineRule="auto"/>
        <w:ind w:firstLine="360"/>
        <w:rPr>
          <w:rFonts w:ascii="Times New Roman" w:hAnsi="Times New Roman" w:cs="Times New Roman"/>
          <w:sz w:val="28"/>
          <w:szCs w:val="28"/>
        </w:rPr>
      </w:pP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xml:space="preserve"> був створений в 2012 році,</w:t>
      </w:r>
      <w:r w:rsidR="00CD3728" w:rsidRPr="00DF4856">
        <w:rPr>
          <w:rFonts w:ascii="Times New Roman" w:hAnsi="Times New Roman" w:cs="Times New Roman"/>
          <w:sz w:val="28"/>
          <w:szCs w:val="28"/>
        </w:rPr>
        <w:t xml:space="preserve"> і протягом трьох років активно використовувався компанією </w:t>
      </w:r>
      <w:proofErr w:type="spellStart"/>
      <w:r w:rsidR="00CD3728" w:rsidRPr="00DF4856">
        <w:rPr>
          <w:rFonts w:ascii="Times New Roman" w:hAnsi="Times New Roman" w:cs="Times New Roman"/>
          <w:sz w:val="28"/>
          <w:szCs w:val="28"/>
        </w:rPr>
        <w:t>Facebook</w:t>
      </w:r>
      <w:proofErr w:type="spellEnd"/>
      <w:r w:rsidR="00CD3728" w:rsidRPr="00DF4856">
        <w:rPr>
          <w:rFonts w:ascii="Times New Roman" w:hAnsi="Times New Roman" w:cs="Times New Roman"/>
          <w:sz w:val="28"/>
          <w:szCs w:val="28"/>
        </w:rPr>
        <w:t>,</w:t>
      </w:r>
      <w:r w:rsidRPr="00DF4856">
        <w:rPr>
          <w:rFonts w:ascii="Times New Roman" w:hAnsi="Times New Roman" w:cs="Times New Roman"/>
          <w:sz w:val="28"/>
          <w:szCs w:val="28"/>
        </w:rPr>
        <w:t xml:space="preserve"> а вже в 2015 році відбувся його перший публічний реліз. Дана технологія була розроблена, як альтернатива </w:t>
      </w:r>
      <w:r w:rsidR="000C6D05"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API</w:t>
      </w:r>
      <w:ins w:id="0" w:author="Користувач Windows" w:date="2018-02-02T15:40:00Z">
        <w:r w:rsidR="0071414D" w:rsidRPr="00DF4856">
          <w:rPr>
            <w:rFonts w:ascii="Times New Roman" w:hAnsi="Times New Roman" w:cs="Times New Roman"/>
            <w:sz w:val="28"/>
            <w:szCs w:val="28"/>
          </w:rPr>
          <w:t>, та інши</w:t>
        </w:r>
      </w:ins>
      <w:r w:rsidR="001C54F1" w:rsidRPr="00DF4856">
        <w:rPr>
          <w:rFonts w:ascii="Times New Roman" w:hAnsi="Times New Roman" w:cs="Times New Roman"/>
          <w:sz w:val="28"/>
          <w:szCs w:val="28"/>
        </w:rPr>
        <w:t>м</w:t>
      </w:r>
      <w:ins w:id="1" w:author="Користувач Windows" w:date="2018-02-02T15:40:00Z">
        <w:r w:rsidR="0071414D" w:rsidRPr="00DF4856">
          <w:rPr>
            <w:rFonts w:ascii="Times New Roman" w:hAnsi="Times New Roman" w:cs="Times New Roman"/>
            <w:sz w:val="28"/>
            <w:szCs w:val="28"/>
          </w:rPr>
          <w:t xml:space="preserve"> спеціальни</w:t>
        </w:r>
      </w:ins>
      <w:r w:rsidR="001C54F1" w:rsidRPr="00DF4856">
        <w:rPr>
          <w:rFonts w:ascii="Times New Roman" w:hAnsi="Times New Roman" w:cs="Times New Roman"/>
          <w:sz w:val="28"/>
          <w:szCs w:val="28"/>
        </w:rPr>
        <w:t xml:space="preserve">м </w:t>
      </w:r>
      <w:ins w:id="2" w:author="Користувач Windows" w:date="2018-02-02T15:40:00Z">
        <w:r w:rsidR="0071414D" w:rsidRPr="00DF4856">
          <w:rPr>
            <w:rFonts w:ascii="Times New Roman" w:hAnsi="Times New Roman" w:cs="Times New Roman"/>
            <w:sz w:val="28"/>
            <w:szCs w:val="28"/>
          </w:rPr>
          <w:t>веб-сервісни</w:t>
        </w:r>
      </w:ins>
      <w:r w:rsidR="001C54F1" w:rsidRPr="00DF4856">
        <w:rPr>
          <w:rFonts w:ascii="Times New Roman" w:hAnsi="Times New Roman" w:cs="Times New Roman"/>
          <w:sz w:val="28"/>
          <w:szCs w:val="28"/>
        </w:rPr>
        <w:t>м</w:t>
      </w:r>
      <w:ins w:id="3" w:author="Користувач Windows" w:date="2018-02-02T15:40:00Z">
        <w:r w:rsidR="0071414D" w:rsidRPr="00DF4856">
          <w:rPr>
            <w:rFonts w:ascii="Times New Roman" w:hAnsi="Times New Roman" w:cs="Times New Roman"/>
            <w:sz w:val="28"/>
            <w:szCs w:val="28"/>
          </w:rPr>
          <w:t xml:space="preserve"> </w:t>
        </w:r>
        <w:proofErr w:type="spellStart"/>
        <w:r w:rsidR="0071414D" w:rsidRPr="00DF4856">
          <w:rPr>
            <w:rFonts w:ascii="Times New Roman" w:hAnsi="Times New Roman" w:cs="Times New Roman"/>
            <w:sz w:val="28"/>
            <w:szCs w:val="28"/>
          </w:rPr>
          <w:t>архітектур</w:t>
        </w:r>
      </w:ins>
      <w:r w:rsidR="001C54F1" w:rsidRPr="00DF4856">
        <w:rPr>
          <w:rFonts w:ascii="Times New Roman" w:hAnsi="Times New Roman" w:cs="Times New Roman"/>
          <w:sz w:val="28"/>
          <w:szCs w:val="28"/>
        </w:rPr>
        <w:t>ам</w:t>
      </w:r>
      <w:proofErr w:type="spellEnd"/>
      <w:ins w:id="4" w:author="Користувач Windows" w:date="2018-02-02T15:40:00Z">
        <w:r w:rsidR="0071414D" w:rsidRPr="00DF4856">
          <w:rPr>
            <w:rFonts w:ascii="Times New Roman" w:hAnsi="Times New Roman" w:cs="Times New Roman"/>
            <w:sz w:val="28"/>
            <w:szCs w:val="28"/>
          </w:rPr>
          <w:t xml:space="preserve">. </w:t>
        </w:r>
      </w:ins>
      <w:r w:rsidR="00060CB9" w:rsidRPr="00DF4856">
        <w:rPr>
          <w:rFonts w:ascii="Times New Roman" w:hAnsi="Times New Roman" w:cs="Times New Roman"/>
          <w:sz w:val="28"/>
          <w:szCs w:val="28"/>
        </w:rPr>
        <w:t>Основними пр</w:t>
      </w:r>
      <w:r w:rsidR="00A20684" w:rsidRPr="00DF4856">
        <w:rPr>
          <w:rFonts w:ascii="Times New Roman" w:hAnsi="Times New Roman" w:cs="Times New Roman"/>
          <w:sz w:val="28"/>
          <w:szCs w:val="28"/>
        </w:rPr>
        <w:t>и</w:t>
      </w:r>
      <w:r w:rsidR="00060CB9" w:rsidRPr="00DF4856">
        <w:rPr>
          <w:rFonts w:ascii="Times New Roman" w:hAnsi="Times New Roman" w:cs="Times New Roman"/>
          <w:sz w:val="28"/>
          <w:szCs w:val="28"/>
        </w:rPr>
        <w:t xml:space="preserve">чинами, чому на даний момент багато компаній відмовляються від </w:t>
      </w:r>
      <w:r w:rsidR="000C6D05" w:rsidRPr="00DF4856">
        <w:rPr>
          <w:rFonts w:ascii="Times New Roman" w:hAnsi="Times New Roman" w:cs="Times New Roman"/>
          <w:sz w:val="28"/>
          <w:szCs w:val="28"/>
        </w:rPr>
        <w:t xml:space="preserve">REST </w:t>
      </w:r>
      <w:r w:rsidR="00060CB9" w:rsidRPr="00DF4856">
        <w:rPr>
          <w:rFonts w:ascii="Times New Roman" w:hAnsi="Times New Roman" w:cs="Times New Roman"/>
          <w:sz w:val="28"/>
          <w:szCs w:val="28"/>
        </w:rPr>
        <w:t>технології</w:t>
      </w:r>
      <w:r w:rsidR="0007572D" w:rsidRPr="00DF4856">
        <w:rPr>
          <w:rFonts w:ascii="Times New Roman" w:hAnsi="Times New Roman" w:cs="Times New Roman"/>
          <w:sz w:val="28"/>
          <w:szCs w:val="28"/>
        </w:rPr>
        <w:t>,</w:t>
      </w:r>
      <w:r w:rsidR="00060CB9" w:rsidRPr="00DF4856">
        <w:rPr>
          <w:rFonts w:ascii="Times New Roman" w:hAnsi="Times New Roman" w:cs="Times New Roman"/>
          <w:sz w:val="28"/>
          <w:szCs w:val="28"/>
        </w:rPr>
        <w:t xml:space="preserve"> є наступні:</w:t>
      </w:r>
    </w:p>
    <w:p w:rsidR="00060CB9" w:rsidRPr="00DF4856" w:rsidRDefault="00060CB9" w:rsidP="00060CB9">
      <w:pPr>
        <w:pStyle w:val="a3"/>
        <w:numPr>
          <w:ilvl w:val="0"/>
          <w:numId w:val="6"/>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Їх </w:t>
      </w:r>
      <w:r w:rsidR="000C6D05"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API</w:t>
      </w:r>
      <w:r w:rsidRPr="00DF4856" w:rsidDel="009649B6">
        <w:rPr>
          <w:rFonts w:ascii="Times New Roman" w:hAnsi="Times New Roman" w:cs="Times New Roman"/>
          <w:sz w:val="28"/>
          <w:szCs w:val="28"/>
        </w:rPr>
        <w:t xml:space="preserve"> </w:t>
      </w:r>
      <w:r w:rsidRPr="00DF4856">
        <w:rPr>
          <w:rFonts w:ascii="Times New Roman" w:hAnsi="Times New Roman" w:cs="Times New Roman"/>
          <w:sz w:val="28"/>
          <w:szCs w:val="28"/>
        </w:rPr>
        <w:t>став настільки складним, що це затримує та ускладнює розробку додатку.</w:t>
      </w:r>
    </w:p>
    <w:p w:rsidR="00A20684" w:rsidRPr="00DF4856" w:rsidRDefault="00060CB9" w:rsidP="00060CB9">
      <w:pPr>
        <w:pStyle w:val="a3"/>
        <w:numPr>
          <w:ilvl w:val="0"/>
          <w:numId w:val="6"/>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Вони хочуть відокремити </w:t>
      </w:r>
      <w:proofErr w:type="spellStart"/>
      <w:r w:rsidRPr="00DF4856">
        <w:rPr>
          <w:rFonts w:ascii="Times New Roman" w:hAnsi="Times New Roman" w:cs="Times New Roman"/>
          <w:sz w:val="28"/>
          <w:szCs w:val="28"/>
        </w:rPr>
        <w:t>Front-End</w:t>
      </w:r>
      <w:proofErr w:type="spellEnd"/>
      <w:r w:rsidRPr="00DF4856">
        <w:rPr>
          <w:rFonts w:ascii="Times New Roman" w:hAnsi="Times New Roman" w:cs="Times New Roman"/>
          <w:sz w:val="28"/>
          <w:szCs w:val="28"/>
        </w:rPr>
        <w:t xml:space="preserve"> та </w:t>
      </w:r>
      <w:proofErr w:type="spellStart"/>
      <w:r w:rsidRPr="00DF4856">
        <w:rPr>
          <w:rFonts w:ascii="Times New Roman" w:hAnsi="Times New Roman" w:cs="Times New Roman"/>
          <w:sz w:val="28"/>
          <w:szCs w:val="28"/>
        </w:rPr>
        <w:t>Back-End</w:t>
      </w:r>
      <w:proofErr w:type="spellEnd"/>
      <w:r w:rsidRPr="00DF4856">
        <w:rPr>
          <w:rFonts w:ascii="Times New Roman" w:hAnsi="Times New Roman" w:cs="Times New Roman"/>
          <w:sz w:val="28"/>
          <w:szCs w:val="28"/>
        </w:rPr>
        <w:t xml:space="preserve"> для пришвидшення розробки додатку.</w:t>
      </w:r>
    </w:p>
    <w:p w:rsidR="009E2404" w:rsidRPr="00DF4856" w:rsidRDefault="009649B6" w:rsidP="009E2404">
      <w:pPr>
        <w:pStyle w:val="a3"/>
        <w:numPr>
          <w:ilvl w:val="0"/>
          <w:numId w:val="6"/>
        </w:numPr>
        <w:spacing w:line="360" w:lineRule="auto"/>
        <w:rPr>
          <w:rFonts w:ascii="Times New Roman" w:hAnsi="Times New Roman" w:cs="Times New Roman"/>
          <w:sz w:val="28"/>
          <w:szCs w:val="28"/>
        </w:rPr>
      </w:pPr>
      <w:del w:id="5" w:author="Користувач Windows" w:date="2018-02-02T15:39:00Z">
        <w:r w:rsidRPr="00DF4856" w:rsidDel="009649B6">
          <w:rPr>
            <w:rFonts w:ascii="Times New Roman" w:hAnsi="Times New Roman" w:cs="Times New Roman"/>
            <w:sz w:val="28"/>
            <w:szCs w:val="28"/>
          </w:rPr>
          <w:delText>технології</w:delText>
        </w:r>
        <w:r w:rsidR="0026447A" w:rsidRPr="00DF4856" w:rsidDel="009649B6">
          <w:rPr>
            <w:rFonts w:ascii="Times New Roman" w:hAnsi="Times New Roman" w:cs="Times New Roman"/>
            <w:sz w:val="28"/>
            <w:szCs w:val="28"/>
          </w:rPr>
          <w:delText>, та інших спеці</w:delText>
        </w:r>
        <w:r w:rsidRPr="00DF4856" w:rsidDel="009649B6">
          <w:rPr>
            <w:rFonts w:ascii="Times New Roman" w:hAnsi="Times New Roman" w:cs="Times New Roman"/>
            <w:sz w:val="28"/>
            <w:szCs w:val="28"/>
          </w:rPr>
          <w:delText xml:space="preserve">альних веб-сервісних архітектур. </w:delText>
        </w:r>
      </w:del>
      <w:r w:rsidR="00A20684" w:rsidRPr="00DF4856">
        <w:rPr>
          <w:rFonts w:ascii="Times New Roman" w:hAnsi="Times New Roman" w:cs="Times New Roman"/>
          <w:sz w:val="28"/>
          <w:szCs w:val="28"/>
        </w:rPr>
        <w:t>У компанії є мобільний клієнт, і вони турбуються про швидкість відповіді клієнту на його запит.</w:t>
      </w:r>
    </w:p>
    <w:p w:rsidR="00A20684" w:rsidRPr="00DF4856" w:rsidRDefault="00A20684" w:rsidP="00060CB9">
      <w:pPr>
        <w:pStyle w:val="a3"/>
        <w:numPr>
          <w:ilvl w:val="0"/>
          <w:numId w:val="6"/>
        </w:numPr>
        <w:spacing w:line="360" w:lineRule="auto"/>
        <w:rPr>
          <w:rFonts w:ascii="Times New Roman" w:hAnsi="Times New Roman" w:cs="Times New Roman"/>
          <w:sz w:val="28"/>
          <w:szCs w:val="28"/>
        </w:rPr>
      </w:pPr>
      <w:r w:rsidRPr="00DF4856">
        <w:rPr>
          <w:rFonts w:ascii="Times New Roman" w:hAnsi="Times New Roman" w:cs="Times New Roman"/>
          <w:sz w:val="28"/>
          <w:szCs w:val="28"/>
        </w:rPr>
        <w:lastRenderedPageBreak/>
        <w:t>Чіткість формування запиту, тобто клієнт отримає лише те, що йому потрібно і ніякої надлишкової інформації.</w:t>
      </w:r>
    </w:p>
    <w:p w:rsidR="0007572D" w:rsidRPr="00DF4856" w:rsidRDefault="0037098E" w:rsidP="00CD3728">
      <w:p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В даний момент існує декілька різних реалізацій даної технології. Головними конкурентами в цій сфері є </w:t>
      </w:r>
      <w:proofErr w:type="spellStart"/>
      <w:r w:rsidRPr="00DF4856">
        <w:rPr>
          <w:rFonts w:ascii="Times New Roman" w:hAnsi="Times New Roman" w:cs="Times New Roman"/>
          <w:sz w:val="28"/>
          <w:szCs w:val="28"/>
        </w:rPr>
        <w:t>Facebook</w:t>
      </w:r>
      <w:proofErr w:type="spellEnd"/>
      <w:r w:rsidRPr="00DF4856">
        <w:rPr>
          <w:rFonts w:ascii="Times New Roman" w:hAnsi="Times New Roman" w:cs="Times New Roman"/>
          <w:sz w:val="28"/>
          <w:szCs w:val="28"/>
        </w:rPr>
        <w:t xml:space="preserve"> та </w:t>
      </w:r>
      <w:proofErr w:type="spellStart"/>
      <w:r w:rsidRPr="00DF4856">
        <w:rPr>
          <w:rFonts w:ascii="Times New Roman" w:hAnsi="Times New Roman" w:cs="Times New Roman"/>
          <w:sz w:val="28"/>
          <w:szCs w:val="28"/>
        </w:rPr>
        <w:t>Apollo</w:t>
      </w:r>
      <w:proofErr w:type="spellEnd"/>
      <w:r w:rsidRPr="00DF4856">
        <w:rPr>
          <w:rFonts w:ascii="Times New Roman" w:hAnsi="Times New Roman" w:cs="Times New Roman"/>
          <w:sz w:val="28"/>
          <w:szCs w:val="28"/>
        </w:rPr>
        <w:t xml:space="preserve">. </w:t>
      </w:r>
    </w:p>
    <w:p w:rsidR="0007572D" w:rsidRPr="00DF4856" w:rsidRDefault="0007572D" w:rsidP="005B3F4D">
      <w:pPr>
        <w:spacing w:line="360" w:lineRule="auto"/>
        <w:rPr>
          <w:rFonts w:ascii="Times New Roman" w:hAnsi="Times New Roman" w:cs="Times New Roman"/>
          <w:sz w:val="28"/>
          <w:szCs w:val="28"/>
        </w:rPr>
      </w:pPr>
    </w:p>
    <w:p w:rsidR="0007572D" w:rsidRPr="00DF4856" w:rsidRDefault="0007572D" w:rsidP="005B3F4D">
      <w:pPr>
        <w:spacing w:line="360" w:lineRule="auto"/>
        <w:rPr>
          <w:rFonts w:ascii="Times New Roman" w:hAnsi="Times New Roman" w:cs="Times New Roman"/>
          <w:sz w:val="28"/>
          <w:szCs w:val="28"/>
        </w:rPr>
      </w:pPr>
    </w:p>
    <w:p w:rsidR="0007572D" w:rsidRPr="00DF4856" w:rsidRDefault="0007572D" w:rsidP="005B3F4D">
      <w:pPr>
        <w:spacing w:line="360" w:lineRule="auto"/>
        <w:rPr>
          <w:rFonts w:ascii="Times New Roman" w:hAnsi="Times New Roman" w:cs="Times New Roman"/>
          <w:sz w:val="28"/>
          <w:szCs w:val="28"/>
        </w:rPr>
      </w:pPr>
    </w:p>
    <w:p w:rsidR="0007572D" w:rsidRPr="00DF4856" w:rsidRDefault="0007572D" w:rsidP="005B3F4D">
      <w:pPr>
        <w:spacing w:line="360" w:lineRule="auto"/>
        <w:rPr>
          <w:rFonts w:ascii="Times New Roman" w:hAnsi="Times New Roman" w:cs="Times New Roman"/>
          <w:sz w:val="28"/>
          <w:szCs w:val="28"/>
        </w:rPr>
      </w:pPr>
    </w:p>
    <w:p w:rsidR="00973CFF" w:rsidRPr="00DF4856" w:rsidRDefault="00973CFF" w:rsidP="00973CFF">
      <w:pPr>
        <w:spacing w:line="360" w:lineRule="auto"/>
        <w:rPr>
          <w:rFonts w:ascii="Times New Roman" w:hAnsi="Times New Roman" w:cs="Times New Roman"/>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CD3728" w:rsidRPr="00DF4856" w:rsidRDefault="00CD3728" w:rsidP="00973CFF">
      <w:pPr>
        <w:spacing w:line="360" w:lineRule="auto"/>
        <w:jc w:val="center"/>
        <w:rPr>
          <w:rFonts w:ascii="Times New Roman" w:hAnsi="Times New Roman" w:cs="Times New Roman"/>
          <w:b/>
          <w:sz w:val="28"/>
          <w:szCs w:val="28"/>
        </w:rPr>
      </w:pPr>
    </w:p>
    <w:p w:rsidR="00F61D5D" w:rsidRPr="00DF4856" w:rsidRDefault="00F61D5D" w:rsidP="00A00E26">
      <w:pPr>
        <w:spacing w:line="360" w:lineRule="auto"/>
        <w:rPr>
          <w:rFonts w:ascii="Times New Roman" w:hAnsi="Times New Roman" w:cs="Times New Roman"/>
          <w:b/>
          <w:sz w:val="28"/>
          <w:szCs w:val="28"/>
        </w:rPr>
      </w:pPr>
    </w:p>
    <w:p w:rsidR="001F16C4" w:rsidRPr="00DF4856" w:rsidRDefault="001F16C4" w:rsidP="00A00E26">
      <w:pPr>
        <w:spacing w:line="360" w:lineRule="auto"/>
        <w:rPr>
          <w:rFonts w:ascii="Times New Roman" w:hAnsi="Times New Roman" w:cs="Times New Roman"/>
          <w:b/>
          <w:sz w:val="28"/>
          <w:szCs w:val="28"/>
        </w:rPr>
      </w:pPr>
    </w:p>
    <w:p w:rsidR="001F16C4" w:rsidRPr="00DF4856" w:rsidRDefault="0007572D" w:rsidP="001F16C4">
      <w:pPr>
        <w:spacing w:line="360" w:lineRule="auto"/>
        <w:jc w:val="center"/>
        <w:rPr>
          <w:rFonts w:ascii="Times New Roman" w:hAnsi="Times New Roman" w:cs="Times New Roman"/>
          <w:b/>
          <w:sz w:val="28"/>
          <w:szCs w:val="28"/>
        </w:rPr>
      </w:pPr>
      <w:r w:rsidRPr="00DF4856">
        <w:rPr>
          <w:rFonts w:ascii="Times New Roman" w:hAnsi="Times New Roman" w:cs="Times New Roman"/>
          <w:b/>
          <w:sz w:val="28"/>
          <w:szCs w:val="28"/>
        </w:rPr>
        <w:lastRenderedPageBreak/>
        <w:t>Основні характеристики технології</w:t>
      </w:r>
    </w:p>
    <w:p w:rsidR="00A1653E" w:rsidRPr="00DF4856" w:rsidRDefault="00A1653E" w:rsidP="001F16C4">
      <w:pPr>
        <w:pStyle w:val="a3"/>
        <w:numPr>
          <w:ilvl w:val="1"/>
          <w:numId w:val="10"/>
        </w:numPr>
        <w:spacing w:line="360" w:lineRule="auto"/>
        <w:rPr>
          <w:rFonts w:ascii="Times New Roman" w:hAnsi="Times New Roman" w:cs="Times New Roman"/>
          <w:b/>
          <w:sz w:val="28"/>
          <w:szCs w:val="28"/>
        </w:rPr>
      </w:pPr>
      <w:r w:rsidRPr="00DF4856">
        <w:rPr>
          <w:rFonts w:ascii="Times New Roman" w:hAnsi="Times New Roman" w:cs="Times New Roman"/>
          <w:color w:val="000000" w:themeColor="text1"/>
          <w:sz w:val="28"/>
          <w:szCs w:val="28"/>
        </w:rPr>
        <w:t xml:space="preserve">Загальна характеристика мови програмування </w:t>
      </w:r>
      <w:proofErr w:type="spellStart"/>
      <w:r w:rsidRPr="00DF4856">
        <w:rPr>
          <w:rFonts w:ascii="Times New Roman" w:hAnsi="Times New Roman" w:cs="Times New Roman"/>
          <w:color w:val="000000" w:themeColor="text1"/>
          <w:sz w:val="28"/>
          <w:szCs w:val="28"/>
        </w:rPr>
        <w:t>JavaScript</w:t>
      </w:r>
      <w:proofErr w:type="spellEnd"/>
      <w:r w:rsidRPr="00DF4856">
        <w:rPr>
          <w:rFonts w:ascii="Times New Roman" w:hAnsi="Times New Roman" w:cs="Times New Roman"/>
          <w:color w:val="000000" w:themeColor="text1"/>
          <w:sz w:val="28"/>
          <w:szCs w:val="28"/>
        </w:rPr>
        <w:t>.</w:t>
      </w:r>
    </w:p>
    <w:p w:rsidR="001F16C4" w:rsidRPr="00DF4856" w:rsidRDefault="001F16C4" w:rsidP="00852790">
      <w:pPr>
        <w:spacing w:line="360" w:lineRule="auto"/>
        <w:ind w:firstLine="360"/>
        <w:rPr>
          <w:rFonts w:ascii="Times New Roman" w:hAnsi="Times New Roman" w:cs="Times New Roman"/>
          <w:sz w:val="28"/>
          <w:szCs w:val="28"/>
        </w:rPr>
      </w:pPr>
      <w:proofErr w:type="spellStart"/>
      <w:r w:rsidRPr="00DF4856">
        <w:rPr>
          <w:rFonts w:ascii="Times New Roman" w:hAnsi="Times New Roman" w:cs="Times New Roman"/>
          <w:b/>
          <w:sz w:val="28"/>
          <w:szCs w:val="28"/>
        </w:rPr>
        <w:t>Javascript</w:t>
      </w:r>
      <w:proofErr w:type="spellEnd"/>
      <w:r w:rsidRPr="00DF4856">
        <w:rPr>
          <w:rFonts w:ascii="Times New Roman" w:hAnsi="Times New Roman" w:cs="Times New Roman"/>
          <w:b/>
          <w:sz w:val="28"/>
          <w:szCs w:val="28"/>
        </w:rPr>
        <w:t xml:space="preserve"> </w:t>
      </w:r>
      <w:r w:rsidRPr="00DF4856">
        <w:rPr>
          <w:rFonts w:ascii="Times New Roman" w:hAnsi="Times New Roman" w:cs="Times New Roman"/>
          <w:sz w:val="28"/>
          <w:szCs w:val="28"/>
        </w:rPr>
        <w:t>(</w:t>
      </w:r>
      <w:r w:rsidRPr="00DF4856">
        <w:rPr>
          <w:rFonts w:ascii="Times New Roman" w:hAnsi="Times New Roman" w:cs="Times New Roman"/>
          <w:b/>
          <w:sz w:val="28"/>
          <w:szCs w:val="28"/>
        </w:rPr>
        <w:t>JS</w:t>
      </w:r>
      <w:r w:rsidRPr="00DF4856">
        <w:rPr>
          <w:rFonts w:ascii="Times New Roman" w:hAnsi="Times New Roman" w:cs="Times New Roman"/>
          <w:sz w:val="28"/>
          <w:szCs w:val="28"/>
        </w:rPr>
        <w:t xml:space="preserve">) – це динамічна, об’єктно орієнтована, </w:t>
      </w:r>
      <w:proofErr w:type="spellStart"/>
      <w:r w:rsidRPr="00DF4856">
        <w:rPr>
          <w:rFonts w:ascii="Times New Roman" w:hAnsi="Times New Roman" w:cs="Times New Roman"/>
          <w:sz w:val="28"/>
          <w:szCs w:val="28"/>
        </w:rPr>
        <w:t>прототипна</w:t>
      </w:r>
      <w:proofErr w:type="spellEnd"/>
      <w:r w:rsidRPr="00DF4856">
        <w:rPr>
          <w:rFonts w:ascii="Times New Roman" w:hAnsi="Times New Roman" w:cs="Times New Roman"/>
          <w:sz w:val="28"/>
          <w:szCs w:val="28"/>
        </w:rPr>
        <w:t xml:space="preserve"> мова програмування, яка приносить інтерактивність веб-сайтам. Дана мова найчастіше використовується для створення сценаріїв веб-сторінок, що дає можливість на стороні клієнта взаємодіяти з користувачем. Також за допомогою </w:t>
      </w:r>
      <w:proofErr w:type="spellStart"/>
      <w:r w:rsidRPr="00DF4856">
        <w:rPr>
          <w:rFonts w:ascii="Times New Roman" w:hAnsi="Times New Roman" w:cs="Times New Roman"/>
          <w:sz w:val="28"/>
          <w:szCs w:val="28"/>
        </w:rPr>
        <w:t>j</w:t>
      </w:r>
      <w:r w:rsidRPr="00DF4856">
        <w:rPr>
          <w:rFonts w:ascii="Times New Roman" w:hAnsi="Times New Roman" w:cs="Times New Roman"/>
          <w:sz w:val="28"/>
          <w:szCs w:val="28"/>
        </w:rPr>
        <w:t>avascript</w:t>
      </w:r>
      <w:proofErr w:type="spellEnd"/>
      <w:r w:rsidRPr="00DF4856">
        <w:rPr>
          <w:rFonts w:ascii="Times New Roman" w:hAnsi="Times New Roman" w:cs="Times New Roman"/>
          <w:sz w:val="28"/>
          <w:szCs w:val="28"/>
        </w:rPr>
        <w:t xml:space="preserve"> </w:t>
      </w:r>
      <w:r w:rsidR="00852790" w:rsidRPr="00DF4856">
        <w:rPr>
          <w:rFonts w:ascii="Times New Roman" w:hAnsi="Times New Roman" w:cs="Times New Roman"/>
          <w:sz w:val="28"/>
          <w:szCs w:val="28"/>
        </w:rPr>
        <w:t>можна виконувати такі дії,</w:t>
      </w:r>
      <w:r w:rsidRPr="00DF4856">
        <w:rPr>
          <w:rFonts w:ascii="Times New Roman" w:hAnsi="Times New Roman" w:cs="Times New Roman"/>
          <w:sz w:val="28"/>
          <w:szCs w:val="28"/>
        </w:rPr>
        <w:t xml:space="preserve"> як: керування браузером, ас</w:t>
      </w:r>
      <w:r w:rsidR="00852790" w:rsidRPr="00DF4856">
        <w:rPr>
          <w:rFonts w:ascii="Times New Roman" w:hAnsi="Times New Roman" w:cs="Times New Roman"/>
          <w:sz w:val="28"/>
          <w:szCs w:val="28"/>
        </w:rPr>
        <w:t xml:space="preserve">инхронний (паралельний) обмін інформацією з сервером, зміна структури та зовнішнього вигляду веб-сторінок. </w:t>
      </w:r>
      <w:r w:rsidRPr="00DF4856">
        <w:rPr>
          <w:rFonts w:ascii="Times New Roman" w:hAnsi="Times New Roman" w:cs="Times New Roman"/>
          <w:sz w:val="28"/>
          <w:szCs w:val="28"/>
        </w:rPr>
        <w:t xml:space="preserve"> </w:t>
      </w:r>
    </w:p>
    <w:p w:rsidR="00852790" w:rsidRPr="00DF4856" w:rsidRDefault="00852790" w:rsidP="00852790">
      <w:p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Класифікують </w:t>
      </w:r>
      <w:proofErr w:type="spellStart"/>
      <w:r w:rsidRPr="00DF4856">
        <w:rPr>
          <w:rFonts w:ascii="Times New Roman" w:hAnsi="Times New Roman" w:cs="Times New Roman"/>
          <w:sz w:val="28"/>
          <w:szCs w:val="28"/>
        </w:rPr>
        <w:t>javascript</w:t>
      </w:r>
      <w:proofErr w:type="spellEnd"/>
      <w:r w:rsidRPr="00DF4856">
        <w:rPr>
          <w:rFonts w:ascii="Times New Roman" w:hAnsi="Times New Roman" w:cs="Times New Roman"/>
          <w:sz w:val="28"/>
          <w:szCs w:val="28"/>
        </w:rPr>
        <w:t xml:space="preserve">, як </w:t>
      </w:r>
      <w:proofErr w:type="spellStart"/>
      <w:r w:rsidRPr="00DF4856">
        <w:rPr>
          <w:rFonts w:ascii="Times New Roman" w:hAnsi="Times New Roman" w:cs="Times New Roman"/>
          <w:sz w:val="28"/>
          <w:szCs w:val="28"/>
        </w:rPr>
        <w:t>прототипну</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скриптову</w:t>
      </w:r>
      <w:proofErr w:type="spellEnd"/>
      <w:r w:rsidRPr="00DF4856">
        <w:rPr>
          <w:rFonts w:ascii="Times New Roman" w:hAnsi="Times New Roman" w:cs="Times New Roman"/>
          <w:sz w:val="28"/>
          <w:szCs w:val="28"/>
        </w:rPr>
        <w:t xml:space="preserve"> мову програмування з динамічною типізацією. Також дана мова, окрім </w:t>
      </w:r>
      <w:proofErr w:type="spellStart"/>
      <w:r w:rsidRPr="00DF4856">
        <w:rPr>
          <w:rFonts w:ascii="Times New Roman" w:hAnsi="Times New Roman" w:cs="Times New Roman"/>
          <w:sz w:val="28"/>
          <w:szCs w:val="28"/>
        </w:rPr>
        <w:t>прототипної</w:t>
      </w:r>
      <w:proofErr w:type="spellEnd"/>
      <w:r w:rsidRPr="00DF4856">
        <w:rPr>
          <w:rFonts w:ascii="Times New Roman" w:hAnsi="Times New Roman" w:cs="Times New Roman"/>
          <w:sz w:val="28"/>
          <w:szCs w:val="28"/>
        </w:rPr>
        <w:t xml:space="preserve"> підтримую також і інші парадигми програмування, а саме: імперативну та частково функціональну. </w:t>
      </w:r>
    </w:p>
    <w:p w:rsidR="00852790" w:rsidRPr="00DF4856" w:rsidRDefault="00852790" w:rsidP="00852790">
      <w:p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Основними напрямками в яких використовується </w:t>
      </w:r>
      <w:proofErr w:type="spellStart"/>
      <w:r w:rsidRPr="00DF4856">
        <w:rPr>
          <w:rFonts w:ascii="Times New Roman" w:hAnsi="Times New Roman" w:cs="Times New Roman"/>
          <w:sz w:val="28"/>
          <w:szCs w:val="28"/>
        </w:rPr>
        <w:t>javascript</w:t>
      </w:r>
      <w:proofErr w:type="spellEnd"/>
      <w:r w:rsidRPr="00DF4856">
        <w:rPr>
          <w:rFonts w:ascii="Times New Roman" w:hAnsi="Times New Roman" w:cs="Times New Roman"/>
          <w:sz w:val="28"/>
          <w:szCs w:val="28"/>
        </w:rPr>
        <w:t xml:space="preserve"> є наступні:</w:t>
      </w:r>
    </w:p>
    <w:p w:rsidR="00852790" w:rsidRPr="00DF4856" w:rsidRDefault="00852790" w:rsidP="00852790">
      <w:pPr>
        <w:pStyle w:val="a3"/>
        <w:numPr>
          <w:ilvl w:val="0"/>
          <w:numId w:val="19"/>
        </w:numPr>
        <w:spacing w:line="360" w:lineRule="auto"/>
        <w:rPr>
          <w:rFonts w:ascii="Times New Roman" w:hAnsi="Times New Roman" w:cs="Times New Roman"/>
          <w:sz w:val="28"/>
          <w:szCs w:val="28"/>
        </w:rPr>
      </w:pPr>
      <w:r w:rsidRPr="00DF4856">
        <w:rPr>
          <w:rFonts w:ascii="Times New Roman" w:hAnsi="Times New Roman" w:cs="Times New Roman"/>
          <w:sz w:val="28"/>
          <w:szCs w:val="28"/>
        </w:rPr>
        <w:t>Написання сценаріїв веб-сторінок для надання їм інтерактивності;</w:t>
      </w:r>
    </w:p>
    <w:p w:rsidR="00852790" w:rsidRPr="00DF4856" w:rsidRDefault="00852790" w:rsidP="00852790">
      <w:pPr>
        <w:pStyle w:val="a3"/>
        <w:numPr>
          <w:ilvl w:val="0"/>
          <w:numId w:val="19"/>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Створення </w:t>
      </w:r>
      <w:proofErr w:type="spellStart"/>
      <w:r w:rsidRPr="00DF4856">
        <w:rPr>
          <w:rFonts w:ascii="Times New Roman" w:hAnsi="Times New Roman" w:cs="Times New Roman"/>
          <w:sz w:val="28"/>
          <w:szCs w:val="28"/>
        </w:rPr>
        <w:t>односторінкових</w:t>
      </w:r>
      <w:proofErr w:type="spellEnd"/>
      <w:r w:rsidRPr="00DF4856">
        <w:rPr>
          <w:rFonts w:ascii="Times New Roman" w:hAnsi="Times New Roman" w:cs="Times New Roman"/>
          <w:sz w:val="28"/>
          <w:szCs w:val="28"/>
        </w:rPr>
        <w:t xml:space="preserve"> веб-додатків;</w:t>
      </w:r>
    </w:p>
    <w:p w:rsidR="00852790" w:rsidRPr="00DF4856" w:rsidRDefault="00852790" w:rsidP="00852790">
      <w:pPr>
        <w:pStyle w:val="a3"/>
        <w:numPr>
          <w:ilvl w:val="0"/>
          <w:numId w:val="19"/>
        </w:numPr>
        <w:spacing w:line="360" w:lineRule="auto"/>
        <w:rPr>
          <w:rFonts w:ascii="Times New Roman" w:hAnsi="Times New Roman" w:cs="Times New Roman"/>
          <w:sz w:val="28"/>
          <w:szCs w:val="28"/>
        </w:rPr>
      </w:pPr>
      <w:r w:rsidRPr="00DF4856">
        <w:rPr>
          <w:rFonts w:ascii="Times New Roman" w:hAnsi="Times New Roman" w:cs="Times New Roman"/>
          <w:sz w:val="28"/>
          <w:szCs w:val="28"/>
        </w:rPr>
        <w:t>Створення мобільних додатків;</w:t>
      </w:r>
    </w:p>
    <w:p w:rsidR="00852790" w:rsidRPr="00DF4856" w:rsidRDefault="00852790" w:rsidP="00852790">
      <w:pPr>
        <w:pStyle w:val="a3"/>
        <w:numPr>
          <w:ilvl w:val="0"/>
          <w:numId w:val="19"/>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Програмування на стороні сервера за допомогою </w:t>
      </w:r>
      <w:r w:rsidR="00FC0612" w:rsidRPr="00DF4856">
        <w:rPr>
          <w:rFonts w:ascii="Times New Roman" w:hAnsi="Times New Roman" w:cs="Times New Roman"/>
          <w:sz w:val="28"/>
          <w:szCs w:val="28"/>
        </w:rPr>
        <w:t>Node.js.</w:t>
      </w:r>
    </w:p>
    <w:p w:rsidR="00FC0612" w:rsidRPr="00DF4856" w:rsidRDefault="00FC0612" w:rsidP="00FC0612">
      <w:p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На даний момент </w:t>
      </w:r>
      <w:proofErr w:type="spellStart"/>
      <w:r w:rsidRPr="00DF4856">
        <w:rPr>
          <w:rFonts w:ascii="Times New Roman" w:hAnsi="Times New Roman" w:cs="Times New Roman"/>
          <w:sz w:val="28"/>
          <w:szCs w:val="28"/>
        </w:rPr>
        <w:t>javascript</w:t>
      </w:r>
      <w:proofErr w:type="spellEnd"/>
      <w:r w:rsidRPr="00DF4856">
        <w:rPr>
          <w:rFonts w:ascii="Times New Roman" w:hAnsi="Times New Roman" w:cs="Times New Roman"/>
          <w:sz w:val="28"/>
          <w:szCs w:val="28"/>
        </w:rPr>
        <w:t xml:space="preserve"> є однією з найпопулярніших мов програмування в інтернеті. Це пояснюється зручним та багатим функціоналом, якими володіє дана мова, а саме:</w:t>
      </w:r>
    </w:p>
    <w:p w:rsidR="00FC0612" w:rsidRPr="00DF4856" w:rsidRDefault="00FC0612" w:rsidP="00FC0612">
      <w:pPr>
        <w:pStyle w:val="a3"/>
        <w:numPr>
          <w:ilvl w:val="0"/>
          <w:numId w:val="20"/>
        </w:numPr>
        <w:spacing w:line="360" w:lineRule="auto"/>
        <w:rPr>
          <w:rFonts w:ascii="Times New Roman" w:hAnsi="Times New Roman" w:cs="Times New Roman"/>
          <w:sz w:val="28"/>
          <w:szCs w:val="28"/>
        </w:rPr>
      </w:pPr>
      <w:r w:rsidRPr="00DF4856">
        <w:rPr>
          <w:rFonts w:ascii="Times New Roman" w:hAnsi="Times New Roman" w:cs="Times New Roman"/>
          <w:sz w:val="28"/>
          <w:szCs w:val="28"/>
        </w:rPr>
        <w:t>Об’єкти, з можливістю динамічної зміни типу завдяки механізму прототипів;</w:t>
      </w:r>
    </w:p>
    <w:p w:rsidR="00FC0612" w:rsidRPr="00DF4856" w:rsidRDefault="00FC0612" w:rsidP="00FC0612">
      <w:pPr>
        <w:pStyle w:val="a3"/>
        <w:numPr>
          <w:ilvl w:val="0"/>
          <w:numId w:val="20"/>
        </w:numPr>
        <w:spacing w:line="360" w:lineRule="auto"/>
        <w:rPr>
          <w:rFonts w:ascii="Times New Roman" w:hAnsi="Times New Roman" w:cs="Times New Roman"/>
          <w:sz w:val="28"/>
          <w:szCs w:val="28"/>
        </w:rPr>
      </w:pPr>
      <w:r w:rsidRPr="00DF4856">
        <w:rPr>
          <w:rFonts w:ascii="Times New Roman" w:hAnsi="Times New Roman" w:cs="Times New Roman"/>
          <w:sz w:val="28"/>
          <w:szCs w:val="28"/>
        </w:rPr>
        <w:t>Функції, як об’єкти першого класу;</w:t>
      </w:r>
    </w:p>
    <w:p w:rsidR="00FC0612" w:rsidRPr="00DF4856" w:rsidRDefault="00FC0612" w:rsidP="00FC0612">
      <w:pPr>
        <w:pStyle w:val="a3"/>
        <w:numPr>
          <w:ilvl w:val="0"/>
          <w:numId w:val="20"/>
        </w:numPr>
        <w:spacing w:line="360" w:lineRule="auto"/>
        <w:rPr>
          <w:rFonts w:ascii="Times New Roman" w:hAnsi="Times New Roman" w:cs="Times New Roman"/>
          <w:sz w:val="28"/>
          <w:szCs w:val="28"/>
        </w:rPr>
      </w:pPr>
      <w:r w:rsidRPr="00DF4856">
        <w:rPr>
          <w:rFonts w:ascii="Times New Roman" w:hAnsi="Times New Roman" w:cs="Times New Roman"/>
          <w:sz w:val="28"/>
          <w:szCs w:val="28"/>
        </w:rPr>
        <w:t>Обробка винятків;</w:t>
      </w:r>
    </w:p>
    <w:p w:rsidR="00FC0612" w:rsidRPr="00DF4856" w:rsidRDefault="00FC0612" w:rsidP="00FC0612">
      <w:pPr>
        <w:pStyle w:val="a3"/>
        <w:numPr>
          <w:ilvl w:val="0"/>
          <w:numId w:val="20"/>
        </w:numPr>
        <w:spacing w:line="360" w:lineRule="auto"/>
        <w:rPr>
          <w:rFonts w:ascii="Times New Roman" w:hAnsi="Times New Roman" w:cs="Times New Roman"/>
          <w:sz w:val="28"/>
          <w:szCs w:val="28"/>
        </w:rPr>
      </w:pPr>
      <w:r w:rsidRPr="00DF4856">
        <w:rPr>
          <w:rFonts w:ascii="Times New Roman" w:hAnsi="Times New Roman" w:cs="Times New Roman"/>
          <w:sz w:val="28"/>
          <w:szCs w:val="28"/>
        </w:rPr>
        <w:t>Автоматичне приведення типів;</w:t>
      </w:r>
    </w:p>
    <w:p w:rsidR="00FC0612" w:rsidRPr="00DF4856" w:rsidRDefault="00FC0612" w:rsidP="00FC0612">
      <w:pPr>
        <w:pStyle w:val="a3"/>
        <w:numPr>
          <w:ilvl w:val="0"/>
          <w:numId w:val="20"/>
        </w:numPr>
        <w:spacing w:line="360" w:lineRule="auto"/>
        <w:rPr>
          <w:rFonts w:ascii="Times New Roman" w:hAnsi="Times New Roman" w:cs="Times New Roman"/>
          <w:sz w:val="28"/>
          <w:szCs w:val="28"/>
        </w:rPr>
      </w:pPr>
      <w:r w:rsidRPr="00DF4856">
        <w:rPr>
          <w:rFonts w:ascii="Times New Roman" w:hAnsi="Times New Roman" w:cs="Times New Roman"/>
          <w:sz w:val="28"/>
          <w:szCs w:val="28"/>
        </w:rPr>
        <w:t>Автоматичне прибирання сміття;</w:t>
      </w:r>
    </w:p>
    <w:p w:rsidR="00FC0612" w:rsidRPr="00DF4856" w:rsidRDefault="00FC0612" w:rsidP="00FC0612">
      <w:pPr>
        <w:pStyle w:val="a3"/>
        <w:numPr>
          <w:ilvl w:val="0"/>
          <w:numId w:val="20"/>
        </w:numPr>
        <w:spacing w:line="360" w:lineRule="auto"/>
        <w:rPr>
          <w:rFonts w:ascii="Times New Roman" w:hAnsi="Times New Roman" w:cs="Times New Roman"/>
          <w:sz w:val="28"/>
          <w:szCs w:val="28"/>
        </w:rPr>
      </w:pPr>
      <w:r w:rsidRPr="00DF4856">
        <w:rPr>
          <w:rFonts w:ascii="Times New Roman" w:hAnsi="Times New Roman" w:cs="Times New Roman"/>
          <w:sz w:val="28"/>
          <w:szCs w:val="28"/>
        </w:rPr>
        <w:t>Анонімні функції.</w:t>
      </w:r>
    </w:p>
    <w:p w:rsidR="003B2288" w:rsidRPr="00DF4856" w:rsidRDefault="003B2288" w:rsidP="003B2288">
      <w:pPr>
        <w:spacing w:line="360" w:lineRule="auto"/>
        <w:ind w:left="360"/>
        <w:rPr>
          <w:rFonts w:ascii="Times New Roman" w:hAnsi="Times New Roman" w:cs="Times New Roman"/>
          <w:sz w:val="28"/>
          <w:szCs w:val="28"/>
        </w:rPr>
      </w:pPr>
      <w:r w:rsidRPr="00DF4856">
        <w:rPr>
          <w:rFonts w:ascii="Times New Roman" w:hAnsi="Times New Roman" w:cs="Times New Roman"/>
          <w:sz w:val="28"/>
          <w:szCs w:val="28"/>
        </w:rPr>
        <w:lastRenderedPageBreak/>
        <w:t>Основну гнучкість даній мові надають такі властивості, як: виринання, замикання, контекст(контекст виконання), та делегування подій.</w:t>
      </w:r>
    </w:p>
    <w:p w:rsidR="003B2288" w:rsidRPr="00DF4856" w:rsidRDefault="003B2288" w:rsidP="003B2288">
      <w:pPr>
        <w:spacing w:line="360" w:lineRule="auto"/>
        <w:ind w:left="360"/>
        <w:rPr>
          <w:rFonts w:ascii="Times New Roman" w:hAnsi="Times New Roman" w:cs="Times New Roman"/>
          <w:sz w:val="28"/>
          <w:szCs w:val="28"/>
        </w:rPr>
      </w:pPr>
      <w:r w:rsidRPr="00DF4856">
        <w:rPr>
          <w:rFonts w:ascii="Times New Roman" w:hAnsi="Times New Roman" w:cs="Times New Roman"/>
          <w:sz w:val="28"/>
          <w:szCs w:val="28"/>
        </w:rPr>
        <w:t>Всі ці властивості перетворюють дану мову на потужний механізм для розробки веб-застосувань.</w:t>
      </w:r>
    </w:p>
    <w:p w:rsidR="003B2288" w:rsidRPr="00DF4856" w:rsidRDefault="003B2288" w:rsidP="003B2288">
      <w:pPr>
        <w:spacing w:line="360" w:lineRule="auto"/>
        <w:ind w:left="360"/>
        <w:rPr>
          <w:rFonts w:ascii="Times New Roman" w:hAnsi="Times New Roman" w:cs="Times New Roman"/>
          <w:sz w:val="28"/>
          <w:szCs w:val="28"/>
        </w:rPr>
      </w:pPr>
      <w:r w:rsidRPr="00DF4856">
        <w:rPr>
          <w:rFonts w:ascii="Times New Roman" w:hAnsi="Times New Roman" w:cs="Times New Roman"/>
          <w:sz w:val="28"/>
          <w:szCs w:val="28"/>
        </w:rPr>
        <w:t xml:space="preserve">Для зручності  </w:t>
      </w:r>
      <w:proofErr w:type="spellStart"/>
      <w:r w:rsidRPr="00DF4856">
        <w:rPr>
          <w:rFonts w:ascii="Times New Roman" w:hAnsi="Times New Roman" w:cs="Times New Roman"/>
          <w:sz w:val="28"/>
          <w:szCs w:val="28"/>
        </w:rPr>
        <w:t>javascript</w:t>
      </w:r>
      <w:proofErr w:type="spellEnd"/>
      <w:r w:rsidRPr="00DF4856">
        <w:rPr>
          <w:rFonts w:ascii="Times New Roman" w:hAnsi="Times New Roman" w:cs="Times New Roman"/>
          <w:sz w:val="28"/>
          <w:szCs w:val="28"/>
        </w:rPr>
        <w:t xml:space="preserve"> містить декілька вбудованих об’єктів. До них належать: </w:t>
      </w:r>
      <w:proofErr w:type="spellStart"/>
      <w:r w:rsidRPr="00DF4856">
        <w:rPr>
          <w:rFonts w:ascii="Times New Roman" w:hAnsi="Times New Roman" w:cs="Times New Roman"/>
          <w:sz w:val="28"/>
          <w:szCs w:val="28"/>
        </w:rPr>
        <w:t>Global</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Object</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Error</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Function</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Array</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String</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Boolean</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Number</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Math</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Date</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RegExp</w:t>
      </w:r>
      <w:proofErr w:type="spellEnd"/>
      <w:r w:rsidRPr="00DF4856">
        <w:rPr>
          <w:rFonts w:ascii="Times New Roman" w:hAnsi="Times New Roman" w:cs="Times New Roman"/>
          <w:sz w:val="28"/>
          <w:szCs w:val="28"/>
        </w:rPr>
        <w:t xml:space="preserve">. Також дана мова містить набір вбудованих операцій, які, грубо кажучи, не обов’язково є функціями або методами, а також набір вбудованих операторів, що керують логікою виконання програм. </w:t>
      </w:r>
    </w:p>
    <w:p w:rsidR="003B2288" w:rsidRPr="00DF4856" w:rsidRDefault="003B2288" w:rsidP="00EC639C">
      <w:pPr>
        <w:spacing w:line="360" w:lineRule="auto"/>
        <w:ind w:left="360"/>
        <w:rPr>
          <w:rFonts w:ascii="Times New Roman" w:hAnsi="Times New Roman" w:cs="Times New Roman"/>
          <w:sz w:val="28"/>
          <w:szCs w:val="28"/>
        </w:rPr>
      </w:pPr>
      <w:r w:rsidRPr="00DF4856">
        <w:rPr>
          <w:rFonts w:ascii="Times New Roman" w:hAnsi="Times New Roman" w:cs="Times New Roman"/>
          <w:sz w:val="28"/>
          <w:szCs w:val="28"/>
        </w:rPr>
        <w:t xml:space="preserve">Оскільки </w:t>
      </w:r>
      <w:proofErr w:type="spellStart"/>
      <w:r w:rsidR="00EC639C" w:rsidRPr="00DF4856">
        <w:rPr>
          <w:rFonts w:ascii="Times New Roman" w:hAnsi="Times New Roman" w:cs="Times New Roman"/>
          <w:sz w:val="28"/>
          <w:szCs w:val="28"/>
        </w:rPr>
        <w:t>javascript</w:t>
      </w:r>
      <w:proofErr w:type="spellEnd"/>
      <w:r w:rsidR="00EC639C" w:rsidRPr="00DF4856">
        <w:rPr>
          <w:rFonts w:ascii="Times New Roman" w:hAnsi="Times New Roman" w:cs="Times New Roman"/>
          <w:sz w:val="28"/>
          <w:szCs w:val="28"/>
        </w:rPr>
        <w:t xml:space="preserve"> надає програмісту досить великі можливості, то при розробці великих веб-додатків з використанням даної технології, критично важливим є доступ до інструментів налагодження програми. Ця необхідність потрібна тому, що браузери від різних виробників , дещо відрізняються у поведінці </w:t>
      </w:r>
      <w:proofErr w:type="spellStart"/>
      <w:r w:rsidR="00EC639C" w:rsidRPr="00DF4856">
        <w:rPr>
          <w:rFonts w:ascii="Times New Roman" w:hAnsi="Times New Roman" w:cs="Times New Roman"/>
          <w:sz w:val="28"/>
          <w:szCs w:val="28"/>
        </w:rPr>
        <w:t>javascript</w:t>
      </w:r>
      <w:proofErr w:type="spellEnd"/>
      <w:r w:rsidR="00EC639C" w:rsidRPr="00DF4856">
        <w:rPr>
          <w:rFonts w:ascii="Times New Roman" w:hAnsi="Times New Roman" w:cs="Times New Roman"/>
          <w:sz w:val="28"/>
          <w:szCs w:val="28"/>
        </w:rPr>
        <w:t xml:space="preserve"> коду, і реалізації  DOM(</w:t>
      </w:r>
      <w:proofErr w:type="spellStart"/>
      <w:r w:rsidR="00EC639C" w:rsidRPr="00DF4856">
        <w:rPr>
          <w:rFonts w:ascii="Times New Roman" w:hAnsi="Times New Roman" w:cs="Times New Roman"/>
          <w:sz w:val="28"/>
          <w:szCs w:val="28"/>
        </w:rPr>
        <w:t>Document</w:t>
      </w:r>
      <w:proofErr w:type="spellEnd"/>
      <w:r w:rsidR="00EC639C" w:rsidRPr="00DF4856">
        <w:rPr>
          <w:rFonts w:ascii="Times New Roman" w:hAnsi="Times New Roman" w:cs="Times New Roman"/>
          <w:sz w:val="28"/>
          <w:szCs w:val="28"/>
        </w:rPr>
        <w:t xml:space="preserve"> </w:t>
      </w:r>
      <w:proofErr w:type="spellStart"/>
      <w:r w:rsidR="00EC639C" w:rsidRPr="00DF4856">
        <w:rPr>
          <w:rFonts w:ascii="Times New Roman" w:hAnsi="Times New Roman" w:cs="Times New Roman"/>
          <w:sz w:val="28"/>
          <w:szCs w:val="28"/>
        </w:rPr>
        <w:t>Object</w:t>
      </w:r>
      <w:proofErr w:type="spellEnd"/>
      <w:r w:rsidR="00EC639C" w:rsidRPr="00DF4856">
        <w:rPr>
          <w:rFonts w:ascii="Times New Roman" w:hAnsi="Times New Roman" w:cs="Times New Roman"/>
          <w:sz w:val="28"/>
          <w:szCs w:val="28"/>
        </w:rPr>
        <w:t xml:space="preserve"> </w:t>
      </w:r>
      <w:proofErr w:type="spellStart"/>
      <w:r w:rsidR="00EC639C" w:rsidRPr="00DF4856">
        <w:rPr>
          <w:rFonts w:ascii="Times New Roman" w:hAnsi="Times New Roman" w:cs="Times New Roman"/>
          <w:sz w:val="28"/>
          <w:szCs w:val="28"/>
        </w:rPr>
        <w:t>Model</w:t>
      </w:r>
      <w:proofErr w:type="spellEnd"/>
      <w:r w:rsidR="00EC639C" w:rsidRPr="00DF4856">
        <w:rPr>
          <w:rFonts w:ascii="Times New Roman" w:hAnsi="Times New Roman" w:cs="Times New Roman"/>
          <w:sz w:val="28"/>
          <w:szCs w:val="28"/>
        </w:rPr>
        <w:t xml:space="preserve">) моделі. Сьогодні майже всі браузери підтримують інструменти налагодження програм, користуючись якими відстеження помилок при написанні коду значно спрощується. Також оскільки </w:t>
      </w:r>
      <w:proofErr w:type="spellStart"/>
      <w:r w:rsidR="00EC639C" w:rsidRPr="00DF4856">
        <w:rPr>
          <w:rFonts w:ascii="Times New Roman" w:hAnsi="Times New Roman" w:cs="Times New Roman"/>
          <w:sz w:val="28"/>
          <w:szCs w:val="28"/>
        </w:rPr>
        <w:t>javascript</w:t>
      </w:r>
      <w:proofErr w:type="spellEnd"/>
      <w:r w:rsidR="00EC639C" w:rsidRPr="00DF4856">
        <w:rPr>
          <w:rFonts w:ascii="Times New Roman" w:hAnsi="Times New Roman" w:cs="Times New Roman"/>
          <w:sz w:val="28"/>
          <w:szCs w:val="28"/>
        </w:rPr>
        <w:t xml:space="preserve"> є дуже популярною існують такі зручні інструменти, як:</w:t>
      </w:r>
    </w:p>
    <w:p w:rsidR="00EC639C" w:rsidRPr="00DF4856" w:rsidRDefault="00EC639C" w:rsidP="00EC639C">
      <w:pPr>
        <w:pStyle w:val="a3"/>
        <w:numPr>
          <w:ilvl w:val="0"/>
          <w:numId w:val="21"/>
        </w:numPr>
        <w:spacing w:line="360" w:lineRule="auto"/>
        <w:rPr>
          <w:rFonts w:ascii="Times New Roman" w:hAnsi="Times New Roman" w:cs="Times New Roman"/>
          <w:sz w:val="28"/>
          <w:szCs w:val="28"/>
        </w:rPr>
      </w:pPr>
      <w:proofErr w:type="spellStart"/>
      <w:r w:rsidRPr="00DF4856">
        <w:rPr>
          <w:rFonts w:ascii="Times New Roman" w:hAnsi="Times New Roman" w:cs="Times New Roman"/>
          <w:sz w:val="28"/>
          <w:szCs w:val="28"/>
        </w:rPr>
        <w:t>ESLint</w:t>
      </w:r>
      <w:proofErr w:type="spellEnd"/>
      <w:r w:rsidRPr="00DF4856">
        <w:rPr>
          <w:rFonts w:ascii="Times New Roman" w:hAnsi="Times New Roman" w:cs="Times New Roman"/>
          <w:sz w:val="28"/>
          <w:szCs w:val="28"/>
        </w:rPr>
        <w:t xml:space="preserve"> – перевірка якості коду. Користуючись даним інструментом можна здійснити сканування коду, та знайти деякі проблеми в ньому. </w:t>
      </w:r>
    </w:p>
    <w:p w:rsidR="00EC639C" w:rsidRPr="00DF4856" w:rsidRDefault="00EC639C" w:rsidP="005E442D">
      <w:pPr>
        <w:pStyle w:val="a3"/>
        <w:numPr>
          <w:ilvl w:val="0"/>
          <w:numId w:val="21"/>
        </w:numPr>
        <w:spacing w:line="360" w:lineRule="auto"/>
        <w:rPr>
          <w:rFonts w:ascii="Times New Roman" w:hAnsi="Times New Roman" w:cs="Times New Roman"/>
          <w:sz w:val="28"/>
          <w:szCs w:val="28"/>
        </w:rPr>
      </w:pPr>
      <w:proofErr w:type="spellStart"/>
      <w:r w:rsidRPr="00DF4856">
        <w:rPr>
          <w:rFonts w:ascii="Times New Roman" w:hAnsi="Times New Roman" w:cs="Times New Roman"/>
          <w:sz w:val="28"/>
          <w:szCs w:val="28"/>
        </w:rPr>
        <w:t>Prettier</w:t>
      </w:r>
      <w:proofErr w:type="spellEnd"/>
      <w:r w:rsidRPr="00DF4856">
        <w:rPr>
          <w:rFonts w:ascii="Times New Roman" w:hAnsi="Times New Roman" w:cs="Times New Roman"/>
          <w:sz w:val="28"/>
          <w:szCs w:val="28"/>
        </w:rPr>
        <w:t xml:space="preserve"> – даний інструмент дозволяє програмістам забути про погано відф</w:t>
      </w:r>
      <w:r w:rsidR="005E442D" w:rsidRPr="00DF4856">
        <w:rPr>
          <w:rFonts w:ascii="Times New Roman" w:hAnsi="Times New Roman" w:cs="Times New Roman"/>
          <w:sz w:val="28"/>
          <w:szCs w:val="28"/>
        </w:rPr>
        <w:t xml:space="preserve">орматований, нечитабельний код. </w:t>
      </w:r>
      <w:proofErr w:type="spellStart"/>
      <w:r w:rsidR="005E442D" w:rsidRPr="00DF4856">
        <w:rPr>
          <w:rFonts w:ascii="Times New Roman" w:hAnsi="Times New Roman" w:cs="Times New Roman"/>
          <w:sz w:val="28"/>
          <w:szCs w:val="28"/>
        </w:rPr>
        <w:t>Prettier</w:t>
      </w:r>
      <w:proofErr w:type="spellEnd"/>
      <w:r w:rsidR="005E442D" w:rsidRPr="00DF4856">
        <w:rPr>
          <w:rFonts w:ascii="Times New Roman" w:hAnsi="Times New Roman" w:cs="Times New Roman"/>
          <w:sz w:val="28"/>
          <w:szCs w:val="28"/>
        </w:rPr>
        <w:t xml:space="preserve"> зробить все форматування автоматично, потрібно лише надати ресурс з кодом. </w:t>
      </w:r>
    </w:p>
    <w:p w:rsidR="005E442D" w:rsidRPr="00DF4856" w:rsidRDefault="005E442D" w:rsidP="005E442D">
      <w:pPr>
        <w:pStyle w:val="a3"/>
        <w:numPr>
          <w:ilvl w:val="0"/>
          <w:numId w:val="21"/>
        </w:numPr>
        <w:spacing w:line="360" w:lineRule="auto"/>
        <w:rPr>
          <w:rFonts w:ascii="Times New Roman" w:hAnsi="Times New Roman" w:cs="Times New Roman"/>
          <w:sz w:val="28"/>
          <w:szCs w:val="28"/>
        </w:rPr>
      </w:pPr>
      <w:proofErr w:type="spellStart"/>
      <w:r w:rsidRPr="00DF4856">
        <w:rPr>
          <w:rFonts w:ascii="Times New Roman" w:hAnsi="Times New Roman" w:cs="Times New Roman"/>
          <w:sz w:val="28"/>
          <w:szCs w:val="28"/>
        </w:rPr>
        <w:t>Babel</w:t>
      </w:r>
      <w:proofErr w:type="spellEnd"/>
      <w:r w:rsidRPr="00DF4856">
        <w:rPr>
          <w:rFonts w:ascii="Times New Roman" w:hAnsi="Times New Roman" w:cs="Times New Roman"/>
          <w:sz w:val="28"/>
          <w:szCs w:val="28"/>
        </w:rPr>
        <w:t xml:space="preserve"> – це перекладач </w:t>
      </w:r>
      <w:proofErr w:type="spellStart"/>
      <w:r w:rsidRPr="00DF4856">
        <w:rPr>
          <w:rFonts w:ascii="Times New Roman" w:hAnsi="Times New Roman" w:cs="Times New Roman"/>
          <w:sz w:val="28"/>
          <w:szCs w:val="28"/>
        </w:rPr>
        <w:t>javascript</w:t>
      </w:r>
      <w:proofErr w:type="spellEnd"/>
      <w:r w:rsidRPr="00DF4856">
        <w:rPr>
          <w:rFonts w:ascii="Times New Roman" w:hAnsi="Times New Roman" w:cs="Times New Roman"/>
          <w:sz w:val="28"/>
          <w:szCs w:val="28"/>
        </w:rPr>
        <w:t xml:space="preserve"> коду до більш старих версій. Завдяки цьому застосуванню у розробників є можливість користуватись найновішим функціоналом мови, не турбуючись про те, що оточення не встигло реалізувати найновіший стандарт.</w:t>
      </w:r>
    </w:p>
    <w:p w:rsidR="005E442D" w:rsidRPr="00DF4856" w:rsidRDefault="005E442D" w:rsidP="005E442D">
      <w:pPr>
        <w:spacing w:line="360" w:lineRule="auto"/>
        <w:ind w:left="720"/>
        <w:rPr>
          <w:rFonts w:ascii="Times New Roman" w:hAnsi="Times New Roman" w:cs="Times New Roman"/>
          <w:sz w:val="28"/>
          <w:szCs w:val="28"/>
        </w:rPr>
      </w:pPr>
      <w:r w:rsidRPr="00DF4856">
        <w:rPr>
          <w:rFonts w:ascii="Times New Roman" w:hAnsi="Times New Roman" w:cs="Times New Roman"/>
          <w:sz w:val="28"/>
          <w:szCs w:val="28"/>
        </w:rPr>
        <w:t xml:space="preserve">Оскільки </w:t>
      </w:r>
      <w:proofErr w:type="spellStart"/>
      <w:r w:rsidRPr="00DF4856">
        <w:rPr>
          <w:rFonts w:ascii="Times New Roman" w:hAnsi="Times New Roman" w:cs="Times New Roman"/>
          <w:sz w:val="28"/>
          <w:szCs w:val="28"/>
        </w:rPr>
        <w:t>js</w:t>
      </w:r>
      <w:proofErr w:type="spellEnd"/>
      <w:r w:rsidRPr="00DF4856">
        <w:rPr>
          <w:rFonts w:ascii="Times New Roman" w:hAnsi="Times New Roman" w:cs="Times New Roman"/>
          <w:sz w:val="28"/>
          <w:szCs w:val="28"/>
        </w:rPr>
        <w:t xml:space="preserve"> є інтерпретатором, без строгої типізації, то кожен блок сценарію написаний даною мовою інтерпретатор розбиває окремо. На </w:t>
      </w:r>
      <w:r w:rsidRPr="00DF4856">
        <w:rPr>
          <w:rFonts w:ascii="Times New Roman" w:hAnsi="Times New Roman" w:cs="Times New Roman"/>
          <w:sz w:val="28"/>
          <w:szCs w:val="28"/>
        </w:rPr>
        <w:lastRenderedPageBreak/>
        <w:t xml:space="preserve">веб-сторінках, коли треба комбінувати блоки </w:t>
      </w:r>
      <w:proofErr w:type="spellStart"/>
      <w:r w:rsidRPr="00DF4856">
        <w:rPr>
          <w:rFonts w:ascii="Times New Roman" w:hAnsi="Times New Roman" w:cs="Times New Roman"/>
          <w:sz w:val="28"/>
          <w:szCs w:val="28"/>
        </w:rPr>
        <w:t>js</w:t>
      </w:r>
      <w:proofErr w:type="spellEnd"/>
      <w:r w:rsidRPr="00DF4856">
        <w:rPr>
          <w:rFonts w:ascii="Times New Roman" w:hAnsi="Times New Roman" w:cs="Times New Roman"/>
          <w:sz w:val="28"/>
          <w:szCs w:val="28"/>
        </w:rPr>
        <w:t xml:space="preserve"> та HTML(</w:t>
      </w:r>
      <w:proofErr w:type="spellStart"/>
      <w:r w:rsidRPr="00DF4856">
        <w:rPr>
          <w:rFonts w:ascii="Times New Roman" w:hAnsi="Times New Roman" w:cs="Times New Roman"/>
          <w:sz w:val="28"/>
          <w:szCs w:val="28"/>
        </w:rPr>
        <w:t>Hypertext</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Markup</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Language</w:t>
      </w:r>
      <w:proofErr w:type="spellEnd"/>
      <w:r w:rsidRPr="00DF4856">
        <w:rPr>
          <w:rFonts w:ascii="Times New Roman" w:hAnsi="Times New Roman" w:cs="Times New Roman"/>
          <w:sz w:val="28"/>
          <w:szCs w:val="28"/>
        </w:rPr>
        <w:t xml:space="preserve">) коду, то синтаксичні помилки знайти легше, якщо тримати увесь </w:t>
      </w:r>
      <w:proofErr w:type="spellStart"/>
      <w:r w:rsidRPr="00DF4856">
        <w:rPr>
          <w:rFonts w:ascii="Times New Roman" w:hAnsi="Times New Roman" w:cs="Times New Roman"/>
          <w:sz w:val="28"/>
          <w:szCs w:val="28"/>
        </w:rPr>
        <w:t>javascript</w:t>
      </w:r>
      <w:proofErr w:type="spellEnd"/>
      <w:r w:rsidRPr="00DF4856">
        <w:rPr>
          <w:rFonts w:ascii="Times New Roman" w:hAnsi="Times New Roman" w:cs="Times New Roman"/>
          <w:sz w:val="28"/>
          <w:szCs w:val="28"/>
        </w:rPr>
        <w:t xml:space="preserve"> код не в одному файлі, розбити його на багато малих пов’язаних між собою </w:t>
      </w:r>
      <w:proofErr w:type="spellStart"/>
      <w:r w:rsidRPr="00DF4856">
        <w:rPr>
          <w:rFonts w:ascii="Times New Roman" w:hAnsi="Times New Roman" w:cs="Times New Roman"/>
          <w:sz w:val="28"/>
          <w:szCs w:val="28"/>
        </w:rPr>
        <w:t>js</w:t>
      </w:r>
      <w:proofErr w:type="spellEnd"/>
      <w:r w:rsidRPr="00DF4856">
        <w:rPr>
          <w:rFonts w:ascii="Times New Roman" w:hAnsi="Times New Roman" w:cs="Times New Roman"/>
          <w:sz w:val="28"/>
          <w:szCs w:val="28"/>
        </w:rPr>
        <w:t xml:space="preserve"> файлів. Користуючись таким способом синтаксична помилка не спричиняє падіння всієї сторінки, а також при такій структуризації коду будь-які помилки відстежуються набагато простіше.</w:t>
      </w:r>
    </w:p>
    <w:p w:rsidR="005E442D" w:rsidRPr="00DF4856" w:rsidRDefault="0096194C" w:rsidP="0096194C">
      <w:pPr>
        <w:pStyle w:val="a3"/>
        <w:numPr>
          <w:ilvl w:val="1"/>
          <w:numId w:val="10"/>
        </w:numPr>
        <w:spacing w:line="360" w:lineRule="auto"/>
        <w:rPr>
          <w:rFonts w:ascii="Times New Roman" w:hAnsi="Times New Roman" w:cs="Times New Roman"/>
          <w:sz w:val="28"/>
          <w:szCs w:val="28"/>
        </w:rPr>
      </w:pPr>
      <w:proofErr w:type="spellStart"/>
      <w:r w:rsidRPr="00DF4856">
        <w:rPr>
          <w:rFonts w:ascii="Times New Roman" w:hAnsi="Times New Roman" w:cs="Times New Roman"/>
          <w:color w:val="000000" w:themeColor="text1"/>
          <w:sz w:val="28"/>
          <w:szCs w:val="28"/>
        </w:rPr>
        <w:t>JavaScript</w:t>
      </w:r>
      <w:proofErr w:type="spellEnd"/>
      <w:r w:rsidRPr="00DF4856">
        <w:rPr>
          <w:rFonts w:ascii="Times New Roman" w:hAnsi="Times New Roman" w:cs="Times New Roman"/>
          <w:color w:val="000000" w:themeColor="text1"/>
          <w:sz w:val="28"/>
          <w:szCs w:val="28"/>
        </w:rPr>
        <w:t xml:space="preserve"> як серверна мова програмування. Node.JS.</w:t>
      </w:r>
    </w:p>
    <w:p w:rsidR="0096194C" w:rsidRPr="00DF4856" w:rsidRDefault="00503103" w:rsidP="00503103">
      <w:pPr>
        <w:spacing w:line="360" w:lineRule="auto"/>
        <w:ind w:firstLine="360"/>
        <w:rPr>
          <w:rFonts w:ascii="Times New Roman" w:hAnsi="Times New Roman" w:cs="Times New Roman"/>
          <w:sz w:val="28"/>
          <w:szCs w:val="28"/>
        </w:rPr>
      </w:pPr>
      <w:r w:rsidRPr="00DF4856">
        <w:rPr>
          <w:rFonts w:ascii="Times New Roman" w:hAnsi="Times New Roman" w:cs="Times New Roman"/>
          <w:b/>
          <w:sz w:val="28"/>
          <w:szCs w:val="28"/>
        </w:rPr>
        <w:t xml:space="preserve">Node.js – </w:t>
      </w:r>
      <w:r w:rsidRPr="00DF4856">
        <w:rPr>
          <w:rFonts w:ascii="Times New Roman" w:hAnsi="Times New Roman" w:cs="Times New Roman"/>
          <w:sz w:val="28"/>
          <w:szCs w:val="28"/>
        </w:rPr>
        <w:t xml:space="preserve">це програмна платформа з відкритим кодом, для створення високопродуктивних мережевих додатків написаних мовою </w:t>
      </w:r>
      <w:proofErr w:type="spellStart"/>
      <w:r w:rsidRPr="00DF4856">
        <w:rPr>
          <w:rFonts w:ascii="Times New Roman" w:hAnsi="Times New Roman" w:cs="Times New Roman"/>
          <w:color w:val="000000" w:themeColor="text1"/>
          <w:sz w:val="28"/>
          <w:szCs w:val="28"/>
        </w:rPr>
        <w:t>js</w:t>
      </w:r>
      <w:proofErr w:type="spellEnd"/>
      <w:r w:rsidRPr="00DF4856">
        <w:rPr>
          <w:rFonts w:ascii="Times New Roman" w:hAnsi="Times New Roman" w:cs="Times New Roman"/>
          <w:sz w:val="28"/>
          <w:szCs w:val="28"/>
        </w:rPr>
        <w:t>.</w:t>
      </w:r>
      <w:r w:rsidRPr="00DF4856">
        <w:rPr>
          <w:rFonts w:ascii="Times New Roman" w:hAnsi="Times New Roman" w:cs="Times New Roman"/>
          <w:sz w:val="28"/>
          <w:szCs w:val="28"/>
        </w:rPr>
        <w:t xml:space="preserve">  Дана технологія заснована на движку V8, який був розроблений компанією GOOGLE, для трансляції </w:t>
      </w:r>
      <w:proofErr w:type="spellStart"/>
      <w:r w:rsidRPr="00DF4856">
        <w:rPr>
          <w:rFonts w:ascii="Times New Roman" w:hAnsi="Times New Roman" w:cs="Times New Roman"/>
          <w:sz w:val="28"/>
          <w:szCs w:val="28"/>
        </w:rPr>
        <w:t>javascript</w:t>
      </w:r>
      <w:proofErr w:type="spellEnd"/>
      <w:r w:rsidRPr="00DF4856">
        <w:rPr>
          <w:rFonts w:ascii="Times New Roman" w:hAnsi="Times New Roman" w:cs="Times New Roman"/>
          <w:sz w:val="28"/>
          <w:szCs w:val="28"/>
        </w:rPr>
        <w:t xml:space="preserve"> коду в машинний код. </w:t>
      </w:r>
    </w:p>
    <w:p w:rsidR="00FD081A" w:rsidRPr="00DF4856" w:rsidRDefault="00503103" w:rsidP="00503103">
      <w:p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Node.js додає </w:t>
      </w:r>
      <w:proofErr w:type="spellStart"/>
      <w:r w:rsidRPr="00DF4856">
        <w:rPr>
          <w:rFonts w:ascii="Times New Roman" w:hAnsi="Times New Roman" w:cs="Times New Roman"/>
          <w:sz w:val="28"/>
          <w:szCs w:val="28"/>
        </w:rPr>
        <w:t>javascript</w:t>
      </w:r>
      <w:proofErr w:type="spellEnd"/>
      <w:r w:rsidRPr="00DF4856">
        <w:rPr>
          <w:rFonts w:ascii="Times New Roman" w:hAnsi="Times New Roman" w:cs="Times New Roman"/>
          <w:sz w:val="28"/>
          <w:szCs w:val="28"/>
        </w:rPr>
        <w:t xml:space="preserve"> можливість взаємодіяти з пристроями вводу-виводу через власний АРІ, підключати інші зовнішні бібліотеки, що були написані різними мовами програмування та </w:t>
      </w:r>
      <w:r w:rsidR="00FD081A" w:rsidRPr="00DF4856">
        <w:rPr>
          <w:rFonts w:ascii="Times New Roman" w:hAnsi="Times New Roman" w:cs="Times New Roman"/>
          <w:sz w:val="28"/>
          <w:szCs w:val="28"/>
        </w:rPr>
        <w:t xml:space="preserve">забезпечувати звернення до них безпосередньо з </w:t>
      </w:r>
      <w:proofErr w:type="spellStart"/>
      <w:r w:rsidR="00FD081A" w:rsidRPr="00DF4856">
        <w:rPr>
          <w:rFonts w:ascii="Times New Roman" w:hAnsi="Times New Roman" w:cs="Times New Roman"/>
          <w:sz w:val="28"/>
          <w:szCs w:val="28"/>
        </w:rPr>
        <w:t>js</w:t>
      </w:r>
      <w:proofErr w:type="spellEnd"/>
      <w:r w:rsidR="00FD081A" w:rsidRPr="00DF4856">
        <w:rPr>
          <w:rFonts w:ascii="Times New Roman" w:hAnsi="Times New Roman" w:cs="Times New Roman"/>
          <w:sz w:val="28"/>
          <w:szCs w:val="28"/>
        </w:rPr>
        <w:t xml:space="preserve">-коду. Найчастіше </w:t>
      </w:r>
      <w:r w:rsidR="00FD081A" w:rsidRPr="00DF4856">
        <w:rPr>
          <w:rFonts w:ascii="Times New Roman" w:hAnsi="Times New Roman" w:cs="Times New Roman"/>
          <w:sz w:val="28"/>
          <w:szCs w:val="28"/>
        </w:rPr>
        <w:t>Node.js</w:t>
      </w:r>
      <w:r w:rsidR="00FD081A" w:rsidRPr="00DF4856">
        <w:rPr>
          <w:rFonts w:ascii="Times New Roman" w:hAnsi="Times New Roman" w:cs="Times New Roman"/>
          <w:sz w:val="28"/>
          <w:szCs w:val="28"/>
        </w:rPr>
        <w:t xml:space="preserve"> використовується для написання серверної частини додатку, виконуючи роль веб-сервера, але за допомогою даної технології можна створювати також і віконні додатки. </w:t>
      </w:r>
    </w:p>
    <w:p w:rsidR="00503103" w:rsidRPr="00DF4856" w:rsidRDefault="00FD081A" w:rsidP="00503103">
      <w:p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Завдяки Node.js додаток легше масштабується. Це все досягається завдяки тому, що при одночасному підключенню великої кількості користувачів до серверу, </w:t>
      </w:r>
      <w:proofErr w:type="spellStart"/>
      <w:r w:rsidRPr="00DF4856">
        <w:rPr>
          <w:rFonts w:ascii="Times New Roman" w:hAnsi="Times New Roman" w:cs="Times New Roman"/>
          <w:sz w:val="28"/>
          <w:szCs w:val="28"/>
        </w:rPr>
        <w:t>Node</w:t>
      </w:r>
      <w:proofErr w:type="spellEnd"/>
      <w:r w:rsidRPr="00DF4856">
        <w:rPr>
          <w:rFonts w:ascii="Times New Roman" w:hAnsi="Times New Roman" w:cs="Times New Roman"/>
          <w:sz w:val="28"/>
          <w:szCs w:val="28"/>
        </w:rPr>
        <w:t xml:space="preserve"> працює асинхронно</w:t>
      </w:r>
      <w:r w:rsidR="004C0030" w:rsidRPr="00DF4856">
        <w:rPr>
          <w:rFonts w:ascii="Times New Roman" w:hAnsi="Times New Roman" w:cs="Times New Roman"/>
          <w:sz w:val="28"/>
          <w:szCs w:val="28"/>
        </w:rPr>
        <w:t xml:space="preserve">. Тобто дана технологія розставляє пріоритети стосовно обробки запитів користувачів, завдяки чому ресурси розподіляються грамотніше. Така ідея розділу пріоритетів прийшла в голову розробнику </w:t>
      </w:r>
      <w:proofErr w:type="spellStart"/>
      <w:r w:rsidR="004C0030" w:rsidRPr="00DF4856">
        <w:rPr>
          <w:rFonts w:ascii="Times New Roman" w:hAnsi="Times New Roman" w:cs="Times New Roman"/>
          <w:sz w:val="28"/>
          <w:szCs w:val="28"/>
        </w:rPr>
        <w:t>Раяну</w:t>
      </w:r>
      <w:proofErr w:type="spellEnd"/>
      <w:r w:rsidR="004C0030" w:rsidRPr="00DF4856">
        <w:rPr>
          <w:rFonts w:ascii="Times New Roman" w:hAnsi="Times New Roman" w:cs="Times New Roman"/>
          <w:sz w:val="28"/>
          <w:szCs w:val="28"/>
        </w:rPr>
        <w:t xml:space="preserve"> </w:t>
      </w:r>
      <w:proofErr w:type="spellStart"/>
      <w:r w:rsidR="004C0030" w:rsidRPr="00DF4856">
        <w:rPr>
          <w:rFonts w:ascii="Times New Roman" w:hAnsi="Times New Roman" w:cs="Times New Roman"/>
          <w:sz w:val="28"/>
          <w:szCs w:val="28"/>
        </w:rPr>
        <w:t>Далу</w:t>
      </w:r>
      <w:proofErr w:type="spellEnd"/>
      <w:r w:rsidR="004C0030" w:rsidRPr="00DF4856">
        <w:rPr>
          <w:rFonts w:ascii="Times New Roman" w:hAnsi="Times New Roman" w:cs="Times New Roman"/>
          <w:sz w:val="28"/>
          <w:szCs w:val="28"/>
        </w:rPr>
        <w:t xml:space="preserve">, оскільки виділення окремого потоку під кожне під’єднання було досить затратним відносно ресурсів. </w:t>
      </w:r>
      <w:proofErr w:type="spellStart"/>
      <w:r w:rsidR="004C0030" w:rsidRPr="00DF4856">
        <w:rPr>
          <w:rFonts w:ascii="Times New Roman" w:hAnsi="Times New Roman" w:cs="Times New Roman"/>
          <w:sz w:val="28"/>
          <w:szCs w:val="28"/>
        </w:rPr>
        <w:t>Дал</w:t>
      </w:r>
      <w:proofErr w:type="spellEnd"/>
      <w:r w:rsidR="004C0030" w:rsidRPr="00DF4856">
        <w:rPr>
          <w:rFonts w:ascii="Times New Roman" w:hAnsi="Times New Roman" w:cs="Times New Roman"/>
          <w:sz w:val="28"/>
          <w:szCs w:val="28"/>
        </w:rPr>
        <w:t xml:space="preserve"> придумав використовувати систему, що була орієнтована на події. Інакше кажучи, дана система повинна реагувати на дію або бездіяльність користувача і виділяти під це ресурс. </w:t>
      </w:r>
    </w:p>
    <w:p w:rsidR="00821583" w:rsidRPr="00DF4856" w:rsidRDefault="00821583" w:rsidP="00503103">
      <w:pPr>
        <w:spacing w:line="360" w:lineRule="auto"/>
        <w:rPr>
          <w:rFonts w:ascii="Times New Roman" w:hAnsi="Times New Roman" w:cs="Times New Roman"/>
          <w:sz w:val="28"/>
          <w:szCs w:val="28"/>
        </w:rPr>
      </w:pPr>
      <w:r w:rsidRPr="00DF4856">
        <w:rPr>
          <w:rFonts w:ascii="Times New Roman" w:hAnsi="Times New Roman" w:cs="Times New Roman"/>
          <w:sz w:val="28"/>
          <w:szCs w:val="28"/>
        </w:rPr>
        <w:lastRenderedPageBreak/>
        <w:t xml:space="preserve">На даний момент дана технологія розвивається в дуже швидкому темпі, нараховуючи близько 200 000 пакетів. </w:t>
      </w:r>
    </w:p>
    <w:p w:rsidR="00821583" w:rsidRPr="00DF4856" w:rsidRDefault="00821583" w:rsidP="00503103">
      <w:p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Ще однією з причин чому </w:t>
      </w:r>
      <w:r w:rsidRPr="00DF4856">
        <w:rPr>
          <w:rFonts w:ascii="Times New Roman" w:hAnsi="Times New Roman" w:cs="Times New Roman"/>
          <w:sz w:val="28"/>
          <w:szCs w:val="28"/>
        </w:rPr>
        <w:t>Node.js</w:t>
      </w:r>
      <w:r w:rsidRPr="00DF4856">
        <w:rPr>
          <w:rFonts w:ascii="Times New Roman" w:hAnsi="Times New Roman" w:cs="Times New Roman"/>
          <w:sz w:val="28"/>
          <w:szCs w:val="28"/>
        </w:rPr>
        <w:t xml:space="preserve"> є настільки популярною, це те що в ній реалізований дуже зручний пакетний менеджер </w:t>
      </w:r>
      <w:proofErr w:type="spellStart"/>
      <w:r w:rsidRPr="00DF4856">
        <w:rPr>
          <w:rFonts w:ascii="Times New Roman" w:hAnsi="Times New Roman" w:cs="Times New Roman"/>
          <w:sz w:val="28"/>
          <w:szCs w:val="28"/>
        </w:rPr>
        <w:t>npm</w:t>
      </w:r>
      <w:proofErr w:type="spellEnd"/>
      <w:r w:rsidRPr="00DF4856">
        <w:rPr>
          <w:rFonts w:ascii="Times New Roman" w:hAnsi="Times New Roman" w:cs="Times New Roman"/>
          <w:sz w:val="28"/>
          <w:szCs w:val="28"/>
        </w:rPr>
        <w:t xml:space="preserve">, завдяки якому прописавши лише одну строку ми можемо довантажити всі необхідні для нашого проекту пакети. Цей пакетний  менеджер є настільки гнучким, що дозволяє керувати як пакетами, які є локальними </w:t>
      </w:r>
      <w:proofErr w:type="spellStart"/>
      <w:r w:rsidRPr="00DF4856">
        <w:rPr>
          <w:rFonts w:ascii="Times New Roman" w:hAnsi="Times New Roman" w:cs="Times New Roman"/>
          <w:sz w:val="28"/>
          <w:szCs w:val="28"/>
        </w:rPr>
        <w:t>залежностями</w:t>
      </w:r>
      <w:proofErr w:type="spellEnd"/>
      <w:r w:rsidRPr="00DF4856">
        <w:rPr>
          <w:rFonts w:ascii="Times New Roman" w:hAnsi="Times New Roman" w:cs="Times New Roman"/>
          <w:sz w:val="28"/>
          <w:szCs w:val="28"/>
        </w:rPr>
        <w:t xml:space="preserve"> певного</w:t>
      </w:r>
      <w:r w:rsidR="00CA0E43" w:rsidRPr="00DF4856">
        <w:rPr>
          <w:rFonts w:ascii="Times New Roman" w:hAnsi="Times New Roman" w:cs="Times New Roman"/>
          <w:sz w:val="28"/>
          <w:szCs w:val="28"/>
        </w:rPr>
        <w:t xml:space="preserve"> проекту, так і </w:t>
      </w:r>
      <w:proofErr w:type="spellStart"/>
      <w:r w:rsidR="00CA0E43" w:rsidRPr="00DF4856">
        <w:rPr>
          <w:rFonts w:ascii="Times New Roman" w:hAnsi="Times New Roman" w:cs="Times New Roman"/>
          <w:sz w:val="28"/>
          <w:szCs w:val="28"/>
        </w:rPr>
        <w:t>глобально</w:t>
      </w:r>
      <w:proofErr w:type="spellEnd"/>
      <w:r w:rsidR="00CA0E43" w:rsidRPr="00DF4856">
        <w:rPr>
          <w:rFonts w:ascii="Times New Roman" w:hAnsi="Times New Roman" w:cs="Times New Roman"/>
          <w:sz w:val="28"/>
          <w:szCs w:val="28"/>
        </w:rPr>
        <w:t xml:space="preserve"> встановленими інструментами </w:t>
      </w:r>
      <w:proofErr w:type="spellStart"/>
      <w:r w:rsidR="00CA0E43" w:rsidRPr="00DF4856">
        <w:rPr>
          <w:rFonts w:ascii="Times New Roman" w:hAnsi="Times New Roman" w:cs="Times New Roman"/>
          <w:sz w:val="28"/>
          <w:szCs w:val="28"/>
        </w:rPr>
        <w:t>js</w:t>
      </w:r>
      <w:proofErr w:type="spellEnd"/>
      <w:r w:rsidR="00CA0E43" w:rsidRPr="00DF4856">
        <w:rPr>
          <w:rFonts w:ascii="Times New Roman" w:hAnsi="Times New Roman" w:cs="Times New Roman"/>
          <w:sz w:val="28"/>
          <w:szCs w:val="28"/>
        </w:rPr>
        <w:t xml:space="preserve">. Всі залежності, що інстальовані для локального проекту, зберігаються у файлі </w:t>
      </w:r>
      <w:proofErr w:type="spellStart"/>
      <w:r w:rsidR="00CA0E43" w:rsidRPr="00DF4856">
        <w:rPr>
          <w:rFonts w:ascii="Times New Roman" w:hAnsi="Times New Roman" w:cs="Times New Roman"/>
          <w:sz w:val="28"/>
          <w:szCs w:val="28"/>
        </w:rPr>
        <w:t>package.json</w:t>
      </w:r>
      <w:proofErr w:type="spellEnd"/>
      <w:r w:rsidR="00CA0E43" w:rsidRPr="00DF4856">
        <w:rPr>
          <w:rFonts w:ascii="Times New Roman" w:hAnsi="Times New Roman" w:cs="Times New Roman"/>
          <w:sz w:val="28"/>
          <w:szCs w:val="28"/>
        </w:rPr>
        <w:t>. У цьому файлі кожна залежність (</w:t>
      </w:r>
      <w:proofErr w:type="spellStart"/>
      <w:r w:rsidR="00CA0E43" w:rsidRPr="00DF4856">
        <w:rPr>
          <w:rFonts w:ascii="Times New Roman" w:hAnsi="Times New Roman" w:cs="Times New Roman"/>
          <w:sz w:val="28"/>
          <w:szCs w:val="28"/>
        </w:rPr>
        <w:t>dependencies</w:t>
      </w:r>
      <w:proofErr w:type="spellEnd"/>
      <w:r w:rsidR="00CA0E43" w:rsidRPr="00DF4856">
        <w:rPr>
          <w:rFonts w:ascii="Times New Roman" w:hAnsi="Times New Roman" w:cs="Times New Roman"/>
          <w:sz w:val="28"/>
          <w:szCs w:val="28"/>
        </w:rPr>
        <w:t>) може визначити діапазон дійсних версій, використовуючи схему семантичної версії, це дозволяє уникнути небажаних змін, а також надає розробникам змогу автоматично оновлювати пакети.</w:t>
      </w:r>
    </w:p>
    <w:p w:rsidR="00EB1293" w:rsidRPr="00DF4856" w:rsidRDefault="00EB1293" w:rsidP="00503103">
      <w:pPr>
        <w:spacing w:line="360" w:lineRule="auto"/>
        <w:rPr>
          <w:rFonts w:ascii="Times New Roman" w:hAnsi="Times New Roman" w:cs="Times New Roman"/>
          <w:sz w:val="28"/>
          <w:szCs w:val="28"/>
        </w:rPr>
      </w:pPr>
      <w:r w:rsidRPr="00DF4856">
        <w:rPr>
          <w:rFonts w:ascii="Times New Roman" w:hAnsi="Times New Roman" w:cs="Times New Roman"/>
          <w:sz w:val="28"/>
          <w:szCs w:val="28"/>
        </w:rPr>
        <w:t>Отже, Node.js є</w:t>
      </w:r>
      <w:r w:rsidR="00DF4856" w:rsidRPr="00DF4856">
        <w:rPr>
          <w:rFonts w:ascii="Times New Roman" w:hAnsi="Times New Roman" w:cs="Times New Roman"/>
          <w:sz w:val="28"/>
          <w:szCs w:val="28"/>
        </w:rPr>
        <w:t xml:space="preserve"> хорошою альтернативою іншим серверним мовам програмування, оскільки асинхронне </w:t>
      </w:r>
      <w:proofErr w:type="spellStart"/>
      <w:r w:rsidR="00DF4856" w:rsidRPr="00DF4856">
        <w:rPr>
          <w:rFonts w:ascii="Times New Roman" w:hAnsi="Times New Roman" w:cs="Times New Roman"/>
          <w:sz w:val="28"/>
          <w:szCs w:val="28"/>
        </w:rPr>
        <w:t>подієве</w:t>
      </w:r>
      <w:proofErr w:type="spellEnd"/>
      <w:r w:rsidR="00DF4856" w:rsidRPr="00DF4856">
        <w:rPr>
          <w:rFonts w:ascii="Times New Roman" w:hAnsi="Times New Roman" w:cs="Times New Roman"/>
          <w:sz w:val="28"/>
          <w:szCs w:val="28"/>
        </w:rPr>
        <w:t xml:space="preserve"> оточення дає змогу зменшити затрати ресурсів на обслуговування великої кількості клієнтів. Також дана технологія дозволяю створювати масштабовані системи, завдяки тому, що жодна з функцій </w:t>
      </w:r>
      <w:proofErr w:type="spellStart"/>
      <w:r w:rsidR="00DF4856" w:rsidRPr="00DF4856">
        <w:rPr>
          <w:rFonts w:ascii="Times New Roman" w:hAnsi="Times New Roman" w:cs="Times New Roman"/>
          <w:sz w:val="28"/>
          <w:szCs w:val="28"/>
        </w:rPr>
        <w:t>Node</w:t>
      </w:r>
      <w:proofErr w:type="spellEnd"/>
      <w:r w:rsidR="00DF4856" w:rsidRPr="00DF4856">
        <w:rPr>
          <w:rFonts w:ascii="Times New Roman" w:hAnsi="Times New Roman" w:cs="Times New Roman"/>
          <w:sz w:val="28"/>
          <w:szCs w:val="28"/>
        </w:rPr>
        <w:t xml:space="preserve"> не працює напряму з потоками вводу-виводу.</w:t>
      </w:r>
      <w:bookmarkStart w:id="6" w:name="_GoBack"/>
      <w:bookmarkEnd w:id="6"/>
    </w:p>
    <w:p w:rsidR="00873135" w:rsidRPr="00DF4856" w:rsidRDefault="00873135" w:rsidP="00950305">
      <w:pPr>
        <w:pStyle w:val="a3"/>
        <w:numPr>
          <w:ilvl w:val="1"/>
          <w:numId w:val="10"/>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Загальна характеристика </w:t>
      </w:r>
      <w:r w:rsidR="000C6D05"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API, та її призначення в сучасному програмному забезпеченні.</w:t>
      </w:r>
    </w:p>
    <w:p w:rsidR="00F05E70" w:rsidRPr="00DF4856" w:rsidRDefault="000C6D05" w:rsidP="00950305">
      <w:pPr>
        <w:spacing w:line="360" w:lineRule="auto"/>
        <w:ind w:firstLine="360"/>
        <w:rPr>
          <w:rFonts w:ascii="Times New Roman" w:hAnsi="Times New Roman" w:cs="Times New Roman"/>
          <w:sz w:val="28"/>
          <w:szCs w:val="28"/>
        </w:rPr>
      </w:pPr>
      <w:r w:rsidRPr="00DF4856">
        <w:rPr>
          <w:rFonts w:ascii="Times New Roman" w:hAnsi="Times New Roman" w:cs="Times New Roman"/>
          <w:sz w:val="28"/>
          <w:szCs w:val="28"/>
        </w:rPr>
        <w:t xml:space="preserve">REST </w:t>
      </w:r>
      <w:r w:rsidR="00873135" w:rsidRPr="00DF4856">
        <w:rPr>
          <w:rFonts w:ascii="Times New Roman" w:hAnsi="Times New Roman" w:cs="Times New Roman"/>
          <w:sz w:val="28"/>
          <w:szCs w:val="28"/>
        </w:rPr>
        <w:t>API</w:t>
      </w:r>
      <w:r w:rsidR="00E26D37" w:rsidRPr="00DF4856">
        <w:rPr>
          <w:rFonts w:ascii="Times New Roman" w:hAnsi="Times New Roman" w:cs="Times New Roman"/>
          <w:sz w:val="28"/>
          <w:szCs w:val="28"/>
        </w:rPr>
        <w:t xml:space="preserve"> </w:t>
      </w:r>
      <w:r w:rsidR="00E26D37" w:rsidRPr="00DF4856">
        <w:rPr>
          <w:rFonts w:ascii="Times New Roman" w:hAnsi="Times New Roman" w:cs="Times New Roman"/>
          <w:sz w:val="28"/>
          <w:szCs w:val="28"/>
          <w:shd w:val="clear" w:color="auto" w:fill="FFFFFF"/>
        </w:rPr>
        <w:t>(</w:t>
      </w:r>
      <w:proofErr w:type="spellStart"/>
      <w:r w:rsidR="00E26D37" w:rsidRPr="00DF4856">
        <w:rPr>
          <w:rFonts w:ascii="Times New Roman" w:hAnsi="Times New Roman" w:cs="Times New Roman"/>
          <w:sz w:val="28"/>
          <w:szCs w:val="28"/>
          <w:shd w:val="clear" w:color="auto" w:fill="FFFFFF"/>
        </w:rPr>
        <w:t>Representational</w:t>
      </w:r>
      <w:proofErr w:type="spellEnd"/>
      <w:r w:rsidR="00E26D37" w:rsidRPr="00DF4856">
        <w:rPr>
          <w:rFonts w:ascii="Times New Roman" w:hAnsi="Times New Roman" w:cs="Times New Roman"/>
          <w:sz w:val="28"/>
          <w:szCs w:val="28"/>
          <w:shd w:val="clear" w:color="auto" w:fill="FFFFFF"/>
        </w:rPr>
        <w:t xml:space="preserve"> </w:t>
      </w:r>
      <w:proofErr w:type="spellStart"/>
      <w:r w:rsidR="00E26D37" w:rsidRPr="00DF4856">
        <w:rPr>
          <w:rFonts w:ascii="Times New Roman" w:hAnsi="Times New Roman" w:cs="Times New Roman"/>
          <w:sz w:val="28"/>
          <w:szCs w:val="28"/>
          <w:shd w:val="clear" w:color="auto" w:fill="FFFFFF"/>
        </w:rPr>
        <w:t>state</w:t>
      </w:r>
      <w:proofErr w:type="spellEnd"/>
      <w:r w:rsidR="00E26D37" w:rsidRPr="00DF4856">
        <w:rPr>
          <w:rFonts w:ascii="Times New Roman" w:hAnsi="Times New Roman" w:cs="Times New Roman"/>
          <w:sz w:val="28"/>
          <w:szCs w:val="28"/>
          <w:shd w:val="clear" w:color="auto" w:fill="FFFFFF"/>
        </w:rPr>
        <w:t xml:space="preserve"> </w:t>
      </w:r>
      <w:proofErr w:type="spellStart"/>
      <w:r w:rsidR="00E26D37" w:rsidRPr="00DF4856">
        <w:rPr>
          <w:rFonts w:ascii="Times New Roman" w:hAnsi="Times New Roman" w:cs="Times New Roman"/>
          <w:sz w:val="28"/>
          <w:szCs w:val="28"/>
          <w:shd w:val="clear" w:color="auto" w:fill="FFFFFF"/>
        </w:rPr>
        <w:t>transfer</w:t>
      </w:r>
      <w:proofErr w:type="spellEnd"/>
      <w:r w:rsidR="00E26D37" w:rsidRPr="00DF4856">
        <w:rPr>
          <w:rFonts w:ascii="Times New Roman" w:hAnsi="Times New Roman" w:cs="Times New Roman"/>
          <w:sz w:val="28"/>
          <w:szCs w:val="28"/>
          <w:shd w:val="clear" w:color="auto" w:fill="FFFFFF"/>
        </w:rPr>
        <w:t>)</w:t>
      </w:r>
      <w:r w:rsidR="00873135" w:rsidRPr="00DF4856">
        <w:rPr>
          <w:rFonts w:ascii="Times New Roman" w:hAnsi="Times New Roman" w:cs="Times New Roman"/>
          <w:sz w:val="28"/>
          <w:szCs w:val="28"/>
        </w:rPr>
        <w:t xml:space="preserve"> – це підхід до архітектури мережевих протоколів, що здійснюють доступ до інформаційних ресурсів.</w:t>
      </w:r>
      <w:r w:rsidR="00000657" w:rsidRPr="00DF4856">
        <w:rPr>
          <w:rFonts w:ascii="Times New Roman" w:hAnsi="Times New Roman" w:cs="Times New Roman"/>
          <w:sz w:val="28"/>
          <w:szCs w:val="28"/>
        </w:rPr>
        <w:t xml:space="preserve"> Даний підхід був описаний Роєм </w:t>
      </w:r>
      <w:proofErr w:type="spellStart"/>
      <w:r w:rsidR="00000657" w:rsidRPr="00DF4856">
        <w:rPr>
          <w:rFonts w:ascii="Times New Roman" w:hAnsi="Times New Roman" w:cs="Times New Roman"/>
          <w:sz w:val="28"/>
          <w:szCs w:val="28"/>
        </w:rPr>
        <w:t>Філдінгом</w:t>
      </w:r>
      <w:proofErr w:type="spellEnd"/>
      <w:r w:rsidR="00000657" w:rsidRPr="00DF4856">
        <w:rPr>
          <w:rFonts w:ascii="Times New Roman" w:hAnsi="Times New Roman" w:cs="Times New Roman"/>
          <w:sz w:val="28"/>
          <w:szCs w:val="28"/>
        </w:rPr>
        <w:t xml:space="preserve"> (одним з творців протоколу HTTP) у 2000 році.</w:t>
      </w:r>
      <w:r w:rsidR="00AD0D2B" w:rsidRPr="00DF4856">
        <w:rPr>
          <w:rFonts w:ascii="Times New Roman" w:hAnsi="Times New Roman" w:cs="Times New Roman"/>
          <w:sz w:val="28"/>
          <w:szCs w:val="28"/>
        </w:rPr>
        <w:t xml:space="preserve"> В своїй дисертації “Архітектурні стилі та дизайн мережевих програмних </w:t>
      </w:r>
      <w:proofErr w:type="spellStart"/>
      <w:r w:rsidR="00AD0D2B" w:rsidRPr="00DF4856">
        <w:rPr>
          <w:rFonts w:ascii="Times New Roman" w:hAnsi="Times New Roman" w:cs="Times New Roman"/>
          <w:sz w:val="28"/>
          <w:szCs w:val="28"/>
        </w:rPr>
        <w:t>архітектур</w:t>
      </w:r>
      <w:proofErr w:type="spellEnd"/>
      <w:r w:rsidR="00AD0D2B" w:rsidRPr="00DF4856">
        <w:rPr>
          <w:rFonts w:ascii="Times New Roman" w:hAnsi="Times New Roman" w:cs="Times New Roman"/>
          <w:sz w:val="28"/>
          <w:szCs w:val="28"/>
        </w:rPr>
        <w:t xml:space="preserve">” він визначив теоретичну основу, під спосіб взаємодії клієнтів та серверів у Всесвітній павутині. </w:t>
      </w:r>
      <w:proofErr w:type="spellStart"/>
      <w:r w:rsidR="00AD0D2B" w:rsidRPr="00DF4856">
        <w:rPr>
          <w:rFonts w:ascii="Times New Roman" w:hAnsi="Times New Roman" w:cs="Times New Roman"/>
          <w:sz w:val="28"/>
          <w:szCs w:val="28"/>
        </w:rPr>
        <w:t>Філдінг</w:t>
      </w:r>
      <w:proofErr w:type="spellEnd"/>
      <w:r w:rsidR="00AD0D2B" w:rsidRPr="00DF4856">
        <w:rPr>
          <w:rFonts w:ascii="Times New Roman" w:hAnsi="Times New Roman" w:cs="Times New Roman"/>
          <w:sz w:val="28"/>
          <w:szCs w:val="28"/>
        </w:rPr>
        <w:t xml:space="preserve"> описав концепцію побудови розподіленого додатка, при якій кожен запит клієнта до сервера містить в собі вичерпну інформацію щодо бажаної відповіді сервера, а сервер в свою чергу не зобов'язаний зберігати інформацію про стан клієнта. Користуючись даним </w:t>
      </w:r>
      <w:r w:rsidR="00AD0D2B" w:rsidRPr="00DF4856">
        <w:rPr>
          <w:rFonts w:ascii="Times New Roman" w:hAnsi="Times New Roman" w:cs="Times New Roman"/>
          <w:sz w:val="28"/>
          <w:szCs w:val="28"/>
        </w:rPr>
        <w:lastRenderedPageBreak/>
        <w:t>архітектурним стилем дані повинні передаватися у вигляді невеликої кількості стандартних форматів, таких як: JSON, XML, HTML та ін.</w:t>
      </w:r>
      <w:r w:rsidR="007F282F" w:rsidRPr="00DF4856">
        <w:rPr>
          <w:rFonts w:ascii="Times New Roman" w:hAnsi="Times New Roman" w:cs="Times New Roman"/>
          <w:sz w:val="28"/>
          <w:szCs w:val="28"/>
        </w:rPr>
        <w:t xml:space="preserve"> Але як і будь-який архітектурний стиль </w:t>
      </w:r>
      <w:r w:rsidRPr="00DF4856">
        <w:rPr>
          <w:rFonts w:ascii="Times New Roman" w:hAnsi="Times New Roman" w:cs="Times New Roman"/>
          <w:sz w:val="28"/>
          <w:szCs w:val="28"/>
        </w:rPr>
        <w:t xml:space="preserve">REST </w:t>
      </w:r>
      <w:r w:rsidR="007F282F" w:rsidRPr="00DF4856">
        <w:rPr>
          <w:rFonts w:ascii="Times New Roman" w:hAnsi="Times New Roman" w:cs="Times New Roman"/>
          <w:sz w:val="28"/>
          <w:szCs w:val="28"/>
        </w:rPr>
        <w:t xml:space="preserve">API також має список власних обмежень. </w:t>
      </w:r>
      <w:r w:rsidR="00F05E70" w:rsidRPr="00DF4856">
        <w:rPr>
          <w:rFonts w:ascii="Times New Roman" w:hAnsi="Times New Roman" w:cs="Times New Roman"/>
          <w:sz w:val="28"/>
          <w:szCs w:val="28"/>
        </w:rPr>
        <w:t xml:space="preserve">За </w:t>
      </w:r>
      <w:proofErr w:type="spellStart"/>
      <w:r w:rsidR="00F05E70" w:rsidRPr="00DF4856">
        <w:rPr>
          <w:rFonts w:ascii="Times New Roman" w:hAnsi="Times New Roman" w:cs="Times New Roman"/>
          <w:sz w:val="28"/>
          <w:szCs w:val="28"/>
        </w:rPr>
        <w:t>Філдінгом</w:t>
      </w:r>
      <w:proofErr w:type="spellEnd"/>
      <w:r w:rsidR="00F05E70" w:rsidRPr="00DF4856">
        <w:rPr>
          <w:rFonts w:ascii="Times New Roman" w:hAnsi="Times New Roman" w:cs="Times New Roman"/>
          <w:sz w:val="28"/>
          <w:szCs w:val="28"/>
        </w:rPr>
        <w:t xml:space="preserve"> є </w:t>
      </w:r>
      <w:r w:rsidR="0055093E" w:rsidRPr="00DF4856">
        <w:rPr>
          <w:rFonts w:ascii="Times New Roman" w:hAnsi="Times New Roman" w:cs="Times New Roman"/>
          <w:sz w:val="28"/>
          <w:szCs w:val="28"/>
        </w:rPr>
        <w:t>п’ять</w:t>
      </w:r>
      <w:r w:rsidR="00F05E70" w:rsidRPr="00DF4856">
        <w:rPr>
          <w:rFonts w:ascii="Times New Roman" w:hAnsi="Times New Roman" w:cs="Times New Roman"/>
          <w:sz w:val="28"/>
          <w:szCs w:val="28"/>
        </w:rPr>
        <w:t xml:space="preserve"> обов’язкових обмежень</w:t>
      </w:r>
      <w:r w:rsidR="0055093E" w:rsidRPr="00DF4856">
        <w:rPr>
          <w:rFonts w:ascii="Times New Roman" w:hAnsi="Times New Roman" w:cs="Times New Roman"/>
          <w:sz w:val="28"/>
          <w:szCs w:val="28"/>
        </w:rPr>
        <w:t xml:space="preserve"> </w:t>
      </w:r>
      <w:r w:rsidR="00F05E70" w:rsidRPr="00DF4856">
        <w:rPr>
          <w:rFonts w:ascii="Times New Roman" w:hAnsi="Times New Roman" w:cs="Times New Roman"/>
          <w:sz w:val="28"/>
          <w:szCs w:val="28"/>
        </w:rPr>
        <w:t xml:space="preserve">для побудови розподілених </w:t>
      </w:r>
      <w:r w:rsidRPr="00DF4856">
        <w:rPr>
          <w:rFonts w:ascii="Times New Roman" w:hAnsi="Times New Roman" w:cs="Times New Roman"/>
          <w:sz w:val="28"/>
          <w:szCs w:val="28"/>
        </w:rPr>
        <w:t xml:space="preserve">REST </w:t>
      </w:r>
      <w:r w:rsidR="00F05E70" w:rsidRPr="00DF4856">
        <w:rPr>
          <w:rFonts w:ascii="Times New Roman" w:hAnsi="Times New Roman" w:cs="Times New Roman"/>
          <w:sz w:val="28"/>
          <w:szCs w:val="28"/>
        </w:rPr>
        <w:t>-додатків:</w:t>
      </w:r>
    </w:p>
    <w:p w:rsidR="00F05E70" w:rsidRPr="00DF4856" w:rsidRDefault="00F05E70" w:rsidP="00F05E70">
      <w:pPr>
        <w:pStyle w:val="a3"/>
        <w:numPr>
          <w:ilvl w:val="0"/>
          <w:numId w:val="8"/>
        </w:numPr>
        <w:spacing w:line="360" w:lineRule="auto"/>
        <w:rPr>
          <w:rFonts w:ascii="Times New Roman" w:hAnsi="Times New Roman" w:cs="Times New Roman"/>
          <w:sz w:val="28"/>
          <w:szCs w:val="28"/>
        </w:rPr>
      </w:pPr>
      <w:r w:rsidRPr="00DF4856">
        <w:rPr>
          <w:rFonts w:ascii="Times New Roman" w:hAnsi="Times New Roman" w:cs="Times New Roman"/>
          <w:sz w:val="28"/>
          <w:szCs w:val="28"/>
        </w:rPr>
        <w:t>Модель клієнт-сервер</w:t>
      </w:r>
      <w:r w:rsidR="00AA6CA7" w:rsidRPr="00DF4856">
        <w:rPr>
          <w:rFonts w:ascii="Times New Roman" w:hAnsi="Times New Roman" w:cs="Times New Roman"/>
          <w:sz w:val="28"/>
          <w:szCs w:val="28"/>
        </w:rPr>
        <w:t>;</w:t>
      </w:r>
    </w:p>
    <w:p w:rsidR="00AA6CA7" w:rsidRPr="00DF4856" w:rsidRDefault="00AA6CA7" w:rsidP="00F05E70">
      <w:pPr>
        <w:pStyle w:val="a3"/>
        <w:numPr>
          <w:ilvl w:val="0"/>
          <w:numId w:val="8"/>
        </w:numPr>
        <w:spacing w:line="360" w:lineRule="auto"/>
        <w:rPr>
          <w:rFonts w:ascii="Times New Roman" w:hAnsi="Times New Roman" w:cs="Times New Roman"/>
          <w:sz w:val="28"/>
          <w:szCs w:val="28"/>
        </w:rPr>
      </w:pPr>
      <w:r w:rsidRPr="00DF4856">
        <w:rPr>
          <w:rFonts w:ascii="Times New Roman" w:hAnsi="Times New Roman" w:cs="Times New Roman"/>
          <w:sz w:val="28"/>
          <w:szCs w:val="28"/>
        </w:rPr>
        <w:t>Відсутність стану;</w:t>
      </w:r>
    </w:p>
    <w:p w:rsidR="00AA6CA7" w:rsidRPr="00DF4856" w:rsidRDefault="00AA6CA7" w:rsidP="00F05E70">
      <w:pPr>
        <w:pStyle w:val="a3"/>
        <w:numPr>
          <w:ilvl w:val="0"/>
          <w:numId w:val="8"/>
        </w:numPr>
        <w:spacing w:line="360" w:lineRule="auto"/>
        <w:rPr>
          <w:rFonts w:ascii="Times New Roman" w:hAnsi="Times New Roman" w:cs="Times New Roman"/>
          <w:sz w:val="28"/>
          <w:szCs w:val="28"/>
        </w:rPr>
      </w:pPr>
      <w:proofErr w:type="spellStart"/>
      <w:r w:rsidRPr="00DF4856">
        <w:rPr>
          <w:rFonts w:ascii="Times New Roman" w:hAnsi="Times New Roman" w:cs="Times New Roman"/>
          <w:sz w:val="28"/>
          <w:szCs w:val="28"/>
        </w:rPr>
        <w:t>Кешування</w:t>
      </w:r>
      <w:proofErr w:type="spellEnd"/>
      <w:r w:rsidRPr="00DF4856">
        <w:rPr>
          <w:rFonts w:ascii="Times New Roman" w:hAnsi="Times New Roman" w:cs="Times New Roman"/>
          <w:sz w:val="28"/>
          <w:szCs w:val="28"/>
        </w:rPr>
        <w:t>;</w:t>
      </w:r>
    </w:p>
    <w:p w:rsidR="00AA6CA7" w:rsidRPr="00DF4856" w:rsidRDefault="00AA6CA7" w:rsidP="00F05E70">
      <w:pPr>
        <w:pStyle w:val="a3"/>
        <w:numPr>
          <w:ilvl w:val="0"/>
          <w:numId w:val="8"/>
        </w:numPr>
        <w:spacing w:line="360" w:lineRule="auto"/>
        <w:rPr>
          <w:rFonts w:ascii="Times New Roman" w:hAnsi="Times New Roman" w:cs="Times New Roman"/>
          <w:sz w:val="28"/>
          <w:szCs w:val="28"/>
        </w:rPr>
      </w:pPr>
      <w:r w:rsidRPr="00DF4856">
        <w:rPr>
          <w:rFonts w:ascii="Times New Roman" w:hAnsi="Times New Roman" w:cs="Times New Roman"/>
          <w:sz w:val="28"/>
          <w:szCs w:val="28"/>
        </w:rPr>
        <w:t>Однорідність інтерфейсу;</w:t>
      </w:r>
    </w:p>
    <w:p w:rsidR="00AA6CA7" w:rsidRPr="00DF4856" w:rsidRDefault="00AA6CA7" w:rsidP="00F05E70">
      <w:pPr>
        <w:pStyle w:val="a3"/>
        <w:numPr>
          <w:ilvl w:val="0"/>
          <w:numId w:val="8"/>
        </w:numPr>
        <w:spacing w:line="360" w:lineRule="auto"/>
        <w:rPr>
          <w:rFonts w:ascii="Times New Roman" w:hAnsi="Times New Roman" w:cs="Times New Roman"/>
          <w:sz w:val="28"/>
          <w:szCs w:val="28"/>
        </w:rPr>
      </w:pPr>
      <w:r w:rsidRPr="00DF4856">
        <w:rPr>
          <w:rFonts w:ascii="Times New Roman" w:hAnsi="Times New Roman" w:cs="Times New Roman"/>
          <w:sz w:val="28"/>
          <w:szCs w:val="28"/>
        </w:rPr>
        <w:t>Шари абстракції;</w:t>
      </w:r>
    </w:p>
    <w:p w:rsidR="006105C7" w:rsidRPr="00DF4856" w:rsidRDefault="006105C7" w:rsidP="006105C7">
      <w:pPr>
        <w:pStyle w:val="a3"/>
        <w:numPr>
          <w:ilvl w:val="0"/>
          <w:numId w:val="8"/>
        </w:numPr>
        <w:spacing w:line="360" w:lineRule="auto"/>
        <w:rPr>
          <w:rFonts w:ascii="Times New Roman" w:hAnsi="Times New Roman" w:cs="Times New Roman"/>
          <w:sz w:val="28"/>
          <w:szCs w:val="28"/>
        </w:rPr>
      </w:pPr>
      <w:r w:rsidRPr="00DF4856">
        <w:rPr>
          <w:rFonts w:ascii="Times New Roman" w:hAnsi="Times New Roman" w:cs="Times New Roman"/>
          <w:sz w:val="28"/>
          <w:szCs w:val="28"/>
        </w:rPr>
        <w:t>Код на запит.</w:t>
      </w:r>
    </w:p>
    <w:p w:rsidR="00873135" w:rsidRPr="00DF4856" w:rsidRDefault="006105C7" w:rsidP="00950305">
      <w:pPr>
        <w:spacing w:line="360" w:lineRule="auto"/>
        <w:ind w:firstLine="360"/>
        <w:rPr>
          <w:rFonts w:ascii="Times New Roman" w:hAnsi="Times New Roman" w:cs="Times New Roman"/>
          <w:sz w:val="28"/>
          <w:szCs w:val="28"/>
        </w:rPr>
      </w:pPr>
      <w:r w:rsidRPr="00DF4856">
        <w:rPr>
          <w:rFonts w:ascii="Times New Roman" w:hAnsi="Times New Roman" w:cs="Times New Roman"/>
          <w:sz w:val="28"/>
          <w:szCs w:val="28"/>
        </w:rPr>
        <w:t>Останнє обмеження в списку не є обов’язковим, і якщо воно не надає переваг для конкретного застосування, то немає необхідності його реалізовувати. До прикладу, дозвіл на завантаження стороннього коду може бути небажаним з точки зору безпеки. Я</w:t>
      </w:r>
      <w:r w:rsidR="00F05E70" w:rsidRPr="00DF4856">
        <w:rPr>
          <w:rFonts w:ascii="Times New Roman" w:hAnsi="Times New Roman" w:cs="Times New Roman"/>
          <w:sz w:val="28"/>
          <w:szCs w:val="28"/>
        </w:rPr>
        <w:t>кщо</w:t>
      </w:r>
      <w:r w:rsidRPr="00DF4856">
        <w:rPr>
          <w:rFonts w:ascii="Times New Roman" w:hAnsi="Times New Roman" w:cs="Times New Roman"/>
          <w:sz w:val="28"/>
          <w:szCs w:val="28"/>
        </w:rPr>
        <w:t xml:space="preserve"> ж</w:t>
      </w:r>
      <w:r w:rsidR="00F05E70" w:rsidRPr="00DF4856">
        <w:rPr>
          <w:rFonts w:ascii="Times New Roman" w:hAnsi="Times New Roman" w:cs="Times New Roman"/>
          <w:sz w:val="28"/>
          <w:szCs w:val="28"/>
        </w:rPr>
        <w:t xml:space="preserve"> не дотриматись хоча б одного з </w:t>
      </w:r>
      <w:r w:rsidRPr="00DF4856">
        <w:rPr>
          <w:rFonts w:ascii="Times New Roman" w:hAnsi="Times New Roman" w:cs="Times New Roman"/>
          <w:sz w:val="28"/>
          <w:szCs w:val="28"/>
        </w:rPr>
        <w:t>інших обмежень</w:t>
      </w:r>
      <w:r w:rsidR="00F05E70" w:rsidRPr="00DF4856">
        <w:rPr>
          <w:rFonts w:ascii="Times New Roman" w:hAnsi="Times New Roman" w:cs="Times New Roman"/>
          <w:sz w:val="28"/>
          <w:szCs w:val="28"/>
        </w:rPr>
        <w:t xml:space="preserve">, то дану систему вже не можна вважати </w:t>
      </w:r>
      <w:proofErr w:type="spellStart"/>
      <w:r w:rsidR="000C6D05" w:rsidRPr="00DF4856">
        <w:rPr>
          <w:rFonts w:ascii="Times New Roman" w:hAnsi="Times New Roman" w:cs="Times New Roman"/>
          <w:sz w:val="28"/>
          <w:szCs w:val="28"/>
        </w:rPr>
        <w:t>RESTful</w:t>
      </w:r>
      <w:proofErr w:type="spellEnd"/>
      <w:r w:rsidR="000C6D05" w:rsidRPr="00DF4856">
        <w:rPr>
          <w:rFonts w:ascii="Times New Roman" w:hAnsi="Times New Roman" w:cs="Times New Roman"/>
          <w:sz w:val="28"/>
          <w:szCs w:val="28"/>
        </w:rPr>
        <w:t xml:space="preserve"> </w:t>
      </w:r>
      <w:r w:rsidR="00F05E70" w:rsidRPr="00DF4856">
        <w:rPr>
          <w:rFonts w:ascii="Times New Roman" w:hAnsi="Times New Roman" w:cs="Times New Roman"/>
          <w:sz w:val="28"/>
          <w:szCs w:val="28"/>
        </w:rPr>
        <w:t>системою.</w:t>
      </w:r>
      <w:r w:rsidRPr="00DF4856">
        <w:rPr>
          <w:rFonts w:ascii="Times New Roman" w:hAnsi="Times New Roman" w:cs="Times New Roman"/>
          <w:sz w:val="28"/>
          <w:szCs w:val="28"/>
        </w:rPr>
        <w:t xml:space="preserve"> В іншому випадку, якщо будуть дотримані всі обов’язкові обмеження, то система отримає ряд наступних переваг:</w:t>
      </w:r>
    </w:p>
    <w:p w:rsidR="006105C7" w:rsidRPr="00DF4856" w:rsidRDefault="006105C7" w:rsidP="006105C7">
      <w:pPr>
        <w:pStyle w:val="a3"/>
        <w:numPr>
          <w:ilvl w:val="0"/>
          <w:numId w:val="9"/>
        </w:numPr>
        <w:spacing w:line="360" w:lineRule="auto"/>
        <w:rPr>
          <w:rFonts w:ascii="Times New Roman" w:hAnsi="Times New Roman" w:cs="Times New Roman"/>
          <w:sz w:val="28"/>
          <w:szCs w:val="28"/>
        </w:rPr>
      </w:pPr>
      <w:r w:rsidRPr="00DF4856">
        <w:rPr>
          <w:rFonts w:ascii="Times New Roman" w:hAnsi="Times New Roman" w:cs="Times New Roman"/>
          <w:sz w:val="28"/>
          <w:szCs w:val="28"/>
        </w:rPr>
        <w:t>Надійність (за рахунок відсутності необхідності зберігати інформацію про стан клієнта)</w:t>
      </w:r>
      <w:r w:rsidR="009B4E0E" w:rsidRPr="00DF4856">
        <w:rPr>
          <w:rFonts w:ascii="Times New Roman" w:hAnsi="Times New Roman" w:cs="Times New Roman"/>
          <w:sz w:val="28"/>
          <w:szCs w:val="28"/>
        </w:rPr>
        <w:t>;</w:t>
      </w:r>
    </w:p>
    <w:p w:rsidR="009B4E0E" w:rsidRPr="00DF4856" w:rsidRDefault="009B4E0E" w:rsidP="006105C7">
      <w:pPr>
        <w:pStyle w:val="a3"/>
        <w:numPr>
          <w:ilvl w:val="0"/>
          <w:numId w:val="9"/>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Продуктивність (завдяки </w:t>
      </w:r>
      <w:proofErr w:type="spellStart"/>
      <w:r w:rsidRPr="00DF4856">
        <w:rPr>
          <w:rFonts w:ascii="Times New Roman" w:hAnsi="Times New Roman" w:cs="Times New Roman"/>
          <w:sz w:val="28"/>
          <w:szCs w:val="28"/>
        </w:rPr>
        <w:t>кешуванню</w:t>
      </w:r>
      <w:proofErr w:type="spellEnd"/>
      <w:r w:rsidRPr="00DF4856">
        <w:rPr>
          <w:rFonts w:ascii="Times New Roman" w:hAnsi="Times New Roman" w:cs="Times New Roman"/>
          <w:sz w:val="28"/>
          <w:szCs w:val="28"/>
        </w:rPr>
        <w:t xml:space="preserve"> даних);</w:t>
      </w:r>
    </w:p>
    <w:p w:rsidR="009B4E0E" w:rsidRPr="00DF4856" w:rsidRDefault="009B4E0E" w:rsidP="006105C7">
      <w:pPr>
        <w:pStyle w:val="a3"/>
        <w:numPr>
          <w:ilvl w:val="0"/>
          <w:numId w:val="9"/>
        </w:numPr>
        <w:spacing w:line="360" w:lineRule="auto"/>
        <w:rPr>
          <w:rFonts w:ascii="Times New Roman" w:hAnsi="Times New Roman" w:cs="Times New Roman"/>
          <w:sz w:val="28"/>
          <w:szCs w:val="28"/>
        </w:rPr>
      </w:pPr>
      <w:r w:rsidRPr="00DF4856">
        <w:rPr>
          <w:rFonts w:ascii="Times New Roman" w:hAnsi="Times New Roman" w:cs="Times New Roman"/>
          <w:sz w:val="28"/>
          <w:szCs w:val="28"/>
        </w:rPr>
        <w:t>Простота уніфікованого інтерфейсу;</w:t>
      </w:r>
    </w:p>
    <w:p w:rsidR="009B4E0E" w:rsidRPr="00DF4856" w:rsidRDefault="009922BC" w:rsidP="006105C7">
      <w:pPr>
        <w:pStyle w:val="a3"/>
        <w:numPr>
          <w:ilvl w:val="0"/>
          <w:numId w:val="9"/>
        </w:numPr>
        <w:spacing w:line="360" w:lineRule="auto"/>
        <w:rPr>
          <w:rFonts w:ascii="Times New Roman" w:hAnsi="Times New Roman" w:cs="Times New Roman"/>
          <w:sz w:val="28"/>
          <w:szCs w:val="28"/>
        </w:rPr>
      </w:pPr>
      <w:r w:rsidRPr="00DF4856">
        <w:rPr>
          <w:rFonts w:ascii="Times New Roman" w:hAnsi="Times New Roman" w:cs="Times New Roman"/>
          <w:sz w:val="28"/>
          <w:szCs w:val="28"/>
        </w:rPr>
        <w:t>Портативність компонентів системи шляхом перенесення програмного коду разом з даними;</w:t>
      </w:r>
    </w:p>
    <w:p w:rsidR="009922BC" w:rsidRPr="00DF4856" w:rsidRDefault="009922BC" w:rsidP="006105C7">
      <w:pPr>
        <w:pStyle w:val="a3"/>
        <w:numPr>
          <w:ilvl w:val="0"/>
          <w:numId w:val="9"/>
        </w:numPr>
        <w:spacing w:line="360" w:lineRule="auto"/>
        <w:rPr>
          <w:rFonts w:ascii="Times New Roman" w:hAnsi="Times New Roman" w:cs="Times New Roman"/>
          <w:sz w:val="28"/>
          <w:szCs w:val="28"/>
        </w:rPr>
      </w:pPr>
      <w:r w:rsidRPr="00DF4856">
        <w:rPr>
          <w:rFonts w:ascii="Times New Roman" w:hAnsi="Times New Roman" w:cs="Times New Roman"/>
          <w:sz w:val="28"/>
          <w:szCs w:val="28"/>
        </w:rPr>
        <w:t>Простота внесення змін (навіть при працюючому додатку);</w:t>
      </w:r>
    </w:p>
    <w:p w:rsidR="009922BC" w:rsidRPr="00DF4856" w:rsidRDefault="002C6DF3" w:rsidP="006105C7">
      <w:pPr>
        <w:pStyle w:val="a3"/>
        <w:numPr>
          <w:ilvl w:val="0"/>
          <w:numId w:val="9"/>
        </w:numPr>
        <w:spacing w:line="360" w:lineRule="auto"/>
        <w:rPr>
          <w:rFonts w:ascii="Times New Roman" w:hAnsi="Times New Roman" w:cs="Times New Roman"/>
          <w:sz w:val="28"/>
          <w:szCs w:val="28"/>
        </w:rPr>
      </w:pPr>
      <w:r w:rsidRPr="00DF4856">
        <w:rPr>
          <w:rFonts w:ascii="Times New Roman" w:hAnsi="Times New Roman" w:cs="Times New Roman"/>
          <w:sz w:val="28"/>
          <w:szCs w:val="28"/>
        </w:rPr>
        <w:t>Прозорість системи взаємодій між компонентами системи для сервісних служб;</w:t>
      </w:r>
    </w:p>
    <w:p w:rsidR="002C6DF3" w:rsidRPr="00DF4856" w:rsidRDefault="00A82544" w:rsidP="006105C7">
      <w:pPr>
        <w:pStyle w:val="a3"/>
        <w:numPr>
          <w:ilvl w:val="0"/>
          <w:numId w:val="9"/>
        </w:numPr>
        <w:spacing w:line="360" w:lineRule="auto"/>
        <w:rPr>
          <w:rFonts w:ascii="Times New Roman" w:hAnsi="Times New Roman" w:cs="Times New Roman"/>
          <w:sz w:val="28"/>
          <w:szCs w:val="28"/>
        </w:rPr>
      </w:pPr>
      <w:r w:rsidRPr="00DF4856">
        <w:rPr>
          <w:rFonts w:ascii="Times New Roman" w:hAnsi="Times New Roman" w:cs="Times New Roman"/>
          <w:sz w:val="28"/>
          <w:szCs w:val="28"/>
        </w:rPr>
        <w:t>Масштабованість для великої кількості компонентів та взаємодій між компонентами;</w:t>
      </w:r>
    </w:p>
    <w:p w:rsidR="00A82544" w:rsidRPr="00DF4856" w:rsidRDefault="00A82544" w:rsidP="006105C7">
      <w:pPr>
        <w:pStyle w:val="a3"/>
        <w:numPr>
          <w:ilvl w:val="0"/>
          <w:numId w:val="9"/>
        </w:numPr>
        <w:spacing w:line="360" w:lineRule="auto"/>
        <w:rPr>
          <w:rFonts w:ascii="Times New Roman" w:hAnsi="Times New Roman" w:cs="Times New Roman"/>
          <w:sz w:val="28"/>
          <w:szCs w:val="28"/>
        </w:rPr>
      </w:pPr>
      <w:r w:rsidRPr="00DF4856">
        <w:rPr>
          <w:rFonts w:ascii="Times New Roman" w:hAnsi="Times New Roman" w:cs="Times New Roman"/>
          <w:sz w:val="28"/>
          <w:szCs w:val="28"/>
        </w:rPr>
        <w:lastRenderedPageBreak/>
        <w:t>Здатність еволюціонувати, пристосовуючись до нових вимог (на прикладі Всесвітньої павутини).</w:t>
      </w:r>
    </w:p>
    <w:p w:rsidR="00704D4F" w:rsidRPr="00DF4856" w:rsidRDefault="000C6D05" w:rsidP="00950305">
      <w:pPr>
        <w:spacing w:line="360" w:lineRule="auto"/>
        <w:ind w:firstLine="360"/>
        <w:rPr>
          <w:rFonts w:ascii="Times New Roman" w:hAnsi="Times New Roman" w:cs="Times New Roman"/>
          <w:sz w:val="28"/>
          <w:szCs w:val="28"/>
        </w:rPr>
      </w:pPr>
      <w:r w:rsidRPr="00DF4856">
        <w:rPr>
          <w:rFonts w:ascii="Times New Roman" w:hAnsi="Times New Roman" w:cs="Times New Roman"/>
          <w:sz w:val="28"/>
          <w:szCs w:val="28"/>
        </w:rPr>
        <w:t xml:space="preserve">REST </w:t>
      </w:r>
      <w:r w:rsidR="00704D4F" w:rsidRPr="00DF4856">
        <w:rPr>
          <w:rFonts w:ascii="Times New Roman" w:hAnsi="Times New Roman" w:cs="Times New Roman"/>
          <w:sz w:val="28"/>
          <w:szCs w:val="28"/>
        </w:rPr>
        <w:t>технологія набула популярності не лише завдяки вищевказаним можливостям, а ще й тому, що є дуже простим інтерфейсом управління інформацією, без використання яких-небудь додаткових внутрішніх прошарків. Тобто дані не загортаються в XML</w:t>
      </w:r>
      <w:r w:rsidR="00895638" w:rsidRPr="00DF4856">
        <w:rPr>
          <w:rFonts w:ascii="Times New Roman" w:hAnsi="Times New Roman" w:cs="Times New Roman"/>
          <w:sz w:val="28"/>
          <w:szCs w:val="28"/>
        </w:rPr>
        <w:t xml:space="preserve">, як це відбувається в SOAP та XML-RPC, а </w:t>
      </w:r>
      <w:r w:rsidR="00704D4F" w:rsidRPr="00DF4856">
        <w:rPr>
          <w:rFonts w:ascii="Times New Roman" w:hAnsi="Times New Roman" w:cs="Times New Roman"/>
          <w:sz w:val="28"/>
          <w:szCs w:val="28"/>
        </w:rPr>
        <w:t>передаються в тому вигляді, в якому вони знаходяться</w:t>
      </w:r>
      <w:r w:rsidR="00895638" w:rsidRPr="00DF4856">
        <w:rPr>
          <w:rFonts w:ascii="Times New Roman" w:hAnsi="Times New Roman" w:cs="Times New Roman"/>
          <w:sz w:val="28"/>
          <w:szCs w:val="28"/>
        </w:rPr>
        <w:t>.</w:t>
      </w:r>
      <w:r w:rsidR="00704D4F" w:rsidRPr="00DF4856">
        <w:rPr>
          <w:rFonts w:ascii="Times New Roman" w:hAnsi="Times New Roman" w:cs="Times New Roman"/>
          <w:sz w:val="28"/>
          <w:szCs w:val="28"/>
        </w:rPr>
        <w:t xml:space="preserve"> </w:t>
      </w:r>
    </w:p>
    <w:p w:rsidR="00704D4F" w:rsidRPr="00DF4856" w:rsidRDefault="00704D4F" w:rsidP="002370AC">
      <w:p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 </w:t>
      </w:r>
      <w:r w:rsidR="00950305" w:rsidRPr="00DF4856">
        <w:rPr>
          <w:rFonts w:ascii="Times New Roman" w:hAnsi="Times New Roman" w:cs="Times New Roman"/>
          <w:sz w:val="28"/>
          <w:szCs w:val="28"/>
        </w:rPr>
        <w:tab/>
      </w:r>
      <w:r w:rsidRPr="00DF4856">
        <w:rPr>
          <w:rFonts w:ascii="Times New Roman" w:hAnsi="Times New Roman" w:cs="Times New Roman"/>
          <w:sz w:val="28"/>
          <w:szCs w:val="28"/>
        </w:rPr>
        <w:t>Кожна одиниця інформації визначається глобальним ідентифікатором, таким як URL-адреса. В свою чергу кожна URL-адреса має суворо заданий формат.</w:t>
      </w:r>
      <w:r w:rsidR="00D87858" w:rsidRPr="00DF4856">
        <w:rPr>
          <w:rFonts w:ascii="Times New Roman" w:hAnsi="Times New Roman" w:cs="Times New Roman"/>
          <w:sz w:val="28"/>
          <w:szCs w:val="28"/>
        </w:rPr>
        <w:t xml:space="preserve"> </w:t>
      </w:r>
      <w:r w:rsidR="002370AC" w:rsidRPr="00DF4856">
        <w:rPr>
          <w:rFonts w:ascii="Times New Roman" w:hAnsi="Times New Roman" w:cs="Times New Roman"/>
          <w:sz w:val="28"/>
          <w:szCs w:val="28"/>
        </w:rPr>
        <w:t>До прикладу вам потрібно взяти книгу, яка знаходиться на 3-ій позиції на книжній полиці, тоді ключ до неї, тобто її URL матиме наступний вигляд /</w:t>
      </w:r>
      <w:proofErr w:type="spellStart"/>
      <w:r w:rsidR="002370AC" w:rsidRPr="00DF4856">
        <w:rPr>
          <w:rFonts w:ascii="Times New Roman" w:hAnsi="Times New Roman" w:cs="Times New Roman"/>
          <w:sz w:val="28"/>
          <w:szCs w:val="28"/>
        </w:rPr>
        <w:t>book</w:t>
      </w:r>
      <w:proofErr w:type="spellEnd"/>
      <w:r w:rsidR="002370AC" w:rsidRPr="00DF4856">
        <w:rPr>
          <w:rFonts w:ascii="Times New Roman" w:hAnsi="Times New Roman" w:cs="Times New Roman"/>
          <w:sz w:val="28"/>
          <w:szCs w:val="28"/>
        </w:rPr>
        <w:t>/3. Уявіть, що тепер вам потрібно відкрити дану книгу на 41 сторінці, тоді URL виглядатиме так /</w:t>
      </w:r>
      <w:proofErr w:type="spellStart"/>
      <w:r w:rsidR="002370AC" w:rsidRPr="00DF4856">
        <w:rPr>
          <w:rFonts w:ascii="Times New Roman" w:hAnsi="Times New Roman" w:cs="Times New Roman"/>
          <w:sz w:val="28"/>
          <w:szCs w:val="28"/>
        </w:rPr>
        <w:t>book</w:t>
      </w:r>
      <w:proofErr w:type="spellEnd"/>
      <w:r w:rsidR="002370AC" w:rsidRPr="00DF4856">
        <w:rPr>
          <w:rFonts w:ascii="Times New Roman" w:hAnsi="Times New Roman" w:cs="Times New Roman"/>
          <w:sz w:val="28"/>
          <w:szCs w:val="28"/>
        </w:rPr>
        <w:t>/3/</w:t>
      </w:r>
      <w:proofErr w:type="spellStart"/>
      <w:r w:rsidR="002370AC" w:rsidRPr="00DF4856">
        <w:rPr>
          <w:rFonts w:ascii="Times New Roman" w:hAnsi="Times New Roman" w:cs="Times New Roman"/>
          <w:sz w:val="28"/>
          <w:szCs w:val="28"/>
        </w:rPr>
        <w:t>page</w:t>
      </w:r>
      <w:proofErr w:type="spellEnd"/>
      <w:r w:rsidR="002370AC" w:rsidRPr="00DF4856">
        <w:rPr>
          <w:rFonts w:ascii="Times New Roman" w:hAnsi="Times New Roman" w:cs="Times New Roman"/>
          <w:sz w:val="28"/>
          <w:szCs w:val="28"/>
        </w:rPr>
        <w:t xml:space="preserve">/41. Завдяки уніфікованим глобальним ідентифікаторам доступ до даних здійснюється неймовірно просто. Причому абсолютно не важливо в якому форматі знаходяться дані за </w:t>
      </w:r>
      <w:proofErr w:type="spellStart"/>
      <w:r w:rsidR="002370AC" w:rsidRPr="00DF4856">
        <w:rPr>
          <w:rFonts w:ascii="Times New Roman" w:hAnsi="Times New Roman" w:cs="Times New Roman"/>
          <w:sz w:val="28"/>
          <w:szCs w:val="28"/>
        </w:rPr>
        <w:t>адресою</w:t>
      </w:r>
      <w:proofErr w:type="spellEnd"/>
      <w:r w:rsidR="002370AC" w:rsidRPr="00DF4856">
        <w:rPr>
          <w:rFonts w:ascii="Times New Roman" w:hAnsi="Times New Roman" w:cs="Times New Roman"/>
          <w:sz w:val="28"/>
          <w:szCs w:val="28"/>
        </w:rPr>
        <w:t xml:space="preserve"> /</w:t>
      </w:r>
      <w:proofErr w:type="spellStart"/>
      <w:r w:rsidR="002370AC" w:rsidRPr="00DF4856">
        <w:rPr>
          <w:rFonts w:ascii="Times New Roman" w:hAnsi="Times New Roman" w:cs="Times New Roman"/>
          <w:sz w:val="28"/>
          <w:szCs w:val="28"/>
        </w:rPr>
        <w:t>book</w:t>
      </w:r>
      <w:proofErr w:type="spellEnd"/>
      <w:r w:rsidR="002370AC" w:rsidRPr="00DF4856">
        <w:rPr>
          <w:rFonts w:ascii="Times New Roman" w:hAnsi="Times New Roman" w:cs="Times New Roman"/>
          <w:sz w:val="28"/>
          <w:szCs w:val="28"/>
        </w:rPr>
        <w:t>/3/</w:t>
      </w:r>
      <w:proofErr w:type="spellStart"/>
      <w:r w:rsidR="002370AC" w:rsidRPr="00DF4856">
        <w:rPr>
          <w:rFonts w:ascii="Times New Roman" w:hAnsi="Times New Roman" w:cs="Times New Roman"/>
          <w:sz w:val="28"/>
          <w:szCs w:val="28"/>
        </w:rPr>
        <w:t>page</w:t>
      </w:r>
      <w:proofErr w:type="spellEnd"/>
      <w:r w:rsidR="002370AC" w:rsidRPr="00DF4856">
        <w:rPr>
          <w:rFonts w:ascii="Times New Roman" w:hAnsi="Times New Roman" w:cs="Times New Roman"/>
          <w:sz w:val="28"/>
          <w:szCs w:val="28"/>
        </w:rPr>
        <w:t>/41</w:t>
      </w:r>
      <w:r w:rsidR="0055093E" w:rsidRPr="00DF4856">
        <w:rPr>
          <w:rFonts w:ascii="Times New Roman" w:hAnsi="Times New Roman" w:cs="Times New Roman"/>
          <w:sz w:val="28"/>
          <w:szCs w:val="28"/>
        </w:rPr>
        <w:t xml:space="preserve"> </w:t>
      </w:r>
      <w:r w:rsidR="0055093E" w:rsidRPr="00DF4856">
        <w:rPr>
          <w:rFonts w:ascii="Times New Roman" w:hAnsi="Times New Roman" w:cs="Times New Roman"/>
          <w:sz w:val="28"/>
          <w:szCs w:val="28"/>
        </w:rPr>
        <w:softHyphen/>
        <w:t xml:space="preserve">– це може бути як </w:t>
      </w:r>
      <w:proofErr w:type="spellStart"/>
      <w:r w:rsidR="0055093E" w:rsidRPr="00DF4856">
        <w:rPr>
          <w:rFonts w:ascii="Times New Roman" w:hAnsi="Times New Roman" w:cs="Times New Roman"/>
          <w:sz w:val="28"/>
          <w:szCs w:val="28"/>
        </w:rPr>
        <w:t>відсканована</w:t>
      </w:r>
      <w:proofErr w:type="spellEnd"/>
      <w:r w:rsidR="0055093E" w:rsidRPr="00DF4856">
        <w:rPr>
          <w:rFonts w:ascii="Times New Roman" w:hAnsi="Times New Roman" w:cs="Times New Roman"/>
          <w:sz w:val="28"/>
          <w:szCs w:val="28"/>
        </w:rPr>
        <w:t xml:space="preserve"> сторінка даної книги в форматі </w:t>
      </w:r>
      <w:proofErr w:type="spellStart"/>
      <w:r w:rsidR="0055093E" w:rsidRPr="00DF4856">
        <w:rPr>
          <w:rFonts w:ascii="Times New Roman" w:hAnsi="Times New Roman" w:cs="Times New Roman"/>
          <w:sz w:val="28"/>
          <w:szCs w:val="28"/>
        </w:rPr>
        <w:t>jpeg</w:t>
      </w:r>
      <w:proofErr w:type="spellEnd"/>
      <w:r w:rsidR="0055093E" w:rsidRPr="00DF4856">
        <w:rPr>
          <w:rFonts w:ascii="Times New Roman" w:hAnsi="Times New Roman" w:cs="Times New Roman"/>
          <w:sz w:val="28"/>
          <w:szCs w:val="28"/>
        </w:rPr>
        <w:t xml:space="preserve">, так і текстовий документ Microsoft Word. </w:t>
      </w:r>
    </w:p>
    <w:p w:rsidR="0055093E" w:rsidRPr="00DF4856" w:rsidRDefault="0055093E" w:rsidP="002370AC">
      <w:pPr>
        <w:spacing w:line="360" w:lineRule="auto"/>
        <w:rPr>
          <w:rFonts w:ascii="Times New Roman" w:hAnsi="Times New Roman" w:cs="Times New Roman"/>
          <w:sz w:val="28"/>
          <w:szCs w:val="28"/>
        </w:rPr>
      </w:pPr>
      <w:r w:rsidRPr="00DF4856">
        <w:rPr>
          <w:rFonts w:ascii="Times New Roman" w:hAnsi="Times New Roman" w:cs="Times New Roman"/>
          <w:sz w:val="28"/>
          <w:szCs w:val="28"/>
        </w:rPr>
        <w:tab/>
        <w:t xml:space="preserve">Управління інформацією сервісу цілком </w:t>
      </w:r>
      <w:r w:rsidR="009B56F8" w:rsidRPr="00DF4856">
        <w:rPr>
          <w:rFonts w:ascii="Times New Roman" w:hAnsi="Times New Roman" w:cs="Times New Roman"/>
          <w:sz w:val="28"/>
          <w:szCs w:val="28"/>
        </w:rPr>
        <w:t>ґрунтується на протоколі передачі даних. Найбільш розповсюдженим протоколом звичайно ж є HTTP протокол. Для даного протоколу дії над даними здійснюється за допомогою наступних методів POST, GET, PUT, DELETE.</w:t>
      </w:r>
    </w:p>
    <w:p w:rsidR="009B56F8" w:rsidRPr="00DF4856" w:rsidRDefault="009B56F8" w:rsidP="002370AC">
      <w:pPr>
        <w:spacing w:line="360" w:lineRule="auto"/>
        <w:rPr>
          <w:rFonts w:ascii="Times New Roman" w:hAnsi="Times New Roman" w:cs="Times New Roman"/>
          <w:sz w:val="28"/>
          <w:szCs w:val="28"/>
          <w:u w:val="single"/>
        </w:rPr>
      </w:pPr>
      <w:r w:rsidRPr="00DF4856">
        <w:rPr>
          <w:rFonts w:ascii="Times New Roman" w:hAnsi="Times New Roman" w:cs="Times New Roman"/>
          <w:sz w:val="28"/>
          <w:szCs w:val="28"/>
        </w:rPr>
        <w:tab/>
        <w:t xml:space="preserve">Отже, основною причиною чому технологія </w:t>
      </w:r>
      <w:r w:rsidR="00A00E26"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є такою популярною – це простота її використання. Адже по запиту, що надійшов на сервер можна одразу зрозуміти, що він робить</w:t>
      </w:r>
      <w:r w:rsidR="000C6D05" w:rsidRPr="00DF4856">
        <w:rPr>
          <w:rFonts w:ascii="Times New Roman" w:hAnsi="Times New Roman" w:cs="Times New Roman"/>
          <w:sz w:val="28"/>
          <w:szCs w:val="28"/>
        </w:rPr>
        <w:t xml:space="preserve">. Також  </w:t>
      </w:r>
      <w:r w:rsidR="00581558" w:rsidRPr="00DF4856">
        <w:rPr>
          <w:rFonts w:ascii="Times New Roman" w:hAnsi="Times New Roman" w:cs="Times New Roman"/>
          <w:sz w:val="28"/>
          <w:szCs w:val="28"/>
        </w:rPr>
        <w:t xml:space="preserve">REST </w:t>
      </w:r>
      <w:r w:rsidR="000C6D05" w:rsidRPr="00DF4856">
        <w:rPr>
          <w:rFonts w:ascii="Times New Roman" w:hAnsi="Times New Roman" w:cs="Times New Roman"/>
          <w:sz w:val="28"/>
          <w:szCs w:val="28"/>
        </w:rPr>
        <w:t xml:space="preserve">вважається менш </w:t>
      </w:r>
      <w:proofErr w:type="spellStart"/>
      <w:r w:rsidR="000C6D05" w:rsidRPr="00DF4856">
        <w:rPr>
          <w:rFonts w:ascii="Times New Roman" w:hAnsi="Times New Roman" w:cs="Times New Roman"/>
          <w:sz w:val="28"/>
          <w:szCs w:val="28"/>
        </w:rPr>
        <w:t>ресурсо</w:t>
      </w:r>
      <w:proofErr w:type="spellEnd"/>
      <w:r w:rsidR="000C6D05" w:rsidRPr="00DF4856">
        <w:rPr>
          <w:rFonts w:ascii="Times New Roman" w:hAnsi="Times New Roman" w:cs="Times New Roman"/>
          <w:sz w:val="28"/>
          <w:szCs w:val="28"/>
        </w:rPr>
        <w:t>-затратним ніж вищезгадані</w:t>
      </w:r>
      <w:r w:rsidRPr="00DF4856">
        <w:rPr>
          <w:rFonts w:ascii="Times New Roman" w:hAnsi="Times New Roman" w:cs="Times New Roman"/>
          <w:sz w:val="28"/>
          <w:szCs w:val="28"/>
        </w:rPr>
        <w:t xml:space="preserve"> </w:t>
      </w:r>
      <w:r w:rsidR="000C6D05" w:rsidRPr="00DF4856">
        <w:rPr>
          <w:rFonts w:ascii="Times New Roman" w:hAnsi="Times New Roman" w:cs="Times New Roman"/>
          <w:sz w:val="28"/>
          <w:szCs w:val="28"/>
        </w:rPr>
        <w:t xml:space="preserve">SOAP та XML-RPC, оскільки запити не потрібно </w:t>
      </w:r>
      <w:proofErr w:type="spellStart"/>
      <w:r w:rsidR="000C6D05" w:rsidRPr="00DF4856">
        <w:rPr>
          <w:rFonts w:ascii="Times New Roman" w:hAnsi="Times New Roman" w:cs="Times New Roman"/>
          <w:sz w:val="28"/>
          <w:szCs w:val="28"/>
        </w:rPr>
        <w:t>парсити</w:t>
      </w:r>
      <w:proofErr w:type="spellEnd"/>
      <w:r w:rsidR="000C6D05" w:rsidRPr="00DF4856">
        <w:rPr>
          <w:rFonts w:ascii="Times New Roman" w:hAnsi="Times New Roman" w:cs="Times New Roman"/>
          <w:sz w:val="28"/>
          <w:szCs w:val="28"/>
        </w:rPr>
        <w:t xml:space="preserve"> для того, щоб зрозуміти що саме вони повинні робити, та не потрібно переводити дані з одного формату в інший.</w:t>
      </w:r>
    </w:p>
    <w:p w:rsidR="0007572D" w:rsidRPr="00DF4856" w:rsidRDefault="0007572D" w:rsidP="00950305">
      <w:pPr>
        <w:pStyle w:val="a3"/>
        <w:numPr>
          <w:ilvl w:val="1"/>
          <w:numId w:val="10"/>
        </w:num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Загальна характеристика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його призначення у сучасному програмному забезпеченні.</w:t>
      </w:r>
    </w:p>
    <w:p w:rsidR="009C0D27" w:rsidRPr="00DF4856" w:rsidRDefault="000E5348" w:rsidP="00E04421">
      <w:pPr>
        <w:spacing w:line="360" w:lineRule="auto"/>
        <w:ind w:firstLine="360"/>
        <w:rPr>
          <w:rFonts w:ascii="Times New Roman" w:hAnsi="Times New Roman" w:cs="Times New Roman"/>
          <w:sz w:val="28"/>
          <w:szCs w:val="28"/>
        </w:rPr>
      </w:pPr>
      <w:proofErr w:type="spellStart"/>
      <w:r w:rsidRPr="00DF4856">
        <w:rPr>
          <w:rFonts w:ascii="Times New Roman" w:hAnsi="Times New Roman" w:cs="Times New Roman"/>
          <w:sz w:val="28"/>
          <w:szCs w:val="28"/>
        </w:rPr>
        <w:lastRenderedPageBreak/>
        <w:t>GraphQL</w:t>
      </w:r>
      <w:proofErr w:type="spellEnd"/>
      <w:r w:rsidRPr="00DF4856">
        <w:rPr>
          <w:rFonts w:ascii="Times New Roman" w:hAnsi="Times New Roman" w:cs="Times New Roman"/>
          <w:sz w:val="28"/>
          <w:szCs w:val="28"/>
        </w:rPr>
        <w:t xml:space="preserve"> </w:t>
      </w:r>
      <w:r w:rsidR="00E04421" w:rsidRPr="00DF4856">
        <w:rPr>
          <w:rFonts w:ascii="Times New Roman" w:hAnsi="Times New Roman" w:cs="Times New Roman"/>
          <w:sz w:val="28"/>
          <w:szCs w:val="28"/>
        </w:rPr>
        <w:t xml:space="preserve">- </w:t>
      </w:r>
      <w:r w:rsidRPr="00DF4856">
        <w:rPr>
          <w:rFonts w:ascii="Times New Roman" w:hAnsi="Times New Roman" w:cs="Times New Roman"/>
          <w:sz w:val="28"/>
          <w:szCs w:val="28"/>
        </w:rPr>
        <w:t xml:space="preserve">це мова запитів, призначена для побудови клієнтських додатків, синтаксис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xml:space="preserve"> інтуїтивно зрозумілий, та гнучкий у розумінні опису своїх вимог до даних та їх взаємодій.</w:t>
      </w:r>
    </w:p>
    <w:p w:rsidR="000E5348" w:rsidRPr="00DF4856" w:rsidRDefault="000E5348" w:rsidP="009C0D27">
      <w:p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 </w:t>
      </w:r>
      <w:r w:rsidR="00950305" w:rsidRPr="00DF4856">
        <w:rPr>
          <w:rFonts w:ascii="Times New Roman" w:hAnsi="Times New Roman" w:cs="Times New Roman"/>
          <w:sz w:val="28"/>
          <w:szCs w:val="28"/>
        </w:rPr>
        <w:tab/>
      </w:r>
      <w:proofErr w:type="spellStart"/>
      <w:r w:rsidR="009C0D27" w:rsidRPr="00DF4856">
        <w:rPr>
          <w:rFonts w:ascii="Times New Roman" w:hAnsi="Times New Roman" w:cs="Times New Roman"/>
          <w:sz w:val="28"/>
          <w:szCs w:val="28"/>
        </w:rPr>
        <w:t>GraphQL</w:t>
      </w:r>
      <w:proofErr w:type="spellEnd"/>
      <w:r w:rsidR="009C0D27" w:rsidRPr="00DF4856">
        <w:rPr>
          <w:rFonts w:ascii="Times New Roman" w:hAnsi="Times New Roman" w:cs="Times New Roman"/>
          <w:sz w:val="28"/>
          <w:szCs w:val="28"/>
        </w:rPr>
        <w:t xml:space="preserve"> має три основні характеристики, які використовуються клієнтом для завантаження даних з сервера:</w:t>
      </w:r>
    </w:p>
    <w:p w:rsidR="000E5348" w:rsidRPr="00DF4856" w:rsidRDefault="009C0D27" w:rsidP="005B3F4D">
      <w:pPr>
        <w:pStyle w:val="a3"/>
        <w:numPr>
          <w:ilvl w:val="0"/>
          <w:numId w:val="5"/>
        </w:numPr>
        <w:spacing w:line="360" w:lineRule="auto"/>
        <w:rPr>
          <w:rFonts w:ascii="Times New Roman" w:hAnsi="Times New Roman" w:cs="Times New Roman"/>
          <w:sz w:val="28"/>
          <w:szCs w:val="28"/>
        </w:rPr>
      </w:pP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xml:space="preserve"> дозволяє клієнту чітко вказати, які дані йому потрібні.</w:t>
      </w:r>
    </w:p>
    <w:p w:rsidR="009C0D27" w:rsidRPr="00DF4856" w:rsidRDefault="009C0D27" w:rsidP="005B3F4D">
      <w:pPr>
        <w:pStyle w:val="a3"/>
        <w:numPr>
          <w:ilvl w:val="0"/>
          <w:numId w:val="5"/>
        </w:numPr>
        <w:spacing w:line="360" w:lineRule="auto"/>
        <w:rPr>
          <w:rFonts w:ascii="Times New Roman" w:hAnsi="Times New Roman" w:cs="Times New Roman"/>
          <w:sz w:val="28"/>
          <w:szCs w:val="28"/>
        </w:rPr>
      </w:pPr>
      <w:r w:rsidRPr="00DF4856">
        <w:rPr>
          <w:rFonts w:ascii="Times New Roman" w:hAnsi="Times New Roman" w:cs="Times New Roman"/>
          <w:sz w:val="28"/>
          <w:szCs w:val="28"/>
        </w:rPr>
        <w:t>Полегшує агрегацію даних взятих з декількох джерел.</w:t>
      </w:r>
    </w:p>
    <w:p w:rsidR="009C0D27" w:rsidRPr="00DF4856" w:rsidRDefault="009C0D27" w:rsidP="005B3F4D">
      <w:pPr>
        <w:pStyle w:val="a3"/>
        <w:numPr>
          <w:ilvl w:val="0"/>
          <w:numId w:val="5"/>
        </w:numPr>
        <w:spacing w:line="360" w:lineRule="auto"/>
        <w:rPr>
          <w:rFonts w:ascii="Times New Roman" w:hAnsi="Times New Roman" w:cs="Times New Roman"/>
          <w:sz w:val="28"/>
          <w:szCs w:val="28"/>
        </w:rPr>
      </w:pPr>
      <w:r w:rsidRPr="00DF4856">
        <w:rPr>
          <w:rFonts w:ascii="Times New Roman" w:hAnsi="Times New Roman" w:cs="Times New Roman"/>
          <w:sz w:val="28"/>
          <w:szCs w:val="28"/>
        </w:rPr>
        <w:t>Використовує систему типів для опису даних.</w:t>
      </w:r>
    </w:p>
    <w:p w:rsidR="00CF6275" w:rsidRPr="00DF4856" w:rsidRDefault="0007572D" w:rsidP="00950305">
      <w:pPr>
        <w:spacing w:line="360" w:lineRule="auto"/>
        <w:ind w:firstLine="360"/>
        <w:rPr>
          <w:rFonts w:ascii="Times New Roman" w:hAnsi="Times New Roman" w:cs="Times New Roman"/>
          <w:sz w:val="28"/>
          <w:szCs w:val="28"/>
        </w:rPr>
      </w:pPr>
      <w:r w:rsidRPr="00DF4856">
        <w:rPr>
          <w:rFonts w:ascii="Times New Roman" w:hAnsi="Times New Roman" w:cs="Times New Roman"/>
          <w:sz w:val="28"/>
          <w:szCs w:val="28"/>
        </w:rPr>
        <w:t>Основними причинами, чому дана техноло</w:t>
      </w:r>
      <w:r w:rsidR="00581558" w:rsidRPr="00DF4856">
        <w:rPr>
          <w:rFonts w:ascii="Times New Roman" w:hAnsi="Times New Roman" w:cs="Times New Roman"/>
          <w:sz w:val="28"/>
          <w:szCs w:val="28"/>
        </w:rPr>
        <w:t>гія є хорошою альтернативою REST</w:t>
      </w:r>
      <w:r w:rsidRPr="00DF4856">
        <w:rPr>
          <w:rFonts w:ascii="Times New Roman" w:hAnsi="Times New Roman" w:cs="Times New Roman"/>
          <w:sz w:val="28"/>
          <w:szCs w:val="28"/>
        </w:rPr>
        <w:t xml:space="preserve">, це те, що використовуючи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xml:space="preserve"> клієнтам більше не має потреби декілька разів звертатись до сервера за різними</w:t>
      </w:r>
      <w:r w:rsidR="00AE4FC0" w:rsidRPr="00DF4856">
        <w:rPr>
          <w:rFonts w:ascii="Times New Roman" w:hAnsi="Times New Roman" w:cs="Times New Roman"/>
          <w:sz w:val="28"/>
          <w:szCs w:val="28"/>
        </w:rPr>
        <w:t xml:space="preserve"> даними, оскільки він дозволяє отримати всю необхідну для клієнта інформацію за один запит. Також використовуючи </w:t>
      </w:r>
      <w:proofErr w:type="spellStart"/>
      <w:r w:rsidR="00AE4FC0" w:rsidRPr="00DF4856">
        <w:rPr>
          <w:rFonts w:ascii="Times New Roman" w:hAnsi="Times New Roman" w:cs="Times New Roman"/>
          <w:sz w:val="28"/>
          <w:szCs w:val="28"/>
        </w:rPr>
        <w:t>GraphQL</w:t>
      </w:r>
      <w:proofErr w:type="spellEnd"/>
      <w:r w:rsidR="00AE4FC0" w:rsidRPr="00DF4856">
        <w:rPr>
          <w:rFonts w:ascii="Times New Roman" w:hAnsi="Times New Roman" w:cs="Times New Roman"/>
          <w:sz w:val="28"/>
          <w:szCs w:val="28"/>
        </w:rPr>
        <w:t xml:space="preserve"> клієнт спілкується з сервером за допомогою унікальної мови запитів, яка в свою чергу відміняє необхідність для сервера жорстко задавати структуру або ск</w:t>
      </w:r>
      <w:r w:rsidR="00004380" w:rsidRPr="00DF4856">
        <w:rPr>
          <w:rFonts w:ascii="Times New Roman" w:hAnsi="Times New Roman" w:cs="Times New Roman"/>
          <w:sz w:val="28"/>
          <w:szCs w:val="28"/>
        </w:rPr>
        <w:t>лад даних, що повертаються сервером, а також не прив’язує клієнта до конкретного сервера.</w:t>
      </w:r>
      <w:r w:rsidR="00CF6275" w:rsidRPr="00DF4856">
        <w:rPr>
          <w:rFonts w:ascii="Times New Roman" w:hAnsi="Times New Roman" w:cs="Times New Roman"/>
          <w:sz w:val="28"/>
          <w:szCs w:val="28"/>
        </w:rPr>
        <w:t xml:space="preserve"> Фактично </w:t>
      </w:r>
      <w:proofErr w:type="spellStart"/>
      <w:r w:rsidR="00CF6275" w:rsidRPr="00DF4856">
        <w:rPr>
          <w:rFonts w:ascii="Times New Roman" w:hAnsi="Times New Roman" w:cs="Times New Roman"/>
          <w:sz w:val="28"/>
          <w:szCs w:val="28"/>
        </w:rPr>
        <w:t>GraphQL</w:t>
      </w:r>
      <w:proofErr w:type="spellEnd"/>
      <w:r w:rsidR="00CF6275" w:rsidRPr="00DF4856">
        <w:rPr>
          <w:rFonts w:ascii="Times New Roman" w:hAnsi="Times New Roman" w:cs="Times New Roman"/>
          <w:sz w:val="28"/>
          <w:szCs w:val="28"/>
        </w:rPr>
        <w:t xml:space="preserve"> знаходиться в середині між клієнтом і сервером. Оскільки клієнт запрошує в сервера дані, а той в свою чергу повинен відповісти на цей запит актуальними даними.</w:t>
      </w:r>
    </w:p>
    <w:p w:rsidR="00950305" w:rsidRPr="00DF4856" w:rsidRDefault="00CF6275" w:rsidP="00CF6275">
      <w:pPr>
        <w:spacing w:line="360" w:lineRule="auto"/>
        <w:rPr>
          <w:rFonts w:ascii="Times New Roman" w:hAnsi="Times New Roman" w:cs="Times New Roman"/>
          <w:sz w:val="28"/>
          <w:szCs w:val="28"/>
        </w:rPr>
      </w:pPr>
      <w:r w:rsidRPr="00DF4856">
        <w:rPr>
          <w:rFonts w:ascii="Times New Roman" w:hAnsi="Times New Roman" w:cs="Times New Roman"/>
          <w:noProof/>
          <w:sz w:val="28"/>
          <w:szCs w:val="28"/>
          <w:lang w:eastAsia="uk-UA"/>
        </w:rPr>
        <w:drawing>
          <wp:inline distT="0" distB="0" distL="0" distR="0">
            <wp:extent cx="6120765" cy="16554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ojpr4l3exhd4x9kgda8tau2q08.png"/>
                    <pic:cNvPicPr/>
                  </pic:nvPicPr>
                  <pic:blipFill>
                    <a:blip r:embed="rId8">
                      <a:extLst>
                        <a:ext uri="{28A0092B-C50C-407E-A947-70E740481C1C}">
                          <a14:useLocalDpi xmlns:a14="http://schemas.microsoft.com/office/drawing/2010/main" val="0"/>
                        </a:ext>
                      </a:extLst>
                    </a:blip>
                    <a:stretch>
                      <a:fillRect/>
                    </a:stretch>
                  </pic:blipFill>
                  <pic:spPr>
                    <a:xfrm>
                      <a:off x="0" y="0"/>
                      <a:ext cx="6120765" cy="1655445"/>
                    </a:xfrm>
                    <a:prstGeom prst="rect">
                      <a:avLst/>
                    </a:prstGeom>
                  </pic:spPr>
                </pic:pic>
              </a:graphicData>
            </a:graphic>
          </wp:inline>
        </w:drawing>
      </w:r>
    </w:p>
    <w:p w:rsidR="00CF6275" w:rsidRPr="00DF4856" w:rsidRDefault="00CF6275" w:rsidP="00950305">
      <w:pPr>
        <w:spacing w:line="360" w:lineRule="auto"/>
        <w:ind w:firstLine="708"/>
        <w:rPr>
          <w:rFonts w:ascii="Times New Roman" w:hAnsi="Times New Roman" w:cs="Times New Roman"/>
          <w:sz w:val="28"/>
          <w:szCs w:val="28"/>
        </w:rPr>
      </w:pPr>
      <w:r w:rsidRPr="00DF4856">
        <w:rPr>
          <w:rFonts w:ascii="Times New Roman" w:hAnsi="Times New Roman" w:cs="Times New Roman"/>
          <w:sz w:val="28"/>
          <w:szCs w:val="28"/>
        </w:rPr>
        <w:t xml:space="preserve">Тобто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xml:space="preserve"> в цьому випадку виступає посередником між клієнтом і сервером, або навіть особистим помічником клієнта стосовно запитів до сервера.</w:t>
      </w:r>
    </w:p>
    <w:p w:rsidR="004A18F7" w:rsidRPr="00DF4856" w:rsidRDefault="004A18F7" w:rsidP="00950305">
      <w:pPr>
        <w:spacing w:line="360" w:lineRule="auto"/>
        <w:ind w:firstLine="708"/>
        <w:rPr>
          <w:rFonts w:ascii="Times New Roman" w:hAnsi="Times New Roman" w:cs="Times New Roman"/>
          <w:sz w:val="28"/>
          <w:szCs w:val="28"/>
        </w:rPr>
      </w:pPr>
      <w:r w:rsidRPr="00DF4856">
        <w:rPr>
          <w:rFonts w:ascii="Times New Roman" w:hAnsi="Times New Roman" w:cs="Times New Roman"/>
          <w:sz w:val="28"/>
          <w:szCs w:val="28"/>
        </w:rPr>
        <w:lastRenderedPageBreak/>
        <w:t>Саме в даному випадку у більшості виникає запитання, чому клієнт не може спілкуватися з сервером на пряму без посередників?</w:t>
      </w:r>
    </w:p>
    <w:p w:rsidR="004A18F7" w:rsidRPr="00DF4856" w:rsidRDefault="004A18F7" w:rsidP="004A18F7">
      <w:pPr>
        <w:spacing w:line="360" w:lineRule="auto"/>
        <w:rPr>
          <w:rFonts w:ascii="Times New Roman" w:hAnsi="Times New Roman" w:cs="Times New Roman"/>
          <w:sz w:val="28"/>
          <w:szCs w:val="28"/>
        </w:rPr>
      </w:pPr>
      <w:r w:rsidRPr="00DF4856">
        <w:rPr>
          <w:rFonts w:ascii="Times New Roman" w:hAnsi="Times New Roman" w:cs="Times New Roman"/>
          <w:noProof/>
          <w:sz w:val="28"/>
          <w:szCs w:val="28"/>
          <w:lang w:eastAsia="uk-UA"/>
        </w:rPr>
        <w:drawing>
          <wp:inline distT="0" distB="0" distL="0" distR="0">
            <wp:extent cx="6120765" cy="1162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a5zk2cxkfhuddycbko8o3dbp8.png"/>
                    <pic:cNvPicPr/>
                  </pic:nvPicPr>
                  <pic:blipFill>
                    <a:blip r:embed="rId9">
                      <a:extLst>
                        <a:ext uri="{28A0092B-C50C-407E-A947-70E740481C1C}">
                          <a14:useLocalDpi xmlns:a14="http://schemas.microsoft.com/office/drawing/2010/main" val="0"/>
                        </a:ext>
                      </a:extLst>
                    </a:blip>
                    <a:stretch>
                      <a:fillRect/>
                    </a:stretch>
                  </pic:blipFill>
                  <pic:spPr>
                    <a:xfrm>
                      <a:off x="0" y="0"/>
                      <a:ext cx="6120765" cy="1162050"/>
                    </a:xfrm>
                    <a:prstGeom prst="rect">
                      <a:avLst/>
                    </a:prstGeom>
                  </pic:spPr>
                </pic:pic>
              </a:graphicData>
            </a:graphic>
          </wp:inline>
        </w:drawing>
      </w:r>
    </w:p>
    <w:p w:rsidR="00480576" w:rsidRPr="00DF4856" w:rsidRDefault="004A18F7" w:rsidP="004A18F7">
      <w:p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 </w:t>
      </w:r>
      <w:r w:rsidR="00950305" w:rsidRPr="00DF4856">
        <w:rPr>
          <w:rFonts w:ascii="Times New Roman" w:hAnsi="Times New Roman" w:cs="Times New Roman"/>
          <w:sz w:val="28"/>
          <w:szCs w:val="28"/>
        </w:rPr>
        <w:tab/>
      </w:r>
      <w:r w:rsidRPr="00DF4856">
        <w:rPr>
          <w:rFonts w:ascii="Times New Roman" w:hAnsi="Times New Roman" w:cs="Times New Roman"/>
          <w:sz w:val="28"/>
          <w:szCs w:val="28"/>
        </w:rPr>
        <w:t xml:space="preserve">Відповідь очевидна, звичайно може, але використання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xml:space="preserve"> в цьому випадку значно спростить життя клієнту. Оскільки клієнт на сервері зазвичай отримує цілу купу ресурсів, але сервер віддає лише один ресурс за раз. Саме тому клієнт повинен багаторазово звертатись до сервера, щоб отримати всі необхідні йому дані. Користуючись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xml:space="preserve"> такої проблеми не виникає оскільки в цьому випадку він виступає особистим помічником клієнта.</w:t>
      </w:r>
      <w:r w:rsidR="00480576" w:rsidRPr="00DF4856">
        <w:rPr>
          <w:rFonts w:ascii="Times New Roman" w:hAnsi="Times New Roman" w:cs="Times New Roman"/>
          <w:sz w:val="28"/>
          <w:szCs w:val="28"/>
        </w:rPr>
        <w:t xml:space="preserve"> Наглядно це демонструє наступний приклад:</w:t>
      </w:r>
      <w:r w:rsidR="009E2404" w:rsidRPr="00DF4856">
        <w:rPr>
          <w:rFonts w:ascii="Times New Roman" w:hAnsi="Times New Roman" w:cs="Times New Roman"/>
          <w:sz w:val="28"/>
          <w:szCs w:val="28"/>
        </w:rPr>
        <w:t xml:space="preserve"> </w:t>
      </w:r>
    </w:p>
    <w:p w:rsidR="009C0D27" w:rsidRPr="00DF4856" w:rsidRDefault="00480576" w:rsidP="00950305">
      <w:pPr>
        <w:spacing w:line="360" w:lineRule="auto"/>
        <w:ind w:firstLine="708"/>
        <w:rPr>
          <w:rFonts w:ascii="Times New Roman" w:hAnsi="Times New Roman" w:cs="Times New Roman"/>
          <w:sz w:val="28"/>
          <w:szCs w:val="28"/>
        </w:rPr>
      </w:pPr>
      <w:r w:rsidRPr="00DF4856">
        <w:rPr>
          <w:rFonts w:ascii="Times New Roman" w:hAnsi="Times New Roman" w:cs="Times New Roman"/>
          <w:sz w:val="28"/>
          <w:szCs w:val="28"/>
        </w:rPr>
        <w:t xml:space="preserve">Уявіть, що вам потрібно замовити піцу, доставку продуктів, та забрати речі з хімчистки. Користуючись старим </w:t>
      </w:r>
      <w:r w:rsidR="000C6D05"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подібним підходом клієнту довелося б зробити три окремі запити по кожній з позицій, це виглядало б так.</w:t>
      </w:r>
    </w:p>
    <w:p w:rsidR="00480576" w:rsidRPr="00DF4856" w:rsidRDefault="00480576" w:rsidP="00480576">
      <w:pPr>
        <w:spacing w:line="360" w:lineRule="auto"/>
        <w:rPr>
          <w:rFonts w:ascii="Times New Roman" w:hAnsi="Times New Roman" w:cs="Times New Roman"/>
          <w:sz w:val="28"/>
          <w:szCs w:val="28"/>
        </w:rPr>
      </w:pPr>
      <w:r w:rsidRPr="00DF4856">
        <w:rPr>
          <w:rFonts w:ascii="Times New Roman" w:hAnsi="Times New Roman" w:cs="Times New Roman"/>
          <w:noProof/>
          <w:sz w:val="28"/>
          <w:szCs w:val="28"/>
          <w:lang w:eastAsia="uk-UA"/>
        </w:rPr>
        <w:drawing>
          <wp:inline distT="0" distB="0" distL="0" distR="0">
            <wp:extent cx="6120765" cy="2203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LVQb9_hxti9j-fY7SH3aKA.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2203450"/>
                    </a:xfrm>
                    <a:prstGeom prst="rect">
                      <a:avLst/>
                    </a:prstGeom>
                  </pic:spPr>
                </pic:pic>
              </a:graphicData>
            </a:graphic>
          </wp:inline>
        </w:drawing>
      </w:r>
    </w:p>
    <w:p w:rsidR="00480576" w:rsidRPr="00DF4856" w:rsidRDefault="00480576" w:rsidP="00950305">
      <w:pPr>
        <w:spacing w:line="360" w:lineRule="auto"/>
        <w:ind w:firstLine="708"/>
        <w:rPr>
          <w:rFonts w:ascii="Times New Roman" w:hAnsi="Times New Roman" w:cs="Times New Roman"/>
          <w:sz w:val="28"/>
          <w:szCs w:val="28"/>
        </w:rPr>
      </w:pPr>
      <w:r w:rsidRPr="00DF4856">
        <w:rPr>
          <w:rFonts w:ascii="Times New Roman" w:hAnsi="Times New Roman" w:cs="Times New Roman"/>
          <w:sz w:val="28"/>
          <w:szCs w:val="28"/>
        </w:rPr>
        <w:t>На щастя</w:t>
      </w:r>
      <w:r w:rsidR="00383031" w:rsidRPr="00DF4856">
        <w:rPr>
          <w:rFonts w:ascii="Times New Roman" w:hAnsi="Times New Roman" w:cs="Times New Roman"/>
          <w:sz w:val="28"/>
          <w:szCs w:val="28"/>
        </w:rPr>
        <w:t>,</w:t>
      </w:r>
      <w:r w:rsidRPr="00DF4856">
        <w:rPr>
          <w:rFonts w:ascii="Times New Roman" w:hAnsi="Times New Roman" w:cs="Times New Roman"/>
          <w:sz w:val="28"/>
          <w:szCs w:val="28"/>
        </w:rPr>
        <w:t xml:space="preserve"> у нас є особистий помічник, якому лише потрібно передати адреси місць де знаходяться ваші дані, а потім ви можете запросити в нього всі дані одночасно. Це виглядає наступним чином.</w:t>
      </w:r>
    </w:p>
    <w:p w:rsidR="00480576" w:rsidRPr="00DF4856" w:rsidRDefault="00480576" w:rsidP="00480576">
      <w:pPr>
        <w:spacing w:line="360" w:lineRule="auto"/>
        <w:rPr>
          <w:rFonts w:ascii="Times New Roman" w:hAnsi="Times New Roman" w:cs="Times New Roman"/>
          <w:sz w:val="28"/>
          <w:szCs w:val="28"/>
        </w:rPr>
      </w:pPr>
      <w:r w:rsidRPr="00DF4856">
        <w:rPr>
          <w:rFonts w:ascii="Times New Roman" w:hAnsi="Times New Roman" w:cs="Times New Roman"/>
          <w:noProof/>
          <w:sz w:val="28"/>
          <w:szCs w:val="28"/>
          <w:lang w:eastAsia="uk-UA"/>
        </w:rPr>
        <w:lastRenderedPageBreak/>
        <w:drawing>
          <wp:inline distT="0" distB="0" distL="0" distR="0">
            <wp:extent cx="6120765" cy="30911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AFX14UE3utIs7xktnxVIng.png"/>
                    <pic:cNvPicPr/>
                  </pic:nvPicPr>
                  <pic:blipFill>
                    <a:blip r:embed="rId11">
                      <a:extLst>
                        <a:ext uri="{28A0092B-C50C-407E-A947-70E740481C1C}">
                          <a14:useLocalDpi xmlns:a14="http://schemas.microsoft.com/office/drawing/2010/main" val="0"/>
                        </a:ext>
                      </a:extLst>
                    </a:blip>
                    <a:stretch>
                      <a:fillRect/>
                    </a:stretch>
                  </pic:blipFill>
                  <pic:spPr>
                    <a:xfrm>
                      <a:off x="0" y="0"/>
                      <a:ext cx="6120765" cy="3091180"/>
                    </a:xfrm>
                    <a:prstGeom prst="rect">
                      <a:avLst/>
                    </a:prstGeom>
                  </pic:spPr>
                </pic:pic>
              </a:graphicData>
            </a:graphic>
          </wp:inline>
        </w:drawing>
      </w:r>
    </w:p>
    <w:p w:rsidR="004672FC" w:rsidRPr="00DF4856" w:rsidRDefault="004672FC" w:rsidP="0096194C">
      <w:pPr>
        <w:spacing w:line="360" w:lineRule="auto"/>
        <w:rPr>
          <w:rFonts w:ascii="Times New Roman" w:hAnsi="Times New Roman" w:cs="Times New Roman"/>
          <w:sz w:val="28"/>
          <w:szCs w:val="28"/>
        </w:rPr>
      </w:pPr>
      <w:r w:rsidRPr="00DF4856">
        <w:rPr>
          <w:rFonts w:ascii="Times New Roman" w:hAnsi="Times New Roman" w:cs="Times New Roman"/>
          <w:sz w:val="28"/>
          <w:szCs w:val="28"/>
        </w:rPr>
        <w:t xml:space="preserve">Саме завдяки цим можливостям </w:t>
      </w:r>
      <w:proofErr w:type="spellStart"/>
      <w:r w:rsidRPr="00DF4856">
        <w:rPr>
          <w:rFonts w:ascii="Times New Roman" w:hAnsi="Times New Roman" w:cs="Times New Roman"/>
          <w:sz w:val="28"/>
          <w:szCs w:val="28"/>
        </w:rPr>
        <w:t>GraphQL</w:t>
      </w:r>
      <w:proofErr w:type="spellEnd"/>
      <w:r w:rsidRPr="00DF4856">
        <w:rPr>
          <w:rFonts w:ascii="Times New Roman" w:hAnsi="Times New Roman" w:cs="Times New Roman"/>
          <w:sz w:val="28"/>
          <w:szCs w:val="28"/>
        </w:rPr>
        <w:t xml:space="preserve"> і витісняє стару </w:t>
      </w:r>
      <w:r w:rsidR="000C6D05"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технологію.</w:t>
      </w:r>
    </w:p>
    <w:p w:rsidR="001C6D0A" w:rsidRPr="00DF4856" w:rsidRDefault="00950305" w:rsidP="001C6D0A">
      <w:pPr>
        <w:jc w:val="center"/>
        <w:rPr>
          <w:rFonts w:ascii="Times New Roman" w:hAnsi="Times New Roman" w:cs="Times New Roman"/>
          <w:b/>
          <w:sz w:val="28"/>
          <w:szCs w:val="28"/>
        </w:rPr>
      </w:pPr>
      <w:r w:rsidRPr="00DF4856">
        <w:rPr>
          <w:rFonts w:ascii="Times New Roman" w:hAnsi="Times New Roman" w:cs="Times New Roman"/>
          <w:b/>
          <w:sz w:val="28"/>
          <w:szCs w:val="28"/>
        </w:rPr>
        <w:t xml:space="preserve">Визначення технології </w:t>
      </w:r>
      <w:r w:rsidR="00A00E26" w:rsidRPr="00DF4856">
        <w:rPr>
          <w:rFonts w:ascii="Times New Roman" w:hAnsi="Times New Roman" w:cs="Times New Roman"/>
          <w:b/>
          <w:sz w:val="28"/>
          <w:szCs w:val="28"/>
        </w:rPr>
        <w:t>REST</w:t>
      </w:r>
      <w:r w:rsidR="00A00E26" w:rsidRPr="00DF4856">
        <w:rPr>
          <w:rFonts w:ascii="Times New Roman" w:hAnsi="Times New Roman" w:cs="Times New Roman"/>
          <w:sz w:val="28"/>
          <w:szCs w:val="28"/>
        </w:rPr>
        <w:t xml:space="preserve"> </w:t>
      </w:r>
      <w:r w:rsidRPr="00DF4856">
        <w:rPr>
          <w:rFonts w:ascii="Times New Roman" w:hAnsi="Times New Roman" w:cs="Times New Roman"/>
          <w:b/>
          <w:sz w:val="28"/>
          <w:szCs w:val="28"/>
        </w:rPr>
        <w:t>API</w:t>
      </w:r>
    </w:p>
    <w:p w:rsidR="00E04421" w:rsidRPr="00DF4856" w:rsidRDefault="001C6D0A" w:rsidP="00E04421">
      <w:pPr>
        <w:ind w:firstLine="708"/>
        <w:rPr>
          <w:rFonts w:ascii="Times New Roman" w:hAnsi="Times New Roman" w:cs="Times New Roman"/>
          <w:b/>
          <w:sz w:val="28"/>
          <w:szCs w:val="28"/>
        </w:rPr>
      </w:pPr>
      <w:r w:rsidRPr="00DF4856">
        <w:rPr>
          <w:rFonts w:ascii="Times New Roman" w:hAnsi="Times New Roman" w:cs="Times New Roman"/>
          <w:sz w:val="28"/>
          <w:szCs w:val="28"/>
        </w:rPr>
        <w:t xml:space="preserve">2.1. Основні поняття </w:t>
      </w:r>
      <w:r w:rsidR="000C6D05" w:rsidRPr="00DF4856">
        <w:rPr>
          <w:rFonts w:ascii="Times New Roman" w:hAnsi="Times New Roman" w:cs="Times New Roman"/>
          <w:sz w:val="28"/>
          <w:szCs w:val="28"/>
        </w:rPr>
        <w:t>REST</w:t>
      </w:r>
      <w:r w:rsidRPr="00DF4856">
        <w:rPr>
          <w:rFonts w:ascii="Times New Roman" w:hAnsi="Times New Roman" w:cs="Times New Roman"/>
          <w:sz w:val="28"/>
          <w:szCs w:val="28"/>
        </w:rPr>
        <w:t xml:space="preserve"> API.</w:t>
      </w:r>
    </w:p>
    <w:p w:rsidR="00E04421" w:rsidRPr="00DF4856" w:rsidRDefault="00E04421" w:rsidP="00193AA7">
      <w:pPr>
        <w:ind w:firstLine="708"/>
        <w:rPr>
          <w:rFonts w:ascii="Times New Roman" w:hAnsi="Times New Roman" w:cs="Times New Roman"/>
          <w:sz w:val="28"/>
          <w:szCs w:val="28"/>
        </w:rPr>
      </w:pPr>
      <w:r w:rsidRPr="00DF4856">
        <w:rPr>
          <w:rFonts w:ascii="Times New Roman" w:hAnsi="Times New Roman" w:cs="Times New Roman"/>
          <w:sz w:val="28"/>
          <w:szCs w:val="28"/>
        </w:rPr>
        <w:t xml:space="preserve">Як вже зазначалось, щоб додаток вважався </w:t>
      </w:r>
      <w:proofErr w:type="spellStart"/>
      <w:r w:rsidR="00581558" w:rsidRPr="00DF4856">
        <w:rPr>
          <w:rFonts w:ascii="Times New Roman" w:hAnsi="Times New Roman" w:cs="Times New Roman"/>
          <w:sz w:val="28"/>
          <w:szCs w:val="28"/>
        </w:rPr>
        <w:t>RESTful</w:t>
      </w:r>
      <w:proofErr w:type="spellEnd"/>
      <w:r w:rsidRPr="00DF4856">
        <w:rPr>
          <w:rFonts w:ascii="Times New Roman" w:hAnsi="Times New Roman" w:cs="Times New Roman"/>
          <w:sz w:val="28"/>
          <w:szCs w:val="28"/>
        </w:rPr>
        <w:t xml:space="preserve">-додатком, то в ньому повинні бути дотримані певні обмеження. Визначимо </w:t>
      </w:r>
      <w:r w:rsidR="0042117D" w:rsidRPr="00DF4856">
        <w:rPr>
          <w:rFonts w:ascii="Times New Roman" w:hAnsi="Times New Roman" w:cs="Times New Roman"/>
          <w:sz w:val="28"/>
          <w:szCs w:val="28"/>
        </w:rPr>
        <w:t>сутність кожного з цих обмежень.</w:t>
      </w:r>
    </w:p>
    <w:p w:rsidR="0042117D" w:rsidRPr="00DF4856" w:rsidRDefault="0042117D" w:rsidP="00A3556C">
      <w:pPr>
        <w:pStyle w:val="a3"/>
        <w:numPr>
          <w:ilvl w:val="0"/>
          <w:numId w:val="15"/>
        </w:numPr>
        <w:rPr>
          <w:rFonts w:ascii="Times New Roman" w:hAnsi="Times New Roman" w:cs="Times New Roman"/>
          <w:b/>
          <w:sz w:val="28"/>
          <w:szCs w:val="28"/>
        </w:rPr>
      </w:pPr>
      <w:r w:rsidRPr="00DF4856">
        <w:rPr>
          <w:rFonts w:ascii="Times New Roman" w:hAnsi="Times New Roman" w:cs="Times New Roman"/>
          <w:b/>
          <w:sz w:val="28"/>
          <w:szCs w:val="28"/>
        </w:rPr>
        <w:t xml:space="preserve">Модель клієнт-сервер. </w:t>
      </w:r>
    </w:p>
    <w:p w:rsidR="00193AA7" w:rsidRPr="00DF4856" w:rsidRDefault="00193AA7" w:rsidP="0042117D">
      <w:pPr>
        <w:ind w:firstLine="708"/>
        <w:rPr>
          <w:rFonts w:ascii="Times New Roman" w:hAnsi="Times New Roman" w:cs="Times New Roman"/>
          <w:b/>
          <w:sz w:val="28"/>
          <w:szCs w:val="28"/>
        </w:rPr>
      </w:pPr>
      <w:r w:rsidRPr="00DF4856">
        <w:rPr>
          <w:rFonts w:ascii="Times New Roman" w:hAnsi="Times New Roman" w:cs="Times New Roman"/>
          <w:sz w:val="28"/>
          <w:szCs w:val="28"/>
        </w:rPr>
        <w:t xml:space="preserve">Оскільки першою архітектурою від якої </w:t>
      </w:r>
      <w:r w:rsidR="00A00E26"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успадковує обмеження є клієнт-серверна архітектура, то основним принципом, що лежить в основі даного обмеження є розмежув</w:t>
      </w:r>
      <w:r w:rsidR="00435542" w:rsidRPr="00DF4856">
        <w:rPr>
          <w:rFonts w:ascii="Times New Roman" w:hAnsi="Times New Roman" w:cs="Times New Roman"/>
          <w:sz w:val="28"/>
          <w:szCs w:val="28"/>
        </w:rPr>
        <w:t>ання потреб. Суть його полягає у</w:t>
      </w:r>
      <w:r w:rsidRPr="00DF4856">
        <w:rPr>
          <w:rFonts w:ascii="Times New Roman" w:hAnsi="Times New Roman" w:cs="Times New Roman"/>
          <w:sz w:val="28"/>
          <w:szCs w:val="28"/>
        </w:rPr>
        <w:t xml:space="preserve"> відмежуванні потреб інтерфейсу клієнта від потреб сервера, </w:t>
      </w:r>
      <w:r w:rsidR="00A82A3C" w:rsidRPr="00DF4856">
        <w:rPr>
          <w:rFonts w:ascii="Times New Roman" w:hAnsi="Times New Roman" w:cs="Times New Roman"/>
          <w:sz w:val="28"/>
          <w:szCs w:val="28"/>
        </w:rPr>
        <w:t>на якому зберігаються дані. Саме</w:t>
      </w:r>
      <w:r w:rsidRPr="00DF4856">
        <w:rPr>
          <w:rFonts w:ascii="Times New Roman" w:hAnsi="Times New Roman" w:cs="Times New Roman"/>
          <w:sz w:val="28"/>
          <w:szCs w:val="28"/>
        </w:rPr>
        <w:t xml:space="preserve"> принцип розмежування підвищує </w:t>
      </w:r>
      <w:proofErr w:type="spellStart"/>
      <w:r w:rsidRPr="00DF4856">
        <w:rPr>
          <w:rFonts w:ascii="Times New Roman" w:hAnsi="Times New Roman" w:cs="Times New Roman"/>
          <w:sz w:val="28"/>
          <w:szCs w:val="28"/>
        </w:rPr>
        <w:t>переносимість</w:t>
      </w:r>
      <w:proofErr w:type="spellEnd"/>
      <w:r w:rsidRPr="00DF4856">
        <w:rPr>
          <w:rFonts w:ascii="Times New Roman" w:hAnsi="Times New Roman" w:cs="Times New Roman"/>
          <w:sz w:val="28"/>
          <w:szCs w:val="28"/>
        </w:rPr>
        <w:t xml:space="preserve"> клієнтського коду на інші платформи, в той час як спрощення серверної частини покращує масштабованість. Отже, розмежування дає змогу окремим час</w:t>
      </w:r>
      <w:r w:rsidR="00D70AAA" w:rsidRPr="00DF4856">
        <w:rPr>
          <w:rFonts w:ascii="Times New Roman" w:hAnsi="Times New Roman" w:cs="Times New Roman"/>
          <w:sz w:val="28"/>
          <w:szCs w:val="28"/>
        </w:rPr>
        <w:t>тинам розвиватися незалежно одна від одної</w:t>
      </w:r>
      <w:r w:rsidRPr="00DF4856">
        <w:rPr>
          <w:rFonts w:ascii="Times New Roman" w:hAnsi="Times New Roman" w:cs="Times New Roman"/>
          <w:sz w:val="28"/>
          <w:szCs w:val="28"/>
        </w:rPr>
        <w:t>.</w:t>
      </w:r>
    </w:p>
    <w:p w:rsidR="00193AA7" w:rsidRPr="00DF4856" w:rsidRDefault="00C767F6" w:rsidP="00A3556C">
      <w:pPr>
        <w:pStyle w:val="a3"/>
        <w:numPr>
          <w:ilvl w:val="0"/>
          <w:numId w:val="15"/>
        </w:numPr>
        <w:rPr>
          <w:rFonts w:ascii="Times New Roman" w:hAnsi="Times New Roman" w:cs="Times New Roman"/>
          <w:b/>
          <w:sz w:val="28"/>
          <w:szCs w:val="28"/>
        </w:rPr>
      </w:pPr>
      <w:r w:rsidRPr="00DF4856">
        <w:rPr>
          <w:rFonts w:ascii="Times New Roman" w:hAnsi="Times New Roman" w:cs="Times New Roman"/>
          <w:b/>
          <w:sz w:val="28"/>
          <w:szCs w:val="28"/>
        </w:rPr>
        <w:t>Відсутність стану.</w:t>
      </w:r>
    </w:p>
    <w:p w:rsidR="00B879A9" w:rsidRPr="00DF4856" w:rsidRDefault="00C767F6" w:rsidP="00026330">
      <w:pPr>
        <w:ind w:firstLine="708"/>
        <w:rPr>
          <w:rFonts w:ascii="Times New Roman" w:hAnsi="Times New Roman" w:cs="Times New Roman"/>
          <w:sz w:val="28"/>
          <w:szCs w:val="28"/>
        </w:rPr>
      </w:pPr>
      <w:r w:rsidRPr="00DF4856">
        <w:rPr>
          <w:rFonts w:ascii="Times New Roman" w:hAnsi="Times New Roman" w:cs="Times New Roman"/>
          <w:sz w:val="28"/>
          <w:szCs w:val="28"/>
        </w:rPr>
        <w:t xml:space="preserve">Принцип даного обмеження полягає в тому, що взаємодії між сервером і клієнтом не мають стану. Кожен запит містить в собі всю необхідну інформацію для його обробки, і не покладається на те, що сервер знає щось з попереднього запиту. Поняття відсутності стану не означає, що його немає, а означає лише те, що сервер не знає про стан клієнта. Саме тому в проміжок часу між запитами немає жодної інформації про стан клієнта, що зберігається на сервері. Наприклад клієнт може завантажити сторінку сайту, тоді сервер </w:t>
      </w:r>
      <w:r w:rsidRPr="00DF4856">
        <w:rPr>
          <w:rFonts w:ascii="Times New Roman" w:hAnsi="Times New Roman" w:cs="Times New Roman"/>
          <w:sz w:val="28"/>
          <w:szCs w:val="28"/>
        </w:rPr>
        <w:lastRenderedPageBreak/>
        <w:t xml:space="preserve">обробить цей його запит і </w:t>
      </w:r>
      <w:proofErr w:type="spellStart"/>
      <w:r w:rsidRPr="00DF4856">
        <w:rPr>
          <w:rFonts w:ascii="Times New Roman" w:hAnsi="Times New Roman" w:cs="Times New Roman"/>
          <w:sz w:val="28"/>
          <w:szCs w:val="28"/>
        </w:rPr>
        <w:t>забуде</w:t>
      </w:r>
      <w:proofErr w:type="spellEnd"/>
      <w:r w:rsidRPr="00DF4856">
        <w:rPr>
          <w:rFonts w:ascii="Times New Roman" w:hAnsi="Times New Roman" w:cs="Times New Roman"/>
          <w:sz w:val="28"/>
          <w:szCs w:val="28"/>
        </w:rPr>
        <w:t xml:space="preserve"> про клієнта. Через декілька хвилин клієнт може натиснути на інше посилання і тоді сервер знову обробить його запит і знову </w:t>
      </w:r>
      <w:proofErr w:type="spellStart"/>
      <w:r w:rsidRPr="00DF4856">
        <w:rPr>
          <w:rFonts w:ascii="Times New Roman" w:hAnsi="Times New Roman" w:cs="Times New Roman"/>
          <w:sz w:val="28"/>
          <w:szCs w:val="28"/>
        </w:rPr>
        <w:t>забуде</w:t>
      </w:r>
      <w:proofErr w:type="spellEnd"/>
      <w:r w:rsidRPr="00DF4856">
        <w:rPr>
          <w:rFonts w:ascii="Times New Roman" w:hAnsi="Times New Roman" w:cs="Times New Roman"/>
          <w:sz w:val="28"/>
          <w:szCs w:val="28"/>
        </w:rPr>
        <w:t xml:space="preserve"> про клієнта. В цей час сервер може обробляти запити інших клієнтів, але для нашого клієнта це немає ніякого значення. Завдяки даному обмеженню дані про стан сесії зберігаються на стороні клієнта, і передаються з кожним запитом.</w:t>
      </w:r>
      <w:r w:rsidR="00AF5C7D" w:rsidRPr="00DF4856">
        <w:rPr>
          <w:rFonts w:ascii="Times New Roman" w:hAnsi="Times New Roman" w:cs="Times New Roman"/>
          <w:sz w:val="28"/>
          <w:szCs w:val="28"/>
        </w:rPr>
        <w:t xml:space="preserve"> Сервер в свою чергу після завершення обробки запиту може звільнити всі ресурси, що були задіяні для цієї операції, без жодного ризику втратити цінну інформацію. Спрощується моніторинг, бо для того аби розібратись, що відбувається в певному запиті, достатньо подивитись лише на цей запит. Також збільшується надійність, оскільки помилка в одному запиті не зачіпає інші. Окрім плюсів дане обмеження має великий мінус. Даний мінус полягає в тому, що в кожен запит доводиться додавати дані сесії з клієнта, що значно знижує продуктивність. Також збереження стану на різних клієнтах складно підтримувати, бо реалізації клієнтів можуть відрізнятись, в той час як середовище сервера цілком контролює розробник.</w:t>
      </w:r>
    </w:p>
    <w:p w:rsidR="00026330" w:rsidRPr="00DF4856" w:rsidRDefault="00AF5C7D" w:rsidP="00026330">
      <w:pPr>
        <w:pStyle w:val="a3"/>
        <w:numPr>
          <w:ilvl w:val="0"/>
          <w:numId w:val="15"/>
        </w:numPr>
        <w:rPr>
          <w:rFonts w:ascii="Times New Roman" w:hAnsi="Times New Roman" w:cs="Times New Roman"/>
          <w:b/>
          <w:sz w:val="28"/>
          <w:szCs w:val="28"/>
        </w:rPr>
      </w:pPr>
      <w:proofErr w:type="spellStart"/>
      <w:r w:rsidRPr="00DF4856">
        <w:rPr>
          <w:rFonts w:ascii="Times New Roman" w:hAnsi="Times New Roman" w:cs="Times New Roman"/>
          <w:b/>
          <w:sz w:val="28"/>
          <w:szCs w:val="28"/>
        </w:rPr>
        <w:t>Кешування</w:t>
      </w:r>
      <w:proofErr w:type="spellEnd"/>
      <w:r w:rsidRPr="00DF4856">
        <w:rPr>
          <w:rFonts w:ascii="Times New Roman" w:hAnsi="Times New Roman" w:cs="Times New Roman"/>
          <w:b/>
          <w:sz w:val="28"/>
          <w:szCs w:val="28"/>
        </w:rPr>
        <w:t>.</w:t>
      </w:r>
    </w:p>
    <w:p w:rsidR="00567477" w:rsidRPr="00DF4856" w:rsidRDefault="00567477" w:rsidP="00026330">
      <w:pPr>
        <w:ind w:firstLine="360"/>
        <w:rPr>
          <w:rFonts w:ascii="Times New Roman" w:hAnsi="Times New Roman" w:cs="Times New Roman"/>
          <w:b/>
          <w:sz w:val="28"/>
          <w:szCs w:val="28"/>
        </w:rPr>
      </w:pPr>
      <w:r w:rsidRPr="00DF4856">
        <w:rPr>
          <w:rFonts w:ascii="Times New Roman" w:hAnsi="Times New Roman" w:cs="Times New Roman"/>
          <w:sz w:val="28"/>
          <w:szCs w:val="28"/>
        </w:rPr>
        <w:t xml:space="preserve">Це обмеження полягає в тому, що дані, які передаються сервером повинні містити інформація про те, чи можна їх </w:t>
      </w:r>
      <w:proofErr w:type="spellStart"/>
      <w:r w:rsidRPr="00DF4856">
        <w:rPr>
          <w:rFonts w:ascii="Times New Roman" w:hAnsi="Times New Roman" w:cs="Times New Roman"/>
          <w:sz w:val="28"/>
          <w:szCs w:val="28"/>
        </w:rPr>
        <w:t>кешувати</w:t>
      </w:r>
      <w:proofErr w:type="spellEnd"/>
      <w:r w:rsidRPr="00DF4856">
        <w:rPr>
          <w:rFonts w:ascii="Times New Roman" w:hAnsi="Times New Roman" w:cs="Times New Roman"/>
          <w:sz w:val="28"/>
          <w:szCs w:val="28"/>
        </w:rPr>
        <w:t xml:space="preserve">, і якщо можна, то як довго. Завдяки </w:t>
      </w:r>
      <w:proofErr w:type="spellStart"/>
      <w:r w:rsidRPr="00DF4856">
        <w:rPr>
          <w:rFonts w:ascii="Times New Roman" w:hAnsi="Times New Roman" w:cs="Times New Roman"/>
          <w:sz w:val="28"/>
          <w:szCs w:val="28"/>
        </w:rPr>
        <w:t>кешуванню</w:t>
      </w:r>
      <w:proofErr w:type="spellEnd"/>
      <w:r w:rsidRPr="00DF4856">
        <w:rPr>
          <w:rFonts w:ascii="Times New Roman" w:hAnsi="Times New Roman" w:cs="Times New Roman"/>
          <w:sz w:val="28"/>
          <w:szCs w:val="28"/>
        </w:rPr>
        <w:t xml:space="preserve"> збільшується продуктивність оскільки відбувається уникання зайвих запитів до сервера, але це в сою чергу зменшує надійність тому, що дані в кеші можуть бути застарілими.</w:t>
      </w:r>
    </w:p>
    <w:p w:rsidR="00567477" w:rsidRPr="00DF4856" w:rsidRDefault="00567477" w:rsidP="00A3556C">
      <w:pPr>
        <w:pStyle w:val="a3"/>
        <w:numPr>
          <w:ilvl w:val="0"/>
          <w:numId w:val="15"/>
        </w:numPr>
        <w:rPr>
          <w:rFonts w:ascii="Times New Roman" w:hAnsi="Times New Roman" w:cs="Times New Roman"/>
          <w:b/>
          <w:sz w:val="28"/>
          <w:szCs w:val="28"/>
        </w:rPr>
      </w:pPr>
      <w:r w:rsidRPr="00DF4856">
        <w:rPr>
          <w:rFonts w:ascii="Times New Roman" w:hAnsi="Times New Roman" w:cs="Times New Roman"/>
          <w:b/>
          <w:sz w:val="28"/>
          <w:szCs w:val="28"/>
        </w:rPr>
        <w:t>Однорідність інтерфейсу.</w:t>
      </w:r>
    </w:p>
    <w:p w:rsidR="00453340" w:rsidRPr="00DF4856" w:rsidRDefault="00567477" w:rsidP="00453340">
      <w:pPr>
        <w:ind w:firstLine="708"/>
        <w:rPr>
          <w:rFonts w:ascii="Times New Roman" w:hAnsi="Times New Roman" w:cs="Times New Roman"/>
          <w:sz w:val="28"/>
          <w:szCs w:val="28"/>
        </w:rPr>
      </w:pPr>
      <w:r w:rsidRPr="00DF4856">
        <w:rPr>
          <w:rFonts w:ascii="Times New Roman" w:hAnsi="Times New Roman" w:cs="Times New Roman"/>
          <w:sz w:val="28"/>
          <w:szCs w:val="28"/>
        </w:rPr>
        <w:t xml:space="preserve">Наявність уніфікованого інтерфейсу </w:t>
      </w:r>
      <w:r w:rsidR="00B879A9" w:rsidRPr="00DF4856">
        <w:rPr>
          <w:rFonts w:ascii="Times New Roman" w:hAnsi="Times New Roman" w:cs="Times New Roman"/>
          <w:sz w:val="28"/>
          <w:szCs w:val="28"/>
        </w:rPr>
        <w:t xml:space="preserve">є фундаментальною вимогою </w:t>
      </w:r>
      <w:r w:rsidR="003F7FC2" w:rsidRPr="00DF4856">
        <w:rPr>
          <w:rFonts w:ascii="Times New Roman" w:hAnsi="Times New Roman" w:cs="Times New Roman"/>
          <w:sz w:val="28"/>
          <w:szCs w:val="28"/>
        </w:rPr>
        <w:t>REST-</w:t>
      </w:r>
      <w:r w:rsidR="00B879A9" w:rsidRPr="00DF4856">
        <w:rPr>
          <w:rFonts w:ascii="Times New Roman" w:hAnsi="Times New Roman" w:cs="Times New Roman"/>
          <w:sz w:val="28"/>
          <w:szCs w:val="28"/>
        </w:rPr>
        <w:t>сервісів. Дане обмеження дозволяє кожному з сервісів розвиватися незалежно, саме тому їх легко модифікувати при потребі.</w:t>
      </w:r>
      <w:r w:rsidR="00453340" w:rsidRPr="00DF4856">
        <w:rPr>
          <w:rFonts w:ascii="Times New Roman" w:hAnsi="Times New Roman" w:cs="Times New Roman"/>
          <w:sz w:val="28"/>
          <w:szCs w:val="28"/>
        </w:rPr>
        <w:t xml:space="preserve"> Також на однорідні інтерфейси накладається ще чотири обмеження:</w:t>
      </w:r>
    </w:p>
    <w:p w:rsidR="00453340" w:rsidRPr="00DF4856" w:rsidRDefault="00453340" w:rsidP="00453340">
      <w:pPr>
        <w:pStyle w:val="a3"/>
        <w:numPr>
          <w:ilvl w:val="0"/>
          <w:numId w:val="14"/>
        </w:numPr>
        <w:rPr>
          <w:rFonts w:ascii="Times New Roman" w:hAnsi="Times New Roman" w:cs="Times New Roman"/>
          <w:sz w:val="28"/>
          <w:szCs w:val="28"/>
        </w:rPr>
      </w:pPr>
      <w:r w:rsidRPr="00DF4856">
        <w:rPr>
          <w:rFonts w:ascii="Times New Roman" w:hAnsi="Times New Roman" w:cs="Times New Roman"/>
          <w:sz w:val="28"/>
          <w:szCs w:val="28"/>
        </w:rPr>
        <w:t>Ідентифікація ресурсів</w:t>
      </w:r>
      <w:r w:rsidR="003F7FC2" w:rsidRPr="00DF4856">
        <w:rPr>
          <w:rFonts w:ascii="Times New Roman" w:hAnsi="Times New Roman" w:cs="Times New Roman"/>
          <w:sz w:val="28"/>
          <w:szCs w:val="28"/>
        </w:rPr>
        <w:t>.</w:t>
      </w:r>
    </w:p>
    <w:p w:rsidR="00453340" w:rsidRPr="00DF4856" w:rsidRDefault="00453340" w:rsidP="00453340">
      <w:pPr>
        <w:ind w:left="1068"/>
        <w:rPr>
          <w:rFonts w:ascii="Times New Roman" w:hAnsi="Times New Roman" w:cs="Times New Roman"/>
          <w:sz w:val="28"/>
          <w:szCs w:val="28"/>
        </w:rPr>
      </w:pPr>
      <w:r w:rsidRPr="00DF4856">
        <w:rPr>
          <w:rFonts w:ascii="Times New Roman" w:hAnsi="Times New Roman" w:cs="Times New Roman"/>
          <w:sz w:val="28"/>
          <w:szCs w:val="28"/>
        </w:rPr>
        <w:t xml:space="preserve">Це означає, що всі ресурси ідентифікуються в запитах. Наприклад з використанням URL в інтернет-системах. </w:t>
      </w:r>
    </w:p>
    <w:p w:rsidR="00453340" w:rsidRPr="00DF4856" w:rsidRDefault="00453340" w:rsidP="00453340">
      <w:pPr>
        <w:pStyle w:val="a3"/>
        <w:numPr>
          <w:ilvl w:val="0"/>
          <w:numId w:val="14"/>
        </w:numPr>
        <w:rPr>
          <w:rFonts w:ascii="Times New Roman" w:hAnsi="Times New Roman" w:cs="Times New Roman"/>
          <w:sz w:val="28"/>
          <w:szCs w:val="28"/>
        </w:rPr>
      </w:pPr>
      <w:r w:rsidRPr="00DF4856">
        <w:rPr>
          <w:rFonts w:ascii="Times New Roman" w:hAnsi="Times New Roman" w:cs="Times New Roman"/>
          <w:sz w:val="28"/>
          <w:szCs w:val="28"/>
        </w:rPr>
        <w:t>Маніпуляція ресурсами через представлення</w:t>
      </w:r>
      <w:r w:rsidR="003F7FC2" w:rsidRPr="00DF4856">
        <w:rPr>
          <w:rFonts w:ascii="Times New Roman" w:hAnsi="Times New Roman" w:cs="Times New Roman"/>
          <w:sz w:val="28"/>
          <w:szCs w:val="28"/>
        </w:rPr>
        <w:t>.</w:t>
      </w:r>
    </w:p>
    <w:p w:rsidR="00453340" w:rsidRPr="00DF4856" w:rsidRDefault="00453340" w:rsidP="00453340">
      <w:pPr>
        <w:ind w:left="1068"/>
        <w:rPr>
          <w:rFonts w:ascii="Times New Roman" w:hAnsi="Times New Roman" w:cs="Times New Roman"/>
          <w:sz w:val="28"/>
          <w:szCs w:val="28"/>
        </w:rPr>
      </w:pPr>
      <w:r w:rsidRPr="00DF4856">
        <w:rPr>
          <w:rFonts w:ascii="Times New Roman" w:hAnsi="Times New Roman" w:cs="Times New Roman"/>
          <w:sz w:val="28"/>
          <w:szCs w:val="28"/>
        </w:rPr>
        <w:t>Суть полягає в тому, що якщо клієнт зберігає представлення ресурсу з метаданими включно, то він має достатньо інформації для того, щоб модифікувати або видалити ресурс.</w:t>
      </w:r>
    </w:p>
    <w:p w:rsidR="00453340" w:rsidRPr="00DF4856" w:rsidRDefault="00453340" w:rsidP="00453340">
      <w:pPr>
        <w:pStyle w:val="a3"/>
        <w:numPr>
          <w:ilvl w:val="0"/>
          <w:numId w:val="14"/>
        </w:numPr>
        <w:rPr>
          <w:rFonts w:ascii="Times New Roman" w:hAnsi="Times New Roman" w:cs="Times New Roman"/>
          <w:sz w:val="28"/>
          <w:szCs w:val="28"/>
        </w:rPr>
      </w:pPr>
      <w:proofErr w:type="spellStart"/>
      <w:r w:rsidRPr="00DF4856">
        <w:rPr>
          <w:rFonts w:ascii="Times New Roman" w:hAnsi="Times New Roman" w:cs="Times New Roman"/>
          <w:sz w:val="28"/>
          <w:szCs w:val="28"/>
        </w:rPr>
        <w:t>Самоописові</w:t>
      </w:r>
      <w:proofErr w:type="spellEnd"/>
      <w:r w:rsidRPr="00DF4856">
        <w:rPr>
          <w:rFonts w:ascii="Times New Roman" w:hAnsi="Times New Roman" w:cs="Times New Roman"/>
          <w:sz w:val="28"/>
          <w:szCs w:val="28"/>
        </w:rPr>
        <w:t xml:space="preserve"> повідомлення</w:t>
      </w:r>
      <w:r w:rsidR="003F7FC2" w:rsidRPr="00DF4856">
        <w:rPr>
          <w:rFonts w:ascii="Times New Roman" w:hAnsi="Times New Roman" w:cs="Times New Roman"/>
          <w:sz w:val="28"/>
          <w:szCs w:val="28"/>
        </w:rPr>
        <w:t>.</w:t>
      </w:r>
    </w:p>
    <w:p w:rsidR="00453340" w:rsidRPr="00DF4856" w:rsidRDefault="00453340" w:rsidP="00453340">
      <w:pPr>
        <w:ind w:left="1068"/>
        <w:rPr>
          <w:rFonts w:ascii="Times New Roman" w:hAnsi="Times New Roman" w:cs="Times New Roman"/>
          <w:sz w:val="28"/>
          <w:szCs w:val="28"/>
        </w:rPr>
      </w:pPr>
      <w:r w:rsidRPr="00DF4856">
        <w:rPr>
          <w:rFonts w:ascii="Times New Roman" w:hAnsi="Times New Roman" w:cs="Times New Roman"/>
          <w:sz w:val="28"/>
          <w:szCs w:val="28"/>
        </w:rPr>
        <w:t>Кожне повідомлення містить достатньо інформації, щоб зрозуміти яким чином його можна обробити.</w:t>
      </w:r>
    </w:p>
    <w:p w:rsidR="00453340" w:rsidRPr="00DF4856" w:rsidRDefault="00453340" w:rsidP="00453340">
      <w:pPr>
        <w:pStyle w:val="a3"/>
        <w:numPr>
          <w:ilvl w:val="0"/>
          <w:numId w:val="14"/>
        </w:numPr>
        <w:rPr>
          <w:rFonts w:ascii="Times New Roman" w:hAnsi="Times New Roman" w:cs="Times New Roman"/>
          <w:sz w:val="28"/>
          <w:szCs w:val="28"/>
        </w:rPr>
      </w:pPr>
      <w:proofErr w:type="spellStart"/>
      <w:r w:rsidRPr="00DF4856">
        <w:rPr>
          <w:rFonts w:ascii="Times New Roman" w:hAnsi="Times New Roman" w:cs="Times New Roman"/>
          <w:sz w:val="28"/>
          <w:szCs w:val="28"/>
        </w:rPr>
        <w:t>Гіпермедіа</w:t>
      </w:r>
      <w:proofErr w:type="spellEnd"/>
      <w:r w:rsidRPr="00DF4856">
        <w:rPr>
          <w:rFonts w:ascii="Times New Roman" w:hAnsi="Times New Roman" w:cs="Times New Roman"/>
          <w:sz w:val="28"/>
          <w:szCs w:val="28"/>
        </w:rPr>
        <w:t>, як засіб зміни стану додатку</w:t>
      </w:r>
      <w:r w:rsidR="003F7FC2" w:rsidRPr="00DF4856">
        <w:rPr>
          <w:rFonts w:ascii="Times New Roman" w:hAnsi="Times New Roman" w:cs="Times New Roman"/>
          <w:sz w:val="28"/>
          <w:szCs w:val="28"/>
        </w:rPr>
        <w:t>.</w:t>
      </w:r>
    </w:p>
    <w:p w:rsidR="00A36A97" w:rsidRPr="00DF4856" w:rsidRDefault="00453340" w:rsidP="00453340">
      <w:pPr>
        <w:ind w:left="1068"/>
        <w:rPr>
          <w:rFonts w:ascii="Times New Roman" w:hAnsi="Times New Roman" w:cs="Times New Roman"/>
          <w:b/>
          <w:sz w:val="28"/>
          <w:szCs w:val="28"/>
        </w:rPr>
      </w:pPr>
      <w:r w:rsidRPr="00DF4856">
        <w:rPr>
          <w:rFonts w:ascii="Times New Roman" w:hAnsi="Times New Roman" w:cs="Times New Roman"/>
          <w:sz w:val="28"/>
          <w:szCs w:val="28"/>
        </w:rPr>
        <w:lastRenderedPageBreak/>
        <w:t xml:space="preserve">Клієнти змінюють </w:t>
      </w:r>
      <w:r w:rsidR="008C6ABD" w:rsidRPr="00DF4856">
        <w:rPr>
          <w:rFonts w:ascii="Times New Roman" w:hAnsi="Times New Roman" w:cs="Times New Roman"/>
          <w:sz w:val="28"/>
          <w:szCs w:val="28"/>
        </w:rPr>
        <w:t xml:space="preserve">стан системи тільки через дії, які </w:t>
      </w:r>
      <w:proofErr w:type="spellStart"/>
      <w:r w:rsidR="008C6ABD" w:rsidRPr="00DF4856">
        <w:rPr>
          <w:rFonts w:ascii="Times New Roman" w:hAnsi="Times New Roman" w:cs="Times New Roman"/>
          <w:sz w:val="28"/>
          <w:szCs w:val="28"/>
        </w:rPr>
        <w:t>динамічно</w:t>
      </w:r>
      <w:proofErr w:type="spellEnd"/>
      <w:r w:rsidR="008C6ABD" w:rsidRPr="00DF4856">
        <w:rPr>
          <w:rFonts w:ascii="Times New Roman" w:hAnsi="Times New Roman" w:cs="Times New Roman"/>
          <w:sz w:val="28"/>
          <w:szCs w:val="28"/>
        </w:rPr>
        <w:t xml:space="preserve"> визначені в </w:t>
      </w:r>
      <w:proofErr w:type="spellStart"/>
      <w:r w:rsidR="008C6ABD" w:rsidRPr="00DF4856">
        <w:rPr>
          <w:rFonts w:ascii="Times New Roman" w:hAnsi="Times New Roman" w:cs="Times New Roman"/>
          <w:sz w:val="28"/>
          <w:szCs w:val="28"/>
        </w:rPr>
        <w:t>гіпермедіа</w:t>
      </w:r>
      <w:proofErr w:type="spellEnd"/>
      <w:r w:rsidR="008C6ABD" w:rsidRPr="00DF4856">
        <w:rPr>
          <w:rFonts w:ascii="Times New Roman" w:hAnsi="Times New Roman" w:cs="Times New Roman"/>
          <w:sz w:val="28"/>
          <w:szCs w:val="28"/>
        </w:rPr>
        <w:t xml:space="preserve"> на сервері. Самостійно клієнт не може визначити, що доступна якась операція над якимось ресурсом, якщо він не отримав інформацію про це в </w:t>
      </w:r>
      <w:r w:rsidR="00A36A97" w:rsidRPr="00DF4856">
        <w:rPr>
          <w:rFonts w:ascii="Times New Roman" w:hAnsi="Times New Roman" w:cs="Times New Roman"/>
          <w:sz w:val="28"/>
          <w:szCs w:val="28"/>
        </w:rPr>
        <w:t>попередніх</w:t>
      </w:r>
      <w:r w:rsidR="008C6ABD" w:rsidRPr="00DF4856">
        <w:rPr>
          <w:rFonts w:ascii="Times New Roman" w:hAnsi="Times New Roman" w:cs="Times New Roman"/>
          <w:sz w:val="28"/>
          <w:szCs w:val="28"/>
        </w:rPr>
        <w:t xml:space="preserve"> запитах до сервера.</w:t>
      </w:r>
      <w:r w:rsidR="00A36A97" w:rsidRPr="00DF4856">
        <w:rPr>
          <w:rFonts w:ascii="Times New Roman" w:hAnsi="Times New Roman" w:cs="Times New Roman"/>
          <w:sz w:val="28"/>
          <w:szCs w:val="28"/>
        </w:rPr>
        <w:t xml:space="preserve"> </w:t>
      </w:r>
    </w:p>
    <w:p w:rsidR="00A36A97" w:rsidRPr="00DF4856" w:rsidRDefault="00A36A97" w:rsidP="00A3556C">
      <w:pPr>
        <w:pStyle w:val="a3"/>
        <w:numPr>
          <w:ilvl w:val="0"/>
          <w:numId w:val="15"/>
        </w:numPr>
        <w:rPr>
          <w:rFonts w:ascii="Times New Roman" w:hAnsi="Times New Roman" w:cs="Times New Roman"/>
          <w:sz w:val="28"/>
          <w:szCs w:val="28"/>
        </w:rPr>
      </w:pPr>
      <w:r w:rsidRPr="00DF4856">
        <w:rPr>
          <w:rFonts w:ascii="Times New Roman" w:hAnsi="Times New Roman" w:cs="Times New Roman"/>
          <w:b/>
          <w:sz w:val="28"/>
          <w:szCs w:val="28"/>
        </w:rPr>
        <w:t>Шари абстракції.</w:t>
      </w:r>
      <w:r w:rsidR="008C6ABD" w:rsidRPr="00DF4856">
        <w:rPr>
          <w:rFonts w:ascii="Times New Roman" w:hAnsi="Times New Roman" w:cs="Times New Roman"/>
          <w:sz w:val="28"/>
          <w:szCs w:val="28"/>
        </w:rPr>
        <w:t xml:space="preserve"> </w:t>
      </w:r>
    </w:p>
    <w:p w:rsidR="00026330" w:rsidRPr="00DF4856" w:rsidRDefault="00C34A1B" w:rsidP="00026330">
      <w:pPr>
        <w:ind w:firstLine="708"/>
        <w:rPr>
          <w:rFonts w:ascii="Times New Roman" w:hAnsi="Times New Roman" w:cs="Times New Roman"/>
          <w:sz w:val="28"/>
          <w:szCs w:val="28"/>
        </w:rPr>
      </w:pPr>
      <w:r w:rsidRPr="00DF4856">
        <w:rPr>
          <w:rFonts w:ascii="Times New Roman" w:hAnsi="Times New Roman" w:cs="Times New Roman"/>
          <w:sz w:val="28"/>
          <w:szCs w:val="28"/>
        </w:rPr>
        <w:t>Зазвичай клієнт не може визначити, чи взаємодіє він напряму з сервером, чи з проміжним вузлом, у зв’язку з ієрархічною структурою мереж. Мається на увазі, що така структура утворює шари. Кожен компонент потрапляє в якийсь шар, і спілкується лише з компонентами в шарі над ним або в шарі під ним. Дане обмеження покращує масштабованість за рахунок збалансованого навантаження та роз</w:t>
      </w:r>
      <w:r w:rsidR="009A1246" w:rsidRPr="00DF4856">
        <w:rPr>
          <w:rFonts w:ascii="Times New Roman" w:hAnsi="Times New Roman" w:cs="Times New Roman"/>
          <w:sz w:val="28"/>
          <w:szCs w:val="28"/>
        </w:rPr>
        <w:t xml:space="preserve">поділеного </w:t>
      </w:r>
      <w:proofErr w:type="spellStart"/>
      <w:r w:rsidR="009A1246" w:rsidRPr="00DF4856">
        <w:rPr>
          <w:rFonts w:ascii="Times New Roman" w:hAnsi="Times New Roman" w:cs="Times New Roman"/>
          <w:sz w:val="28"/>
          <w:szCs w:val="28"/>
        </w:rPr>
        <w:t>кешування</w:t>
      </w:r>
      <w:proofErr w:type="spellEnd"/>
      <w:r w:rsidR="009A1246" w:rsidRPr="00DF4856">
        <w:rPr>
          <w:rFonts w:ascii="Times New Roman" w:hAnsi="Times New Roman" w:cs="Times New Roman"/>
          <w:sz w:val="28"/>
          <w:szCs w:val="28"/>
        </w:rPr>
        <w:t>. Обмеження знання системи одним шаром зменшує складність компонентів.</w:t>
      </w:r>
    </w:p>
    <w:p w:rsidR="00A3556C" w:rsidRPr="00DF4856" w:rsidRDefault="00A82A3C" w:rsidP="00A3556C">
      <w:pPr>
        <w:pStyle w:val="a3"/>
        <w:numPr>
          <w:ilvl w:val="0"/>
          <w:numId w:val="15"/>
        </w:numPr>
        <w:rPr>
          <w:rFonts w:ascii="Times New Roman" w:hAnsi="Times New Roman" w:cs="Times New Roman"/>
          <w:b/>
          <w:sz w:val="28"/>
          <w:szCs w:val="28"/>
        </w:rPr>
      </w:pPr>
      <w:r w:rsidRPr="00DF4856">
        <w:rPr>
          <w:rFonts w:ascii="Times New Roman" w:hAnsi="Times New Roman" w:cs="Times New Roman"/>
          <w:b/>
          <w:sz w:val="28"/>
          <w:szCs w:val="28"/>
        </w:rPr>
        <w:t>Запитування коду.</w:t>
      </w:r>
      <w:r w:rsidR="00A3556C" w:rsidRPr="00DF4856">
        <w:rPr>
          <w:rFonts w:ascii="Times New Roman" w:hAnsi="Times New Roman" w:cs="Times New Roman"/>
          <w:b/>
          <w:sz w:val="28"/>
          <w:szCs w:val="28"/>
        </w:rPr>
        <w:t xml:space="preserve"> </w:t>
      </w:r>
      <w:r w:rsidR="00A3556C" w:rsidRPr="00DF4856">
        <w:rPr>
          <w:rFonts w:ascii="Times New Roman" w:hAnsi="Times New Roman" w:cs="Times New Roman"/>
          <w:b/>
          <w:sz w:val="28"/>
          <w:szCs w:val="28"/>
        </w:rPr>
        <w:tab/>
      </w:r>
      <w:r w:rsidR="00A3556C" w:rsidRPr="00DF4856">
        <w:rPr>
          <w:rFonts w:ascii="Times New Roman" w:hAnsi="Times New Roman" w:cs="Times New Roman"/>
          <w:b/>
          <w:sz w:val="28"/>
          <w:szCs w:val="28"/>
        </w:rPr>
        <w:tab/>
      </w:r>
      <w:r w:rsidR="00A3556C" w:rsidRPr="00DF4856">
        <w:rPr>
          <w:rFonts w:ascii="Times New Roman" w:hAnsi="Times New Roman" w:cs="Times New Roman"/>
          <w:b/>
          <w:sz w:val="28"/>
          <w:szCs w:val="28"/>
        </w:rPr>
        <w:tab/>
      </w:r>
      <w:r w:rsidR="00A3556C" w:rsidRPr="00DF4856">
        <w:rPr>
          <w:rFonts w:ascii="Times New Roman" w:hAnsi="Times New Roman" w:cs="Times New Roman"/>
          <w:b/>
          <w:sz w:val="28"/>
          <w:szCs w:val="28"/>
        </w:rPr>
        <w:tab/>
      </w:r>
      <w:r w:rsidR="00A3556C" w:rsidRPr="00DF4856">
        <w:rPr>
          <w:rFonts w:ascii="Times New Roman" w:hAnsi="Times New Roman" w:cs="Times New Roman"/>
          <w:b/>
          <w:sz w:val="28"/>
          <w:szCs w:val="28"/>
        </w:rPr>
        <w:tab/>
      </w:r>
      <w:r w:rsidR="00A3556C" w:rsidRPr="00DF4856">
        <w:rPr>
          <w:rFonts w:ascii="Times New Roman" w:hAnsi="Times New Roman" w:cs="Times New Roman"/>
          <w:b/>
          <w:sz w:val="28"/>
          <w:szCs w:val="28"/>
        </w:rPr>
        <w:tab/>
      </w:r>
      <w:r w:rsidR="00A3556C" w:rsidRPr="00DF4856">
        <w:rPr>
          <w:rFonts w:ascii="Times New Roman" w:hAnsi="Times New Roman" w:cs="Times New Roman"/>
          <w:b/>
          <w:sz w:val="28"/>
          <w:szCs w:val="28"/>
        </w:rPr>
        <w:tab/>
      </w:r>
      <w:r w:rsidR="00A3556C" w:rsidRPr="00DF4856">
        <w:rPr>
          <w:rFonts w:ascii="Times New Roman" w:hAnsi="Times New Roman" w:cs="Times New Roman"/>
          <w:b/>
          <w:sz w:val="28"/>
          <w:szCs w:val="28"/>
        </w:rPr>
        <w:tab/>
      </w:r>
      <w:r w:rsidR="00A3556C" w:rsidRPr="00DF4856">
        <w:rPr>
          <w:rFonts w:ascii="Times New Roman" w:hAnsi="Times New Roman" w:cs="Times New Roman"/>
          <w:b/>
          <w:sz w:val="28"/>
          <w:szCs w:val="28"/>
        </w:rPr>
        <w:tab/>
        <w:t xml:space="preserve">      </w:t>
      </w:r>
    </w:p>
    <w:p w:rsidR="00A82A3C" w:rsidRPr="00DF4856" w:rsidRDefault="00A82A3C" w:rsidP="00A3556C">
      <w:pPr>
        <w:ind w:firstLine="360"/>
        <w:rPr>
          <w:rFonts w:ascii="Times New Roman" w:hAnsi="Times New Roman" w:cs="Times New Roman"/>
          <w:b/>
          <w:sz w:val="28"/>
          <w:szCs w:val="28"/>
        </w:rPr>
      </w:pPr>
      <w:r w:rsidRPr="00DF4856">
        <w:rPr>
          <w:rFonts w:ascii="Times New Roman" w:hAnsi="Times New Roman" w:cs="Times New Roman"/>
          <w:sz w:val="28"/>
          <w:szCs w:val="28"/>
        </w:rPr>
        <w:t xml:space="preserve">Це обмеження дозволяє розширити функціональність клієнта за рахунок завантаження коду з серверу у вигляді </w:t>
      </w:r>
      <w:proofErr w:type="spellStart"/>
      <w:r w:rsidRPr="00DF4856">
        <w:rPr>
          <w:rFonts w:ascii="Times New Roman" w:hAnsi="Times New Roman" w:cs="Times New Roman"/>
          <w:sz w:val="28"/>
          <w:szCs w:val="28"/>
        </w:rPr>
        <w:t>аплетів</w:t>
      </w:r>
      <w:proofErr w:type="spellEnd"/>
      <w:r w:rsidRPr="00DF4856">
        <w:rPr>
          <w:rFonts w:ascii="Times New Roman" w:hAnsi="Times New Roman" w:cs="Times New Roman"/>
          <w:sz w:val="28"/>
          <w:szCs w:val="28"/>
        </w:rPr>
        <w:t xml:space="preserve"> або сценаріїв. </w:t>
      </w:r>
      <w:proofErr w:type="spellStart"/>
      <w:r w:rsidRPr="00DF4856">
        <w:rPr>
          <w:rFonts w:ascii="Times New Roman" w:hAnsi="Times New Roman" w:cs="Times New Roman"/>
          <w:sz w:val="28"/>
          <w:szCs w:val="28"/>
        </w:rPr>
        <w:t>Філдінг</w:t>
      </w:r>
      <w:proofErr w:type="spellEnd"/>
      <w:r w:rsidRPr="00DF4856">
        <w:rPr>
          <w:rFonts w:ascii="Times New Roman" w:hAnsi="Times New Roman" w:cs="Times New Roman"/>
          <w:sz w:val="28"/>
          <w:szCs w:val="28"/>
        </w:rPr>
        <w:t xml:space="preserve"> стверджує, що дане обмеження не є обов’язковим, але дотримуючись його можна спроектувати архітектуру, що підтримує бажану функціональність.</w:t>
      </w:r>
    </w:p>
    <w:p w:rsidR="00676355" w:rsidRPr="00DF4856" w:rsidRDefault="00A82A3C" w:rsidP="00A82A3C">
      <w:pPr>
        <w:rPr>
          <w:rFonts w:ascii="Times New Roman" w:hAnsi="Times New Roman" w:cs="Times New Roman"/>
          <w:sz w:val="28"/>
          <w:szCs w:val="28"/>
        </w:rPr>
      </w:pPr>
      <w:r w:rsidRPr="00DF4856">
        <w:rPr>
          <w:rFonts w:ascii="Times New Roman" w:hAnsi="Times New Roman" w:cs="Times New Roman"/>
          <w:sz w:val="28"/>
          <w:szCs w:val="28"/>
        </w:rPr>
        <w:t xml:space="preserve">Оскільки </w:t>
      </w:r>
      <w:r w:rsidR="009A1246"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є архітектурним стилем, то він має власні архітектурні елементи.</w:t>
      </w:r>
    </w:p>
    <w:p w:rsidR="00A82A3C" w:rsidRPr="00DF4856" w:rsidRDefault="00676355" w:rsidP="00A82A3C">
      <w:pPr>
        <w:rPr>
          <w:rFonts w:ascii="Times New Roman" w:hAnsi="Times New Roman" w:cs="Times New Roman"/>
          <w:sz w:val="28"/>
          <w:szCs w:val="28"/>
        </w:rPr>
      </w:pPr>
      <w:r w:rsidRPr="00DF4856">
        <w:rPr>
          <w:rFonts w:ascii="Times New Roman" w:hAnsi="Times New Roman" w:cs="Times New Roman"/>
          <w:sz w:val="28"/>
          <w:szCs w:val="28"/>
        </w:rPr>
        <w:t xml:space="preserve">Одним з цих </w:t>
      </w:r>
      <w:r w:rsidR="007D2C43" w:rsidRPr="00DF4856">
        <w:rPr>
          <w:rFonts w:ascii="Times New Roman" w:hAnsi="Times New Roman" w:cs="Times New Roman"/>
          <w:sz w:val="28"/>
          <w:szCs w:val="28"/>
        </w:rPr>
        <w:t>понять</w:t>
      </w:r>
      <w:r w:rsidRPr="00DF4856">
        <w:rPr>
          <w:rFonts w:ascii="Times New Roman" w:hAnsi="Times New Roman" w:cs="Times New Roman"/>
          <w:sz w:val="28"/>
          <w:szCs w:val="28"/>
        </w:rPr>
        <w:t xml:space="preserve"> є елементи даних. Компоненти </w:t>
      </w:r>
      <w:r w:rsidR="009A1246"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 xml:space="preserve">системи спілкуються передаючи один одному представлення ресурсу в форматі, що вибирається з набору стандартних форматів даних. Даний формат обирається </w:t>
      </w:r>
      <w:proofErr w:type="spellStart"/>
      <w:r w:rsidRPr="00DF4856">
        <w:rPr>
          <w:rFonts w:ascii="Times New Roman" w:hAnsi="Times New Roman" w:cs="Times New Roman"/>
          <w:sz w:val="28"/>
          <w:szCs w:val="28"/>
        </w:rPr>
        <w:t>динамічно</w:t>
      </w:r>
      <w:proofErr w:type="spellEnd"/>
      <w:r w:rsidRPr="00DF4856">
        <w:rPr>
          <w:rFonts w:ascii="Times New Roman" w:hAnsi="Times New Roman" w:cs="Times New Roman"/>
          <w:sz w:val="28"/>
          <w:szCs w:val="28"/>
        </w:rPr>
        <w:t xml:space="preserve"> відповідно до бажань клієнта та можливостей сервера.</w:t>
      </w:r>
    </w:p>
    <w:p w:rsidR="00676355" w:rsidRPr="00DF4856" w:rsidRDefault="00676355" w:rsidP="00A82A3C">
      <w:pPr>
        <w:rPr>
          <w:rFonts w:ascii="Times New Roman" w:hAnsi="Times New Roman" w:cs="Times New Roman"/>
          <w:sz w:val="28"/>
          <w:szCs w:val="28"/>
        </w:rPr>
      </w:pPr>
      <w:r w:rsidRPr="00DF4856">
        <w:rPr>
          <w:rFonts w:ascii="Times New Roman" w:hAnsi="Times New Roman" w:cs="Times New Roman"/>
          <w:sz w:val="28"/>
          <w:szCs w:val="28"/>
        </w:rPr>
        <w:t xml:space="preserve">Ключовим елементом даних в </w:t>
      </w:r>
      <w:r w:rsidR="009A1246" w:rsidRPr="00DF4856">
        <w:rPr>
          <w:rFonts w:ascii="Times New Roman" w:hAnsi="Times New Roman" w:cs="Times New Roman"/>
          <w:sz w:val="28"/>
          <w:szCs w:val="28"/>
        </w:rPr>
        <w:t xml:space="preserve">REST </w:t>
      </w:r>
      <w:r w:rsidRPr="00DF4856">
        <w:rPr>
          <w:rFonts w:ascii="Times New Roman" w:hAnsi="Times New Roman" w:cs="Times New Roman"/>
          <w:sz w:val="28"/>
          <w:szCs w:val="28"/>
        </w:rPr>
        <w:t>є ресурс. Ресурс може бути представлений чим завгодно, це може бути текстовий файл, зображення, якесь динамічне значення,</w:t>
      </w:r>
      <w:r w:rsidR="007D2C43" w:rsidRPr="00DF4856">
        <w:rPr>
          <w:rFonts w:ascii="Times New Roman" w:hAnsi="Times New Roman" w:cs="Times New Roman"/>
          <w:sz w:val="28"/>
          <w:szCs w:val="28"/>
        </w:rPr>
        <w:t xml:space="preserve"> навіть</w:t>
      </w:r>
      <w:r w:rsidRPr="00DF4856">
        <w:rPr>
          <w:rFonts w:ascii="Times New Roman" w:hAnsi="Times New Roman" w:cs="Times New Roman"/>
          <w:sz w:val="28"/>
          <w:szCs w:val="28"/>
        </w:rPr>
        <w:t xml:space="preserve"> щось з реального світу. </w:t>
      </w:r>
    </w:p>
    <w:p w:rsidR="00453340" w:rsidRPr="00DF4856" w:rsidRDefault="007D2C43" w:rsidP="00A82A3C">
      <w:pPr>
        <w:rPr>
          <w:rFonts w:ascii="Times New Roman" w:hAnsi="Times New Roman" w:cs="Times New Roman"/>
          <w:sz w:val="28"/>
          <w:szCs w:val="28"/>
        </w:rPr>
      </w:pPr>
      <w:r w:rsidRPr="00DF4856">
        <w:rPr>
          <w:rFonts w:ascii="Times New Roman" w:hAnsi="Times New Roman" w:cs="Times New Roman"/>
          <w:sz w:val="28"/>
          <w:szCs w:val="28"/>
        </w:rPr>
        <w:t>Для того, щоб мати змогу посилатись на ресурси, існує поняття ідентифікатора ресурсів. Компонент, що надав ресурсу ідентифікатор, і дозволяє доступитись до даного ресурсу за даним ідентифікатором, відповідає за збереження незмінного стану функції приналежності. Якщо подивитись на ресурс з іншого боку, то він і є цією функцією приналежності, що відображає моменти в часі н</w:t>
      </w:r>
      <w:r w:rsidR="00026330" w:rsidRPr="00DF4856">
        <w:rPr>
          <w:rFonts w:ascii="Times New Roman" w:hAnsi="Times New Roman" w:cs="Times New Roman"/>
          <w:sz w:val="28"/>
          <w:szCs w:val="28"/>
        </w:rPr>
        <w:t>а множину однотипних сутностей.</w:t>
      </w:r>
    </w:p>
    <w:p w:rsidR="00026330" w:rsidRPr="00DF4856" w:rsidRDefault="00026330" w:rsidP="00A82A3C">
      <w:pPr>
        <w:rPr>
          <w:rFonts w:ascii="Times New Roman" w:hAnsi="Times New Roman" w:cs="Times New Roman"/>
          <w:sz w:val="28"/>
          <w:szCs w:val="28"/>
        </w:rPr>
      </w:pPr>
      <w:r w:rsidRPr="00DF4856">
        <w:rPr>
          <w:rFonts w:ascii="Times New Roman" w:hAnsi="Times New Roman" w:cs="Times New Roman"/>
          <w:sz w:val="28"/>
          <w:szCs w:val="28"/>
        </w:rPr>
        <w:t xml:space="preserve">Ще одним елементом даних є представлення. Представлення – це послідовність байтів, та метадані представлення, які потрібні для опису цих байтів. Часто представлення знаходяться у вигляді документів, файлів, HTTP-повідомлень тощо. Також досить часто трапляється така ситуація, що метадані є не лише в представлення ресурсу, а й в самого ресурсу. Прикладом метаданих ресурсу може бути посилання на джерело в </w:t>
      </w:r>
      <w:proofErr w:type="spellStart"/>
      <w:r w:rsidRPr="00DF4856">
        <w:rPr>
          <w:rFonts w:ascii="Times New Roman" w:hAnsi="Times New Roman" w:cs="Times New Roman"/>
          <w:sz w:val="28"/>
          <w:szCs w:val="28"/>
        </w:rPr>
        <w:t>html</w:t>
      </w:r>
      <w:proofErr w:type="spellEnd"/>
      <w:r w:rsidRPr="00DF4856">
        <w:rPr>
          <w:rFonts w:ascii="Times New Roman" w:hAnsi="Times New Roman" w:cs="Times New Roman"/>
          <w:sz w:val="28"/>
          <w:szCs w:val="28"/>
        </w:rPr>
        <w:t xml:space="preserve"> тезі.  </w:t>
      </w:r>
    </w:p>
    <w:p w:rsidR="00026330" w:rsidRPr="00DF4856" w:rsidRDefault="002C4D90" w:rsidP="00A82A3C">
      <w:pPr>
        <w:rPr>
          <w:rFonts w:ascii="Times New Roman" w:hAnsi="Times New Roman" w:cs="Times New Roman"/>
          <w:sz w:val="28"/>
          <w:szCs w:val="28"/>
        </w:rPr>
      </w:pPr>
      <w:r w:rsidRPr="00DF4856">
        <w:rPr>
          <w:rFonts w:ascii="Times New Roman" w:hAnsi="Times New Roman" w:cs="Times New Roman"/>
          <w:sz w:val="28"/>
          <w:szCs w:val="28"/>
        </w:rPr>
        <w:lastRenderedPageBreak/>
        <w:t>Контрольні дані – це дані, які описують ціль повідомлення між компонентами в представленні. До прикладу це може бути прохання про дію таке, як створення, зміна або видалення ресурсу. Також контрольні дані можуть виступати, як значення відповіді</w:t>
      </w:r>
      <w:r w:rsidR="00A64AA2" w:rsidRPr="00DF4856">
        <w:rPr>
          <w:rFonts w:ascii="Times New Roman" w:hAnsi="Times New Roman" w:cs="Times New Roman"/>
          <w:sz w:val="28"/>
          <w:szCs w:val="28"/>
        </w:rPr>
        <w:t>, тобто можуть містити</w:t>
      </w:r>
      <w:r w:rsidRPr="00DF4856">
        <w:rPr>
          <w:rFonts w:ascii="Times New Roman" w:hAnsi="Times New Roman" w:cs="Times New Roman"/>
          <w:sz w:val="28"/>
          <w:szCs w:val="28"/>
        </w:rPr>
        <w:t xml:space="preserve"> </w:t>
      </w:r>
      <w:r w:rsidR="00A64AA2" w:rsidRPr="00DF4856">
        <w:rPr>
          <w:rFonts w:ascii="Times New Roman" w:hAnsi="Times New Roman" w:cs="Times New Roman"/>
          <w:sz w:val="28"/>
          <w:szCs w:val="28"/>
        </w:rPr>
        <w:t xml:space="preserve">інформацію про стан ресурсу, або ж описувати помилку. Ті контрольні дані, які включені в запити чи відповіді – можуть керувати поведінкою кеша. </w:t>
      </w:r>
    </w:p>
    <w:p w:rsidR="00A64AA2" w:rsidRPr="00DF4856" w:rsidRDefault="00C4703A" w:rsidP="00A82A3C">
      <w:pPr>
        <w:rPr>
          <w:rFonts w:ascii="Times New Roman" w:hAnsi="Times New Roman" w:cs="Times New Roman"/>
          <w:sz w:val="28"/>
          <w:szCs w:val="28"/>
        </w:rPr>
      </w:pPr>
      <w:r w:rsidRPr="00DF4856">
        <w:rPr>
          <w:rFonts w:ascii="Times New Roman" w:hAnsi="Times New Roman" w:cs="Times New Roman"/>
          <w:sz w:val="28"/>
          <w:szCs w:val="28"/>
        </w:rPr>
        <w:t xml:space="preserve">Також в елементах даних існує таке поняття, як медіа типи. Медіа тип – це формат даних представлення. Одні медіа типи краще підходять для автоматичної обробки, в той час, як інші </w:t>
      </w:r>
      <w:r w:rsidRPr="00DF4856">
        <w:rPr>
          <w:rFonts w:ascii="Times New Roman" w:hAnsi="Times New Roman" w:cs="Times New Roman"/>
          <w:sz w:val="28"/>
          <w:szCs w:val="28"/>
        </w:rPr>
        <w:softHyphen/>
        <w:t>– для того, щоб бути показаними користувачу.</w:t>
      </w:r>
      <w:r w:rsidR="00BD165A" w:rsidRPr="00DF4856">
        <w:rPr>
          <w:rFonts w:ascii="Times New Roman" w:hAnsi="Times New Roman" w:cs="Times New Roman"/>
          <w:sz w:val="28"/>
          <w:szCs w:val="28"/>
        </w:rPr>
        <w:t xml:space="preserve"> Для того, аби поєднати кілька видів представлення в одному, можна скористатись композитними медіа типами. </w:t>
      </w:r>
      <w:r w:rsidR="00DF4738" w:rsidRPr="00DF4856">
        <w:rPr>
          <w:rFonts w:ascii="Times New Roman" w:hAnsi="Times New Roman" w:cs="Times New Roman"/>
          <w:sz w:val="28"/>
          <w:szCs w:val="28"/>
        </w:rPr>
        <w:t xml:space="preserve"> Від формату даних залежить прихованість застосунку, яку сприймає безпосередньо користувач. До прикладу браузер може почати відображення веб-сторінки, ще до того, як HTML код повністю завантажиться</w:t>
      </w:r>
      <w:r w:rsidR="00D36B2F" w:rsidRPr="00DF4856">
        <w:rPr>
          <w:rFonts w:ascii="Times New Roman" w:hAnsi="Times New Roman" w:cs="Times New Roman"/>
          <w:sz w:val="28"/>
          <w:szCs w:val="28"/>
        </w:rPr>
        <w:t xml:space="preserve">, це збільшує видиму швидкість роботи додатку. </w:t>
      </w:r>
    </w:p>
    <w:p w:rsidR="00B363A7" w:rsidRPr="00DF4856" w:rsidRDefault="00E6040E" w:rsidP="00A82A3C">
      <w:pPr>
        <w:rPr>
          <w:rFonts w:ascii="Times New Roman" w:hAnsi="Times New Roman" w:cs="Times New Roman"/>
          <w:sz w:val="28"/>
          <w:szCs w:val="28"/>
        </w:rPr>
      </w:pPr>
      <w:proofErr w:type="spellStart"/>
      <w:r w:rsidRPr="00DF4856">
        <w:rPr>
          <w:rFonts w:ascii="Times New Roman" w:hAnsi="Times New Roman" w:cs="Times New Roman"/>
          <w:sz w:val="28"/>
          <w:szCs w:val="28"/>
        </w:rPr>
        <w:t>Конектори</w:t>
      </w:r>
      <w:proofErr w:type="spellEnd"/>
      <w:r w:rsidRPr="00DF4856">
        <w:rPr>
          <w:rFonts w:ascii="Times New Roman" w:hAnsi="Times New Roman" w:cs="Times New Roman"/>
          <w:sz w:val="28"/>
          <w:szCs w:val="28"/>
        </w:rPr>
        <w:t xml:space="preserve"> в REST надають інтерфейс для комунікації між компонентами в даній системі. Завдяки </w:t>
      </w:r>
      <w:proofErr w:type="spellStart"/>
      <w:r w:rsidRPr="00DF4856">
        <w:rPr>
          <w:rFonts w:ascii="Times New Roman" w:hAnsi="Times New Roman" w:cs="Times New Roman"/>
          <w:sz w:val="28"/>
          <w:szCs w:val="28"/>
        </w:rPr>
        <w:t>конектор</w:t>
      </w:r>
      <w:r w:rsidR="003A35BE" w:rsidRPr="00DF4856">
        <w:rPr>
          <w:rFonts w:ascii="Times New Roman" w:hAnsi="Times New Roman" w:cs="Times New Roman"/>
          <w:sz w:val="28"/>
          <w:szCs w:val="28"/>
        </w:rPr>
        <w:t>ам</w:t>
      </w:r>
      <w:proofErr w:type="spellEnd"/>
      <w:r w:rsidR="003A35BE" w:rsidRPr="00DF4856">
        <w:rPr>
          <w:rFonts w:ascii="Times New Roman" w:hAnsi="Times New Roman" w:cs="Times New Roman"/>
          <w:sz w:val="28"/>
          <w:szCs w:val="28"/>
        </w:rPr>
        <w:t xml:space="preserve"> є можливість приховати реаліз</w:t>
      </w:r>
      <w:r w:rsidRPr="00DF4856">
        <w:rPr>
          <w:rFonts w:ascii="Times New Roman" w:hAnsi="Times New Roman" w:cs="Times New Roman"/>
          <w:sz w:val="28"/>
          <w:szCs w:val="28"/>
        </w:rPr>
        <w:t xml:space="preserve">ацію ресурсів, та механізм комунікації. За своєю сутністю </w:t>
      </w:r>
      <w:proofErr w:type="spellStart"/>
      <w:r w:rsidRPr="00DF4856">
        <w:rPr>
          <w:rFonts w:ascii="Times New Roman" w:hAnsi="Times New Roman" w:cs="Times New Roman"/>
          <w:sz w:val="28"/>
          <w:szCs w:val="28"/>
        </w:rPr>
        <w:t>конектори</w:t>
      </w:r>
      <w:proofErr w:type="spellEnd"/>
      <w:r w:rsidRPr="00DF4856">
        <w:rPr>
          <w:rFonts w:ascii="Times New Roman" w:hAnsi="Times New Roman" w:cs="Times New Roman"/>
          <w:sz w:val="28"/>
          <w:szCs w:val="28"/>
        </w:rPr>
        <w:t xml:space="preserve"> подібні, до виклику віддалених процедур (RPC – </w:t>
      </w:r>
      <w:proofErr w:type="spellStart"/>
      <w:r w:rsidRPr="00DF4856">
        <w:rPr>
          <w:rFonts w:ascii="Times New Roman" w:hAnsi="Times New Roman" w:cs="Times New Roman"/>
          <w:sz w:val="28"/>
          <w:szCs w:val="28"/>
        </w:rPr>
        <w:t>Remote</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Procedur</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Call</w:t>
      </w:r>
      <w:proofErr w:type="spellEnd"/>
      <w:r w:rsidRPr="00DF4856">
        <w:rPr>
          <w:rFonts w:ascii="Times New Roman" w:hAnsi="Times New Roman" w:cs="Times New Roman"/>
          <w:sz w:val="28"/>
          <w:szCs w:val="28"/>
        </w:rPr>
        <w:t>). RPC – полягає в тому, що дозволяє програмі запущеній на одному комп’ютері, звертатись до функцій програми, що виконується на іншому комп’ютері.</w:t>
      </w:r>
      <w:r w:rsidR="003A35BE" w:rsidRPr="00DF4856">
        <w:rPr>
          <w:rFonts w:ascii="Times New Roman" w:hAnsi="Times New Roman" w:cs="Times New Roman"/>
          <w:sz w:val="28"/>
          <w:szCs w:val="28"/>
        </w:rPr>
        <w:t xml:space="preserve"> Головний нюанс в якому полягає відмінність між </w:t>
      </w:r>
      <w:proofErr w:type="spellStart"/>
      <w:r w:rsidR="003A35BE" w:rsidRPr="00DF4856">
        <w:rPr>
          <w:rFonts w:ascii="Times New Roman" w:hAnsi="Times New Roman" w:cs="Times New Roman"/>
          <w:sz w:val="28"/>
          <w:szCs w:val="28"/>
        </w:rPr>
        <w:t>конекторами</w:t>
      </w:r>
      <w:proofErr w:type="spellEnd"/>
      <w:r w:rsidR="003A35BE" w:rsidRPr="00DF4856">
        <w:rPr>
          <w:rFonts w:ascii="Times New Roman" w:hAnsi="Times New Roman" w:cs="Times New Roman"/>
          <w:sz w:val="28"/>
          <w:szCs w:val="28"/>
        </w:rPr>
        <w:t xml:space="preserve"> та RPC – це передача параметрів та результат виклику. Параметри в свою чергу складаються з ідентифікатора ресурсу, контрольних даних та представлення (не є обов’язковим), а результат складається з контрольних даних відповіді та безпосередньо представлення.  Найважливішими типами </w:t>
      </w:r>
      <w:proofErr w:type="spellStart"/>
      <w:r w:rsidR="003A35BE" w:rsidRPr="00DF4856">
        <w:rPr>
          <w:rFonts w:ascii="Times New Roman" w:hAnsi="Times New Roman" w:cs="Times New Roman"/>
          <w:sz w:val="28"/>
          <w:szCs w:val="28"/>
        </w:rPr>
        <w:t>конекторів</w:t>
      </w:r>
      <w:proofErr w:type="spellEnd"/>
      <w:r w:rsidR="003A35BE" w:rsidRPr="00DF4856">
        <w:rPr>
          <w:rFonts w:ascii="Times New Roman" w:hAnsi="Times New Roman" w:cs="Times New Roman"/>
          <w:sz w:val="28"/>
          <w:szCs w:val="28"/>
        </w:rPr>
        <w:t xml:space="preserve"> є клієнт та сервер. Їхня відмінність полягає в тому, що клієнт створює запит, </w:t>
      </w:r>
      <w:r w:rsidR="008C2E11" w:rsidRPr="00DF4856">
        <w:rPr>
          <w:rFonts w:ascii="Times New Roman" w:hAnsi="Times New Roman" w:cs="Times New Roman"/>
          <w:sz w:val="28"/>
          <w:szCs w:val="28"/>
        </w:rPr>
        <w:t xml:space="preserve">в той час як сервер очікує на запити і відповідає на них відкриваючи доступ до своїх сервісів. Існує також додатковий тип </w:t>
      </w:r>
      <w:proofErr w:type="spellStart"/>
      <w:r w:rsidR="008C2E11" w:rsidRPr="00DF4856">
        <w:rPr>
          <w:rFonts w:ascii="Times New Roman" w:hAnsi="Times New Roman" w:cs="Times New Roman"/>
          <w:sz w:val="28"/>
          <w:szCs w:val="28"/>
        </w:rPr>
        <w:t>конектора</w:t>
      </w:r>
      <w:proofErr w:type="spellEnd"/>
      <w:r w:rsidR="008C2E11" w:rsidRPr="00DF4856">
        <w:rPr>
          <w:rFonts w:ascii="Times New Roman" w:hAnsi="Times New Roman" w:cs="Times New Roman"/>
          <w:sz w:val="28"/>
          <w:szCs w:val="28"/>
        </w:rPr>
        <w:t xml:space="preserve"> – кеш. Кеш може знаходитись як і на клієнтський стороні, для уникнення створення зайвих запитів, так і на серверній – для уникнення зайвого обчислення відповіді на певний запит. Оскільки одним з обов’язкових обмежень в REST є однорідність інтерфейсу, то кеш може легко дізнатись чи можна </w:t>
      </w:r>
      <w:proofErr w:type="spellStart"/>
      <w:r w:rsidR="008C2E11" w:rsidRPr="00DF4856">
        <w:rPr>
          <w:rFonts w:ascii="Times New Roman" w:hAnsi="Times New Roman" w:cs="Times New Roman"/>
          <w:sz w:val="28"/>
          <w:szCs w:val="28"/>
        </w:rPr>
        <w:t>кешувати</w:t>
      </w:r>
      <w:proofErr w:type="spellEnd"/>
      <w:r w:rsidR="008C2E11" w:rsidRPr="00DF4856">
        <w:rPr>
          <w:rFonts w:ascii="Times New Roman" w:hAnsi="Times New Roman" w:cs="Times New Roman"/>
          <w:sz w:val="28"/>
          <w:szCs w:val="28"/>
        </w:rPr>
        <w:t xml:space="preserve"> запит. За промовчанням, відповідь на запит отримання ресурсу </w:t>
      </w:r>
      <w:proofErr w:type="spellStart"/>
      <w:r w:rsidR="008C2E11" w:rsidRPr="00DF4856">
        <w:rPr>
          <w:rFonts w:ascii="Times New Roman" w:hAnsi="Times New Roman" w:cs="Times New Roman"/>
          <w:sz w:val="28"/>
          <w:szCs w:val="28"/>
        </w:rPr>
        <w:t>кешувати</w:t>
      </w:r>
      <w:proofErr w:type="spellEnd"/>
      <w:r w:rsidR="008C2E11" w:rsidRPr="00DF4856">
        <w:rPr>
          <w:rFonts w:ascii="Times New Roman" w:hAnsi="Times New Roman" w:cs="Times New Roman"/>
          <w:sz w:val="28"/>
          <w:szCs w:val="28"/>
        </w:rPr>
        <w:t xml:space="preserve"> можна, а запити зміни ресурсу </w:t>
      </w:r>
      <w:proofErr w:type="spellStart"/>
      <w:r w:rsidR="008C2E11" w:rsidRPr="00DF4856">
        <w:rPr>
          <w:rFonts w:ascii="Times New Roman" w:hAnsi="Times New Roman" w:cs="Times New Roman"/>
          <w:sz w:val="28"/>
          <w:szCs w:val="28"/>
        </w:rPr>
        <w:t>кешувати</w:t>
      </w:r>
      <w:proofErr w:type="spellEnd"/>
      <w:r w:rsidR="008C2E11" w:rsidRPr="00DF4856">
        <w:rPr>
          <w:rFonts w:ascii="Times New Roman" w:hAnsi="Times New Roman" w:cs="Times New Roman"/>
          <w:sz w:val="28"/>
          <w:szCs w:val="28"/>
        </w:rPr>
        <w:t xml:space="preserve"> заборонено. Проте всі ці налаштування можна змінити за допомогою контрольних даних. </w:t>
      </w:r>
    </w:p>
    <w:p w:rsidR="003A35BE" w:rsidRPr="00DF4856" w:rsidRDefault="00B363A7" w:rsidP="00A82A3C">
      <w:pPr>
        <w:rPr>
          <w:rFonts w:ascii="Times New Roman" w:hAnsi="Times New Roman" w:cs="Times New Roman"/>
          <w:sz w:val="28"/>
          <w:szCs w:val="28"/>
        </w:rPr>
      </w:pPr>
      <w:proofErr w:type="spellStart"/>
      <w:r w:rsidRPr="00DF4856">
        <w:rPr>
          <w:rFonts w:ascii="Times New Roman" w:hAnsi="Times New Roman" w:cs="Times New Roman"/>
          <w:sz w:val="28"/>
          <w:szCs w:val="28"/>
        </w:rPr>
        <w:t>Резолвер</w:t>
      </w:r>
      <w:proofErr w:type="spellEnd"/>
      <w:r w:rsidRPr="00DF4856">
        <w:rPr>
          <w:rFonts w:ascii="Times New Roman" w:hAnsi="Times New Roman" w:cs="Times New Roman"/>
          <w:sz w:val="28"/>
          <w:szCs w:val="28"/>
        </w:rPr>
        <w:t xml:space="preserve"> – це ще один тип </w:t>
      </w:r>
      <w:proofErr w:type="spellStart"/>
      <w:r w:rsidRPr="00DF4856">
        <w:rPr>
          <w:rFonts w:ascii="Times New Roman" w:hAnsi="Times New Roman" w:cs="Times New Roman"/>
          <w:sz w:val="28"/>
          <w:szCs w:val="28"/>
        </w:rPr>
        <w:t>конектора</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Резолвер</w:t>
      </w:r>
      <w:proofErr w:type="spellEnd"/>
      <w:r w:rsidRPr="00DF4856">
        <w:rPr>
          <w:rFonts w:ascii="Times New Roman" w:hAnsi="Times New Roman" w:cs="Times New Roman"/>
          <w:sz w:val="28"/>
          <w:szCs w:val="28"/>
        </w:rPr>
        <w:t xml:space="preserve"> перетворює ідентифікатори ресурсів в інформацію про мережеві адреси, яка є необхідною для компонентів щоб отримати цей ресурс. Наприклад можна розглянути URL в якому міститься доменне ім'я, і для доступу до відповідного домена, потрібно дізнатись адресу в DNS-сервера. В цьому </w:t>
      </w:r>
      <w:proofErr w:type="spellStart"/>
      <w:r w:rsidRPr="00DF4856">
        <w:rPr>
          <w:rFonts w:ascii="Times New Roman" w:hAnsi="Times New Roman" w:cs="Times New Roman"/>
          <w:sz w:val="28"/>
          <w:szCs w:val="28"/>
        </w:rPr>
        <w:t>конкреному</w:t>
      </w:r>
      <w:proofErr w:type="spellEnd"/>
      <w:r w:rsidRPr="00DF4856">
        <w:rPr>
          <w:rFonts w:ascii="Times New Roman" w:hAnsi="Times New Roman" w:cs="Times New Roman"/>
          <w:sz w:val="28"/>
          <w:szCs w:val="28"/>
        </w:rPr>
        <w:t xml:space="preserve"> випадку DNS грає роль </w:t>
      </w:r>
      <w:proofErr w:type="spellStart"/>
      <w:r w:rsidRPr="00DF4856">
        <w:rPr>
          <w:rFonts w:ascii="Times New Roman" w:hAnsi="Times New Roman" w:cs="Times New Roman"/>
          <w:sz w:val="28"/>
          <w:szCs w:val="28"/>
        </w:rPr>
        <w:t>резолвера</w:t>
      </w:r>
      <w:proofErr w:type="spellEnd"/>
      <w:r w:rsidRPr="00DF4856">
        <w:rPr>
          <w:rFonts w:ascii="Times New Roman" w:hAnsi="Times New Roman" w:cs="Times New Roman"/>
          <w:sz w:val="28"/>
          <w:szCs w:val="28"/>
        </w:rPr>
        <w:t xml:space="preserve">. Використання одного або декількох </w:t>
      </w:r>
      <w:proofErr w:type="spellStart"/>
      <w:r w:rsidRPr="00DF4856">
        <w:rPr>
          <w:rFonts w:ascii="Times New Roman" w:hAnsi="Times New Roman" w:cs="Times New Roman"/>
          <w:sz w:val="28"/>
          <w:szCs w:val="28"/>
        </w:rPr>
        <w:t>резолверів</w:t>
      </w:r>
      <w:proofErr w:type="spellEnd"/>
      <w:r w:rsidRPr="00DF4856">
        <w:rPr>
          <w:rFonts w:ascii="Times New Roman" w:hAnsi="Times New Roman" w:cs="Times New Roman"/>
          <w:sz w:val="28"/>
          <w:szCs w:val="28"/>
        </w:rPr>
        <w:t xml:space="preserve"> здатне збільшити </w:t>
      </w:r>
      <w:r w:rsidRPr="00DF4856">
        <w:rPr>
          <w:rFonts w:ascii="Times New Roman" w:hAnsi="Times New Roman" w:cs="Times New Roman"/>
          <w:sz w:val="28"/>
          <w:szCs w:val="28"/>
        </w:rPr>
        <w:lastRenderedPageBreak/>
        <w:t xml:space="preserve">життєздатність ідентифікатора ресурсу, оскільки він не вказує на фізичне розташування ресурсу, яке може змінитися. </w:t>
      </w:r>
    </w:p>
    <w:p w:rsidR="00B363A7" w:rsidRPr="00DF4856" w:rsidRDefault="00B363A7" w:rsidP="00A82A3C">
      <w:pPr>
        <w:rPr>
          <w:rFonts w:ascii="Times New Roman" w:hAnsi="Times New Roman" w:cs="Times New Roman"/>
          <w:sz w:val="28"/>
          <w:szCs w:val="28"/>
        </w:rPr>
      </w:pPr>
      <w:r w:rsidRPr="00DF4856">
        <w:rPr>
          <w:rFonts w:ascii="Times New Roman" w:hAnsi="Times New Roman" w:cs="Times New Roman"/>
          <w:sz w:val="28"/>
          <w:szCs w:val="28"/>
        </w:rPr>
        <w:t xml:space="preserve">Останньою формою </w:t>
      </w:r>
      <w:proofErr w:type="spellStart"/>
      <w:r w:rsidRPr="00DF4856">
        <w:rPr>
          <w:rFonts w:ascii="Times New Roman" w:hAnsi="Times New Roman" w:cs="Times New Roman"/>
          <w:sz w:val="28"/>
          <w:szCs w:val="28"/>
        </w:rPr>
        <w:t>конектора</w:t>
      </w:r>
      <w:proofErr w:type="spellEnd"/>
      <w:r w:rsidRPr="00DF4856">
        <w:rPr>
          <w:rFonts w:ascii="Times New Roman" w:hAnsi="Times New Roman" w:cs="Times New Roman"/>
          <w:sz w:val="28"/>
          <w:szCs w:val="28"/>
        </w:rPr>
        <w:t xml:space="preserve"> в REST є тунель. </w:t>
      </w:r>
      <w:r w:rsidR="007B6579" w:rsidRPr="00DF4856">
        <w:rPr>
          <w:rFonts w:ascii="Times New Roman" w:hAnsi="Times New Roman" w:cs="Times New Roman"/>
          <w:sz w:val="28"/>
          <w:szCs w:val="28"/>
        </w:rPr>
        <w:t xml:space="preserve">Основним завданням </w:t>
      </w:r>
      <w:proofErr w:type="spellStart"/>
      <w:r w:rsidR="007B6579" w:rsidRPr="00DF4856">
        <w:rPr>
          <w:rFonts w:ascii="Times New Roman" w:hAnsi="Times New Roman" w:cs="Times New Roman"/>
          <w:sz w:val="28"/>
          <w:szCs w:val="28"/>
        </w:rPr>
        <w:t>тунеля</w:t>
      </w:r>
      <w:proofErr w:type="spellEnd"/>
      <w:r w:rsidR="007B6579" w:rsidRPr="00DF4856">
        <w:rPr>
          <w:rFonts w:ascii="Times New Roman" w:hAnsi="Times New Roman" w:cs="Times New Roman"/>
          <w:sz w:val="28"/>
          <w:szCs w:val="28"/>
        </w:rPr>
        <w:t xml:space="preserve"> є проведення запитів через межу системи, наприклад через </w:t>
      </w:r>
      <w:proofErr w:type="spellStart"/>
      <w:r w:rsidR="007B6579" w:rsidRPr="00DF4856">
        <w:rPr>
          <w:rFonts w:ascii="Times New Roman" w:hAnsi="Times New Roman" w:cs="Times New Roman"/>
          <w:sz w:val="28"/>
          <w:szCs w:val="28"/>
        </w:rPr>
        <w:t>фаєрвол</w:t>
      </w:r>
      <w:proofErr w:type="spellEnd"/>
      <w:r w:rsidR="007B6579" w:rsidRPr="00DF4856">
        <w:rPr>
          <w:rFonts w:ascii="Times New Roman" w:hAnsi="Times New Roman" w:cs="Times New Roman"/>
          <w:sz w:val="28"/>
          <w:szCs w:val="28"/>
        </w:rPr>
        <w:t xml:space="preserve">. Головною причиною чому тунелі включені до REST архітектури є те, що певні компоненти системи можуть перетворюватися в тунелі по запиту. Це чітко можна побачити на прикладі HTTP-тунелю, який активується при отриманні запиту з методом CONNECT. </w:t>
      </w:r>
    </w:p>
    <w:p w:rsidR="00816C29" w:rsidRPr="00DF4856" w:rsidRDefault="00816C29" w:rsidP="00816C29">
      <w:pPr>
        <w:ind w:firstLine="708"/>
        <w:rPr>
          <w:rFonts w:ascii="Times New Roman" w:hAnsi="Times New Roman" w:cs="Times New Roman"/>
          <w:sz w:val="28"/>
          <w:szCs w:val="28"/>
        </w:rPr>
      </w:pPr>
      <w:r w:rsidRPr="00DF4856">
        <w:rPr>
          <w:rFonts w:ascii="Times New Roman" w:hAnsi="Times New Roman" w:cs="Times New Roman"/>
          <w:sz w:val="28"/>
          <w:szCs w:val="28"/>
        </w:rPr>
        <w:t>2.2. Семантика протоколу HTTP.</w:t>
      </w:r>
    </w:p>
    <w:p w:rsidR="00BB277B" w:rsidRPr="00DF4856" w:rsidRDefault="00BB277B" w:rsidP="00BB277B">
      <w:pPr>
        <w:rPr>
          <w:rFonts w:ascii="Times New Roman" w:hAnsi="Times New Roman" w:cs="Times New Roman"/>
          <w:sz w:val="28"/>
          <w:szCs w:val="28"/>
        </w:rPr>
      </w:pPr>
      <w:r w:rsidRPr="00DF4856">
        <w:rPr>
          <w:rFonts w:ascii="Times New Roman" w:hAnsi="Times New Roman" w:cs="Times New Roman"/>
          <w:sz w:val="28"/>
          <w:szCs w:val="28"/>
        </w:rPr>
        <w:t>HTTP (</w:t>
      </w:r>
      <w:proofErr w:type="spellStart"/>
      <w:r w:rsidRPr="00DF4856">
        <w:rPr>
          <w:rFonts w:ascii="Times New Roman" w:hAnsi="Times New Roman" w:cs="Times New Roman"/>
          <w:sz w:val="28"/>
          <w:szCs w:val="28"/>
        </w:rPr>
        <w:t>Hyper</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Text</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Transfer</w:t>
      </w:r>
      <w:proofErr w:type="spellEnd"/>
      <w:r w:rsidRPr="00DF4856">
        <w:rPr>
          <w:rFonts w:ascii="Times New Roman" w:hAnsi="Times New Roman" w:cs="Times New Roman"/>
          <w:sz w:val="28"/>
          <w:szCs w:val="28"/>
        </w:rPr>
        <w:t xml:space="preserve"> </w:t>
      </w:r>
      <w:proofErr w:type="spellStart"/>
      <w:r w:rsidRPr="00DF4856">
        <w:rPr>
          <w:rFonts w:ascii="Times New Roman" w:hAnsi="Times New Roman" w:cs="Times New Roman"/>
          <w:sz w:val="28"/>
          <w:szCs w:val="28"/>
        </w:rPr>
        <w:t>Protocol</w:t>
      </w:r>
      <w:proofErr w:type="spellEnd"/>
      <w:r w:rsidRPr="00DF4856">
        <w:rPr>
          <w:rFonts w:ascii="Times New Roman" w:hAnsi="Times New Roman" w:cs="Times New Roman"/>
          <w:sz w:val="28"/>
          <w:szCs w:val="28"/>
        </w:rPr>
        <w:t xml:space="preserve">) – це протокол передачі даних, що використовується в комп’ютерних мережах. Даний протокол належить до протоколів моделі OSI 7-го прикладного рівня.  </w:t>
      </w:r>
    </w:p>
    <w:p w:rsidR="00816C29" w:rsidRPr="00DF4856" w:rsidRDefault="00BB277B" w:rsidP="00BB277B">
      <w:pPr>
        <w:rPr>
          <w:rFonts w:ascii="Times New Roman" w:hAnsi="Times New Roman" w:cs="Times New Roman"/>
          <w:sz w:val="28"/>
          <w:szCs w:val="28"/>
        </w:rPr>
      </w:pPr>
      <w:r w:rsidRPr="00DF4856">
        <w:rPr>
          <w:rFonts w:ascii="Times New Roman" w:hAnsi="Times New Roman" w:cs="Times New Roman"/>
          <w:sz w:val="28"/>
          <w:szCs w:val="28"/>
        </w:rPr>
        <w:t xml:space="preserve">В REST архітектурі ресурс може бути представлений чим завгодно, але дії які можна виконувати над ресурсом визначаються в повідомленнях які описуються стандартним протоколом. В системі WWW цей протокол – HTTP, хоча існують REST архітектури на основі інших мережевих протоколів. </w:t>
      </w:r>
    </w:p>
    <w:p w:rsidR="00BB277B" w:rsidRPr="00DF4856" w:rsidRDefault="00BB277B" w:rsidP="00BB277B">
      <w:pPr>
        <w:rPr>
          <w:rFonts w:ascii="Times New Roman" w:hAnsi="Times New Roman" w:cs="Times New Roman"/>
          <w:sz w:val="28"/>
          <w:szCs w:val="28"/>
        </w:rPr>
      </w:pPr>
      <w:r w:rsidRPr="00DF4856">
        <w:rPr>
          <w:rFonts w:ascii="Times New Roman" w:hAnsi="Times New Roman" w:cs="Times New Roman"/>
          <w:sz w:val="28"/>
          <w:szCs w:val="28"/>
        </w:rPr>
        <w:t>Стандарт HTTP визначає 8 типів повідомлень.</w:t>
      </w:r>
    </w:p>
    <w:p w:rsidR="00816C29" w:rsidRPr="00DF4856" w:rsidRDefault="00045E90" w:rsidP="00045E90">
      <w:pPr>
        <w:rPr>
          <w:rFonts w:ascii="Times New Roman" w:hAnsi="Times New Roman" w:cs="Times New Roman"/>
          <w:sz w:val="28"/>
          <w:szCs w:val="28"/>
        </w:rPr>
      </w:pPr>
      <w:r w:rsidRPr="00DF4856">
        <w:rPr>
          <w:rFonts w:ascii="Times New Roman" w:hAnsi="Times New Roman" w:cs="Times New Roman"/>
          <w:b/>
          <w:sz w:val="28"/>
          <w:szCs w:val="28"/>
        </w:rPr>
        <w:t>GET</w:t>
      </w:r>
      <w:r w:rsidRPr="00DF4856">
        <w:rPr>
          <w:rFonts w:ascii="Times New Roman" w:hAnsi="Times New Roman" w:cs="Times New Roman"/>
          <w:sz w:val="28"/>
          <w:szCs w:val="28"/>
        </w:rPr>
        <w:t xml:space="preserve"> – це тип повідомлення, який запрошує вміст вказаного ресурсу. Ресурс, що запитується може приймати параметри. Усі параметри передаються за допомогою URL. Згідно з HTTP стандартом запити типу GET вважаються </w:t>
      </w:r>
      <w:proofErr w:type="spellStart"/>
      <w:r w:rsidRPr="00DF4856">
        <w:rPr>
          <w:rFonts w:ascii="Times New Roman" w:hAnsi="Times New Roman" w:cs="Times New Roman"/>
          <w:sz w:val="28"/>
          <w:szCs w:val="28"/>
        </w:rPr>
        <w:t>ідемпотентними</w:t>
      </w:r>
      <w:proofErr w:type="spellEnd"/>
      <w:r w:rsidRPr="00DF4856">
        <w:rPr>
          <w:rFonts w:ascii="Times New Roman" w:hAnsi="Times New Roman" w:cs="Times New Roman"/>
          <w:sz w:val="28"/>
          <w:szCs w:val="28"/>
        </w:rPr>
        <w:t xml:space="preserve">. Це означає, що багаторазове виконання одного й того самого запиту повинно вертати однаковий результат, за умови, що в проміжок часу між запитами ресурс не змінювався. Завдяки даній властивості дозволяється </w:t>
      </w:r>
      <w:proofErr w:type="spellStart"/>
      <w:r w:rsidRPr="00DF4856">
        <w:rPr>
          <w:rFonts w:ascii="Times New Roman" w:hAnsi="Times New Roman" w:cs="Times New Roman"/>
          <w:sz w:val="28"/>
          <w:szCs w:val="28"/>
        </w:rPr>
        <w:t>кешувати</w:t>
      </w:r>
      <w:proofErr w:type="spellEnd"/>
      <w:r w:rsidRPr="00DF4856">
        <w:rPr>
          <w:rFonts w:ascii="Times New Roman" w:hAnsi="Times New Roman" w:cs="Times New Roman"/>
          <w:sz w:val="28"/>
          <w:szCs w:val="28"/>
        </w:rPr>
        <w:t xml:space="preserve"> відповіді на запити типу GET. </w:t>
      </w:r>
    </w:p>
    <w:p w:rsidR="00045E90" w:rsidRPr="00DF4856" w:rsidRDefault="00045E90" w:rsidP="00045E90">
      <w:pPr>
        <w:rPr>
          <w:rFonts w:ascii="Times New Roman" w:hAnsi="Times New Roman" w:cs="Times New Roman"/>
          <w:sz w:val="28"/>
          <w:szCs w:val="28"/>
        </w:rPr>
      </w:pPr>
      <w:r w:rsidRPr="00DF4856">
        <w:rPr>
          <w:rFonts w:ascii="Times New Roman" w:hAnsi="Times New Roman" w:cs="Times New Roman"/>
          <w:b/>
          <w:sz w:val="28"/>
          <w:szCs w:val="28"/>
        </w:rPr>
        <w:t>OPTIONS</w:t>
      </w:r>
      <w:r w:rsidRPr="00DF4856">
        <w:rPr>
          <w:rFonts w:ascii="Times New Roman" w:hAnsi="Times New Roman" w:cs="Times New Roman"/>
          <w:sz w:val="28"/>
          <w:szCs w:val="28"/>
        </w:rPr>
        <w:t xml:space="preserve"> – повертає HTTP методи, які підтримуються веб-сервером. </w:t>
      </w:r>
      <w:r w:rsidR="000B1CC7" w:rsidRPr="00DF4856">
        <w:rPr>
          <w:rFonts w:ascii="Times New Roman" w:hAnsi="Times New Roman" w:cs="Times New Roman"/>
          <w:sz w:val="28"/>
          <w:szCs w:val="28"/>
        </w:rPr>
        <w:t xml:space="preserve">Зазвичай цей метод використовується для визначення можливостей веб-сервера. </w:t>
      </w:r>
    </w:p>
    <w:p w:rsidR="0071688F" w:rsidRPr="00DF4856" w:rsidRDefault="0071688F" w:rsidP="00045E90">
      <w:pPr>
        <w:rPr>
          <w:rFonts w:ascii="Times New Roman" w:hAnsi="Times New Roman" w:cs="Times New Roman"/>
          <w:sz w:val="28"/>
          <w:szCs w:val="28"/>
        </w:rPr>
      </w:pPr>
      <w:r w:rsidRPr="00DF4856">
        <w:rPr>
          <w:rFonts w:ascii="Times New Roman" w:hAnsi="Times New Roman" w:cs="Times New Roman"/>
          <w:b/>
          <w:sz w:val="28"/>
          <w:szCs w:val="28"/>
        </w:rPr>
        <w:t>HEAD</w:t>
      </w:r>
      <w:r w:rsidRPr="00DF4856">
        <w:rPr>
          <w:rFonts w:ascii="Times New Roman" w:hAnsi="Times New Roman" w:cs="Times New Roman"/>
          <w:sz w:val="28"/>
          <w:szCs w:val="28"/>
        </w:rPr>
        <w:t xml:space="preserve"> – це метод який за своїм призначенням аналогічний до методу GET, за винятком того, що у відповіді сервера на даний метод відсутнє тіло. Цей метод корисний для витягнення мета-інформації, що задана в заголовках відповіді, без пересилання всієї інформації. Тобто завдяки цьому методу, клієнт може отримати лише заголовки які б відсилалися разом з представленням ресурсу, але не саме представлення ресурсу. </w:t>
      </w:r>
    </w:p>
    <w:p w:rsidR="00483E07" w:rsidRPr="00DF4856" w:rsidRDefault="0071688F" w:rsidP="00045E90">
      <w:pPr>
        <w:rPr>
          <w:rFonts w:ascii="Times New Roman" w:hAnsi="Times New Roman" w:cs="Times New Roman"/>
          <w:sz w:val="28"/>
          <w:szCs w:val="28"/>
        </w:rPr>
      </w:pPr>
      <w:r w:rsidRPr="00DF4856">
        <w:rPr>
          <w:rFonts w:ascii="Times New Roman" w:hAnsi="Times New Roman" w:cs="Times New Roman"/>
          <w:b/>
          <w:sz w:val="28"/>
          <w:szCs w:val="28"/>
        </w:rPr>
        <w:t>POST</w:t>
      </w:r>
      <w:r w:rsidRPr="00DF4856">
        <w:rPr>
          <w:rFonts w:ascii="Times New Roman" w:hAnsi="Times New Roman" w:cs="Times New Roman"/>
          <w:sz w:val="28"/>
          <w:szCs w:val="28"/>
        </w:rPr>
        <w:t xml:space="preserve"> – цей метод передає п</w:t>
      </w:r>
      <w:r w:rsidR="00483E07" w:rsidRPr="00DF4856">
        <w:rPr>
          <w:rFonts w:ascii="Times New Roman" w:hAnsi="Times New Roman" w:cs="Times New Roman"/>
          <w:sz w:val="28"/>
          <w:szCs w:val="28"/>
        </w:rPr>
        <w:t xml:space="preserve">ризначені для користувача дані заданому ресурсу. Тобто даний метод створює новий ресурс, використовуючи передане в тілі представлення. </w:t>
      </w:r>
    </w:p>
    <w:p w:rsidR="0071688F" w:rsidRPr="00DF4856" w:rsidRDefault="00483E07" w:rsidP="00045E90">
      <w:pPr>
        <w:rPr>
          <w:rFonts w:ascii="Times New Roman" w:hAnsi="Times New Roman" w:cs="Times New Roman"/>
          <w:sz w:val="28"/>
          <w:szCs w:val="28"/>
        </w:rPr>
      </w:pPr>
      <w:r w:rsidRPr="00DF4856">
        <w:rPr>
          <w:rFonts w:ascii="Times New Roman" w:hAnsi="Times New Roman" w:cs="Times New Roman"/>
          <w:b/>
          <w:sz w:val="28"/>
          <w:szCs w:val="28"/>
        </w:rPr>
        <w:t>PUT</w:t>
      </w:r>
      <w:r w:rsidRPr="00DF4856">
        <w:rPr>
          <w:rFonts w:ascii="Times New Roman" w:hAnsi="Times New Roman" w:cs="Times New Roman"/>
          <w:sz w:val="28"/>
          <w:szCs w:val="28"/>
        </w:rPr>
        <w:t xml:space="preserve"> –  цей метод змінює стан поточного ресурсу представленням, що передається.</w:t>
      </w:r>
    </w:p>
    <w:p w:rsidR="00483E07" w:rsidRPr="00DF4856" w:rsidRDefault="00483E07" w:rsidP="00045E90">
      <w:pPr>
        <w:rPr>
          <w:rFonts w:ascii="Times New Roman" w:hAnsi="Times New Roman" w:cs="Times New Roman"/>
          <w:sz w:val="28"/>
          <w:szCs w:val="28"/>
        </w:rPr>
      </w:pPr>
      <w:r w:rsidRPr="00DF4856">
        <w:rPr>
          <w:rFonts w:ascii="Times New Roman" w:hAnsi="Times New Roman" w:cs="Times New Roman"/>
          <w:b/>
          <w:sz w:val="28"/>
          <w:szCs w:val="28"/>
        </w:rPr>
        <w:lastRenderedPageBreak/>
        <w:t xml:space="preserve">DELETE – </w:t>
      </w:r>
      <w:r w:rsidRPr="00DF4856">
        <w:rPr>
          <w:rFonts w:ascii="Times New Roman" w:hAnsi="Times New Roman" w:cs="Times New Roman"/>
          <w:sz w:val="28"/>
          <w:szCs w:val="28"/>
        </w:rPr>
        <w:t xml:space="preserve">цей метод видаляє вказаний ресурс. </w:t>
      </w:r>
      <w:r w:rsidR="001F6786" w:rsidRPr="00DF4856">
        <w:rPr>
          <w:rFonts w:ascii="Times New Roman" w:hAnsi="Times New Roman" w:cs="Times New Roman"/>
          <w:sz w:val="28"/>
          <w:szCs w:val="28"/>
        </w:rPr>
        <w:t xml:space="preserve">Також належить до </w:t>
      </w:r>
      <w:proofErr w:type="spellStart"/>
      <w:r w:rsidR="001F6786" w:rsidRPr="00DF4856">
        <w:rPr>
          <w:rFonts w:ascii="Times New Roman" w:hAnsi="Times New Roman" w:cs="Times New Roman"/>
          <w:sz w:val="28"/>
          <w:szCs w:val="28"/>
        </w:rPr>
        <w:t>ідемпотентних</w:t>
      </w:r>
      <w:proofErr w:type="spellEnd"/>
      <w:r w:rsidR="001F6786" w:rsidRPr="00DF4856">
        <w:rPr>
          <w:rFonts w:ascii="Times New Roman" w:hAnsi="Times New Roman" w:cs="Times New Roman"/>
          <w:sz w:val="28"/>
          <w:szCs w:val="28"/>
        </w:rPr>
        <w:t xml:space="preserve"> методів. Хоча після другого виклику даний метод поверне статус 204 </w:t>
      </w:r>
      <w:proofErr w:type="spellStart"/>
      <w:r w:rsidR="001F6786" w:rsidRPr="00DF4856">
        <w:rPr>
          <w:rFonts w:ascii="Times New Roman" w:hAnsi="Times New Roman" w:cs="Times New Roman"/>
          <w:sz w:val="28"/>
          <w:szCs w:val="28"/>
        </w:rPr>
        <w:t>No</w:t>
      </w:r>
      <w:proofErr w:type="spellEnd"/>
      <w:r w:rsidR="001F6786" w:rsidRPr="00DF4856">
        <w:rPr>
          <w:rFonts w:ascii="Times New Roman" w:hAnsi="Times New Roman" w:cs="Times New Roman"/>
          <w:sz w:val="28"/>
          <w:szCs w:val="28"/>
        </w:rPr>
        <w:t xml:space="preserve"> </w:t>
      </w:r>
      <w:proofErr w:type="spellStart"/>
      <w:r w:rsidR="001F6786" w:rsidRPr="00DF4856">
        <w:rPr>
          <w:rFonts w:ascii="Times New Roman" w:hAnsi="Times New Roman" w:cs="Times New Roman"/>
          <w:sz w:val="28"/>
          <w:szCs w:val="28"/>
        </w:rPr>
        <w:t>Content</w:t>
      </w:r>
      <w:proofErr w:type="spellEnd"/>
      <w:r w:rsidR="001F6786" w:rsidRPr="00DF4856">
        <w:rPr>
          <w:rFonts w:ascii="Times New Roman" w:hAnsi="Times New Roman" w:cs="Times New Roman"/>
          <w:sz w:val="28"/>
          <w:szCs w:val="28"/>
        </w:rPr>
        <w:t xml:space="preserve">, а потім і 404 </w:t>
      </w:r>
      <w:proofErr w:type="spellStart"/>
      <w:r w:rsidR="001F6786" w:rsidRPr="00DF4856">
        <w:rPr>
          <w:rFonts w:ascii="Times New Roman" w:hAnsi="Times New Roman" w:cs="Times New Roman"/>
          <w:sz w:val="28"/>
          <w:szCs w:val="28"/>
        </w:rPr>
        <w:t>Not</w:t>
      </w:r>
      <w:proofErr w:type="spellEnd"/>
      <w:r w:rsidR="001F6786" w:rsidRPr="00DF4856">
        <w:rPr>
          <w:rFonts w:ascii="Times New Roman" w:hAnsi="Times New Roman" w:cs="Times New Roman"/>
          <w:sz w:val="28"/>
          <w:szCs w:val="28"/>
        </w:rPr>
        <w:t xml:space="preserve"> </w:t>
      </w:r>
      <w:proofErr w:type="spellStart"/>
      <w:r w:rsidR="001F6786" w:rsidRPr="00DF4856">
        <w:rPr>
          <w:rFonts w:ascii="Times New Roman" w:hAnsi="Times New Roman" w:cs="Times New Roman"/>
          <w:sz w:val="28"/>
          <w:szCs w:val="28"/>
        </w:rPr>
        <w:t>Found</w:t>
      </w:r>
      <w:proofErr w:type="spellEnd"/>
      <w:r w:rsidR="001F6786" w:rsidRPr="00DF4856">
        <w:rPr>
          <w:rFonts w:ascii="Times New Roman" w:hAnsi="Times New Roman" w:cs="Times New Roman"/>
          <w:sz w:val="28"/>
          <w:szCs w:val="28"/>
        </w:rPr>
        <w:t>, але ресурсу не буде, як після першого видалення так і після 10-го.</w:t>
      </w:r>
    </w:p>
    <w:p w:rsidR="006D74EB" w:rsidRPr="00DF4856" w:rsidRDefault="006D74EB" w:rsidP="00045E90">
      <w:pPr>
        <w:rPr>
          <w:rFonts w:ascii="Times New Roman" w:hAnsi="Times New Roman" w:cs="Times New Roman"/>
          <w:sz w:val="28"/>
          <w:szCs w:val="28"/>
        </w:rPr>
      </w:pPr>
      <w:r w:rsidRPr="00DF4856">
        <w:rPr>
          <w:rFonts w:ascii="Times New Roman" w:hAnsi="Times New Roman" w:cs="Times New Roman"/>
          <w:b/>
          <w:sz w:val="28"/>
          <w:szCs w:val="28"/>
        </w:rPr>
        <w:t xml:space="preserve">TRACE </w:t>
      </w:r>
      <w:r w:rsidRPr="00DF4856">
        <w:rPr>
          <w:rFonts w:ascii="Times New Roman" w:hAnsi="Times New Roman" w:cs="Times New Roman"/>
          <w:sz w:val="28"/>
          <w:szCs w:val="28"/>
        </w:rPr>
        <w:t>–</w:t>
      </w:r>
      <w:r w:rsidRPr="00DF4856">
        <w:rPr>
          <w:rFonts w:ascii="Times New Roman" w:hAnsi="Times New Roman" w:cs="Times New Roman"/>
          <w:b/>
          <w:sz w:val="28"/>
          <w:szCs w:val="28"/>
        </w:rPr>
        <w:t xml:space="preserve"> </w:t>
      </w:r>
      <w:r w:rsidRPr="00DF4856">
        <w:rPr>
          <w:rFonts w:ascii="Times New Roman" w:hAnsi="Times New Roman" w:cs="Times New Roman"/>
          <w:sz w:val="28"/>
          <w:szCs w:val="28"/>
        </w:rPr>
        <w:t>повертає отриманий запит таким чином, що клієнт може подивитися, що саме проміжні сервери додають в запит або змінюють в ньому.</w:t>
      </w:r>
    </w:p>
    <w:p w:rsidR="006D6A2A" w:rsidRPr="00DF4856" w:rsidRDefault="006D74EB" w:rsidP="00045E90">
      <w:pPr>
        <w:rPr>
          <w:rFonts w:ascii="Times New Roman" w:hAnsi="Times New Roman" w:cs="Times New Roman"/>
          <w:sz w:val="28"/>
          <w:szCs w:val="28"/>
        </w:rPr>
      </w:pPr>
      <w:r w:rsidRPr="00DF4856">
        <w:rPr>
          <w:rFonts w:ascii="Times New Roman" w:hAnsi="Times New Roman" w:cs="Times New Roman"/>
          <w:b/>
          <w:sz w:val="28"/>
          <w:szCs w:val="28"/>
        </w:rPr>
        <w:t>CONNECT</w:t>
      </w:r>
      <w:r w:rsidRPr="00DF4856">
        <w:rPr>
          <w:rFonts w:ascii="Times New Roman" w:hAnsi="Times New Roman" w:cs="Times New Roman"/>
          <w:sz w:val="28"/>
          <w:szCs w:val="28"/>
        </w:rPr>
        <w:t xml:space="preserve"> – </w:t>
      </w:r>
      <w:r w:rsidR="006D6A2A" w:rsidRPr="00DF4856">
        <w:rPr>
          <w:rFonts w:ascii="Times New Roman" w:hAnsi="Times New Roman" w:cs="Times New Roman"/>
          <w:sz w:val="28"/>
          <w:szCs w:val="28"/>
        </w:rPr>
        <w:t xml:space="preserve">це метод, який призначений для використання разом з проксі-серверами, які мають змогу </w:t>
      </w:r>
      <w:proofErr w:type="spellStart"/>
      <w:r w:rsidR="006D6A2A" w:rsidRPr="00DF4856">
        <w:rPr>
          <w:rFonts w:ascii="Times New Roman" w:hAnsi="Times New Roman" w:cs="Times New Roman"/>
          <w:sz w:val="28"/>
          <w:szCs w:val="28"/>
        </w:rPr>
        <w:t>динамічно</w:t>
      </w:r>
      <w:proofErr w:type="spellEnd"/>
      <w:r w:rsidR="006D6A2A" w:rsidRPr="00DF4856">
        <w:rPr>
          <w:rFonts w:ascii="Times New Roman" w:hAnsi="Times New Roman" w:cs="Times New Roman"/>
          <w:sz w:val="28"/>
          <w:szCs w:val="28"/>
        </w:rPr>
        <w:t xml:space="preserve"> перемикатися в тунельний режим.</w:t>
      </w:r>
    </w:p>
    <w:p w:rsidR="006D6A2A" w:rsidRPr="00DF4856" w:rsidRDefault="006D6A2A" w:rsidP="00045E90">
      <w:pPr>
        <w:rPr>
          <w:rFonts w:ascii="Times New Roman" w:hAnsi="Times New Roman" w:cs="Times New Roman"/>
          <w:sz w:val="28"/>
          <w:szCs w:val="28"/>
        </w:rPr>
      </w:pPr>
      <w:r w:rsidRPr="00DF4856">
        <w:rPr>
          <w:rFonts w:ascii="Times New Roman" w:hAnsi="Times New Roman" w:cs="Times New Roman"/>
          <w:sz w:val="28"/>
          <w:szCs w:val="28"/>
        </w:rPr>
        <w:t>Існує також ще 9-ий метод, який щоправда не описаний в HTTP, але описаний в його додатку RFC</w:t>
      </w:r>
      <w:r w:rsidR="001F6786" w:rsidRPr="00DF4856">
        <w:rPr>
          <w:rFonts w:ascii="Times New Roman" w:hAnsi="Times New Roman" w:cs="Times New Roman"/>
          <w:sz w:val="28"/>
          <w:szCs w:val="28"/>
        </w:rPr>
        <w:t xml:space="preserve"> 5789</w:t>
      </w:r>
      <w:r w:rsidRPr="00DF4856">
        <w:rPr>
          <w:rFonts w:ascii="Times New Roman" w:hAnsi="Times New Roman" w:cs="Times New Roman"/>
          <w:sz w:val="28"/>
          <w:szCs w:val="28"/>
        </w:rPr>
        <w:t>.</w:t>
      </w:r>
    </w:p>
    <w:p w:rsidR="00B51A87" w:rsidRPr="00DF4856" w:rsidRDefault="006D6A2A" w:rsidP="006D6A2A">
      <w:pPr>
        <w:rPr>
          <w:rFonts w:ascii="Times New Roman" w:hAnsi="Times New Roman" w:cs="Times New Roman"/>
          <w:sz w:val="28"/>
          <w:szCs w:val="28"/>
        </w:rPr>
      </w:pPr>
      <w:r w:rsidRPr="00DF4856">
        <w:rPr>
          <w:rFonts w:ascii="Times New Roman" w:hAnsi="Times New Roman" w:cs="Times New Roman"/>
          <w:b/>
          <w:sz w:val="28"/>
          <w:szCs w:val="28"/>
        </w:rPr>
        <w:t xml:space="preserve">PATCH – </w:t>
      </w:r>
      <w:r w:rsidRPr="00DF4856">
        <w:rPr>
          <w:rFonts w:ascii="Times New Roman" w:hAnsi="Times New Roman" w:cs="Times New Roman"/>
          <w:sz w:val="28"/>
          <w:szCs w:val="28"/>
        </w:rPr>
        <w:t>це метод, який змінює лише частину ресурсу на основі переданого представлення. Якщо якась частина ресурсу не згаду</w:t>
      </w:r>
      <w:r w:rsidR="003359F6" w:rsidRPr="00DF4856">
        <w:rPr>
          <w:rFonts w:ascii="Times New Roman" w:hAnsi="Times New Roman" w:cs="Times New Roman"/>
          <w:sz w:val="28"/>
          <w:szCs w:val="28"/>
        </w:rPr>
        <w:t>ється в переданому представленні</w:t>
      </w:r>
      <w:r w:rsidRPr="00DF4856">
        <w:rPr>
          <w:rFonts w:ascii="Times New Roman" w:hAnsi="Times New Roman" w:cs="Times New Roman"/>
          <w:sz w:val="28"/>
          <w:szCs w:val="28"/>
        </w:rPr>
        <w:t xml:space="preserve">, то це означає що її змінювати не потрібно. Завдяки даному методу зменшується кількість інформації, яку потрібно передати для зміни ресурсу. </w:t>
      </w:r>
    </w:p>
    <w:p w:rsidR="009A5E4B" w:rsidRPr="00DF4856" w:rsidRDefault="009A5E4B" w:rsidP="009A5E4B">
      <w:pPr>
        <w:rPr>
          <w:rFonts w:ascii="Times New Roman" w:hAnsi="Times New Roman" w:cs="Times New Roman"/>
          <w:sz w:val="28"/>
          <w:szCs w:val="28"/>
        </w:rPr>
      </w:pPr>
      <w:r w:rsidRPr="00DF4856">
        <w:rPr>
          <w:rFonts w:ascii="Times New Roman" w:hAnsi="Times New Roman" w:cs="Times New Roman"/>
          <w:sz w:val="28"/>
          <w:szCs w:val="28"/>
        </w:rPr>
        <w:t xml:space="preserve">В протоколі HTTP використовуються такі коди статусів: </w:t>
      </w:r>
    </w:p>
    <w:p w:rsidR="0042071F" w:rsidRPr="00DF4856" w:rsidRDefault="0042071F" w:rsidP="0042071F">
      <w:pPr>
        <w:pStyle w:val="a3"/>
        <w:numPr>
          <w:ilvl w:val="0"/>
          <w:numId w:val="18"/>
        </w:numPr>
        <w:rPr>
          <w:rFonts w:ascii="Times New Roman" w:hAnsi="Times New Roman" w:cs="Times New Roman"/>
          <w:sz w:val="28"/>
          <w:szCs w:val="28"/>
        </w:rPr>
      </w:pPr>
      <w:r w:rsidRPr="00DF4856">
        <w:rPr>
          <w:rFonts w:ascii="Times New Roman" w:hAnsi="Times New Roman" w:cs="Times New Roman"/>
          <w:b/>
          <w:sz w:val="28"/>
          <w:szCs w:val="28"/>
        </w:rPr>
        <w:t>1</w:t>
      </w:r>
      <w:r w:rsidR="008270CE" w:rsidRPr="00DF4856">
        <w:rPr>
          <w:rFonts w:ascii="Times New Roman" w:hAnsi="Times New Roman" w:cs="Times New Roman"/>
          <w:b/>
          <w:sz w:val="28"/>
          <w:szCs w:val="28"/>
        </w:rPr>
        <w:t>хх</w:t>
      </w:r>
      <w:r w:rsidRPr="00DF4856">
        <w:rPr>
          <w:rFonts w:ascii="Times New Roman" w:hAnsi="Times New Roman" w:cs="Times New Roman"/>
          <w:sz w:val="28"/>
          <w:szCs w:val="28"/>
        </w:rPr>
        <w:t xml:space="preserve"> – інформаційний. Запит прийнято, продовжуй процес. Сервери н</w:t>
      </w:r>
      <w:r w:rsidR="008270CE" w:rsidRPr="00DF4856">
        <w:rPr>
          <w:rFonts w:ascii="Times New Roman" w:hAnsi="Times New Roman" w:cs="Times New Roman"/>
          <w:sz w:val="28"/>
          <w:szCs w:val="28"/>
        </w:rPr>
        <w:t>е повинні відсилати клієнтам 1хх</w:t>
      </w:r>
      <w:r w:rsidRPr="00DF4856">
        <w:rPr>
          <w:rFonts w:ascii="Times New Roman" w:hAnsi="Times New Roman" w:cs="Times New Roman"/>
          <w:sz w:val="28"/>
          <w:szCs w:val="28"/>
        </w:rPr>
        <w:t xml:space="preserve"> відповіді, за виключенням експериментальних умов.</w:t>
      </w:r>
    </w:p>
    <w:p w:rsidR="0042071F" w:rsidRPr="00DF4856" w:rsidRDefault="008270CE" w:rsidP="0042071F">
      <w:pPr>
        <w:pStyle w:val="a3"/>
        <w:numPr>
          <w:ilvl w:val="0"/>
          <w:numId w:val="18"/>
        </w:numPr>
        <w:rPr>
          <w:rFonts w:ascii="Times New Roman" w:hAnsi="Times New Roman" w:cs="Times New Roman"/>
          <w:sz w:val="28"/>
          <w:szCs w:val="28"/>
        </w:rPr>
      </w:pPr>
      <w:r w:rsidRPr="00DF4856">
        <w:rPr>
          <w:rFonts w:ascii="Times New Roman" w:hAnsi="Times New Roman" w:cs="Times New Roman"/>
          <w:b/>
          <w:sz w:val="28"/>
          <w:szCs w:val="28"/>
        </w:rPr>
        <w:t>2хх</w:t>
      </w:r>
      <w:r w:rsidR="0042071F" w:rsidRPr="00DF4856">
        <w:rPr>
          <w:rFonts w:ascii="Times New Roman" w:hAnsi="Times New Roman" w:cs="Times New Roman"/>
          <w:sz w:val="28"/>
          <w:szCs w:val="28"/>
        </w:rPr>
        <w:t xml:space="preserve"> – успіх. Цей клас кодів стану вказує на те, що запит клієнта було успішно прийнято і зрозуміло.</w:t>
      </w:r>
    </w:p>
    <w:p w:rsidR="0042071F" w:rsidRPr="00DF4856" w:rsidRDefault="008270CE" w:rsidP="0042071F">
      <w:pPr>
        <w:pStyle w:val="a3"/>
        <w:numPr>
          <w:ilvl w:val="0"/>
          <w:numId w:val="18"/>
        </w:numPr>
        <w:rPr>
          <w:rFonts w:ascii="Times New Roman" w:hAnsi="Times New Roman" w:cs="Times New Roman"/>
          <w:sz w:val="28"/>
          <w:szCs w:val="28"/>
        </w:rPr>
      </w:pPr>
      <w:r w:rsidRPr="00DF4856">
        <w:rPr>
          <w:rFonts w:ascii="Times New Roman" w:hAnsi="Times New Roman" w:cs="Times New Roman"/>
          <w:b/>
          <w:sz w:val="28"/>
          <w:szCs w:val="28"/>
        </w:rPr>
        <w:t>3хх</w:t>
      </w:r>
      <w:r w:rsidR="0042071F" w:rsidRPr="00DF4856">
        <w:rPr>
          <w:rFonts w:ascii="Times New Roman" w:hAnsi="Times New Roman" w:cs="Times New Roman"/>
          <w:sz w:val="28"/>
          <w:szCs w:val="28"/>
        </w:rPr>
        <w:t xml:space="preserve"> – </w:t>
      </w:r>
      <w:proofErr w:type="spellStart"/>
      <w:r w:rsidR="0042071F" w:rsidRPr="00DF4856">
        <w:rPr>
          <w:rFonts w:ascii="Times New Roman" w:hAnsi="Times New Roman" w:cs="Times New Roman"/>
          <w:sz w:val="28"/>
          <w:szCs w:val="28"/>
        </w:rPr>
        <w:t>перенаправлення</w:t>
      </w:r>
      <w:proofErr w:type="spellEnd"/>
      <w:r w:rsidR="0042071F" w:rsidRPr="00DF4856">
        <w:rPr>
          <w:rFonts w:ascii="Times New Roman" w:hAnsi="Times New Roman" w:cs="Times New Roman"/>
          <w:sz w:val="28"/>
          <w:szCs w:val="28"/>
        </w:rPr>
        <w:t xml:space="preserve">. Даний клас кодів вказує на те, що майбутні дії повинні бути виконані клієнтом, для успішного завершення запиту. </w:t>
      </w:r>
    </w:p>
    <w:p w:rsidR="008270CE" w:rsidRPr="00DF4856" w:rsidRDefault="008270CE" w:rsidP="0042071F">
      <w:pPr>
        <w:pStyle w:val="a3"/>
        <w:numPr>
          <w:ilvl w:val="0"/>
          <w:numId w:val="18"/>
        </w:numPr>
        <w:rPr>
          <w:rFonts w:ascii="Times New Roman" w:hAnsi="Times New Roman" w:cs="Times New Roman"/>
          <w:sz w:val="28"/>
          <w:szCs w:val="28"/>
        </w:rPr>
      </w:pPr>
      <w:r w:rsidRPr="00DF4856">
        <w:rPr>
          <w:rFonts w:ascii="Times New Roman" w:hAnsi="Times New Roman" w:cs="Times New Roman"/>
          <w:b/>
          <w:sz w:val="28"/>
          <w:szCs w:val="28"/>
        </w:rPr>
        <w:t>4хх</w:t>
      </w:r>
      <w:r w:rsidRPr="00DF4856">
        <w:rPr>
          <w:rFonts w:ascii="Times New Roman" w:hAnsi="Times New Roman" w:cs="Times New Roman"/>
          <w:sz w:val="28"/>
          <w:szCs w:val="28"/>
        </w:rPr>
        <w:t xml:space="preserve"> – помилка на стороні клієнта.</w:t>
      </w:r>
      <w:r w:rsidR="00155120" w:rsidRPr="00DF4856">
        <w:rPr>
          <w:rFonts w:ascii="Times New Roman" w:hAnsi="Times New Roman" w:cs="Times New Roman"/>
          <w:sz w:val="28"/>
          <w:szCs w:val="28"/>
        </w:rPr>
        <w:t xml:space="preserve"> Цей клас кодів призначений для визначення помилок на стороні клієнта (окрім випадку коли методом запиту був HEAD).</w:t>
      </w:r>
      <w:r w:rsidRPr="00DF4856">
        <w:rPr>
          <w:rFonts w:ascii="Times New Roman" w:hAnsi="Times New Roman" w:cs="Times New Roman"/>
          <w:sz w:val="28"/>
          <w:szCs w:val="28"/>
        </w:rPr>
        <w:t xml:space="preserve"> </w:t>
      </w:r>
    </w:p>
    <w:p w:rsidR="00155120" w:rsidRPr="00DF4856" w:rsidRDefault="00155120" w:rsidP="0042071F">
      <w:pPr>
        <w:pStyle w:val="a3"/>
        <w:numPr>
          <w:ilvl w:val="0"/>
          <w:numId w:val="18"/>
        </w:numPr>
        <w:rPr>
          <w:rFonts w:ascii="Times New Roman" w:hAnsi="Times New Roman" w:cs="Times New Roman"/>
          <w:sz w:val="28"/>
          <w:szCs w:val="28"/>
        </w:rPr>
      </w:pPr>
      <w:r w:rsidRPr="00DF4856">
        <w:rPr>
          <w:rFonts w:ascii="Times New Roman" w:hAnsi="Times New Roman" w:cs="Times New Roman"/>
          <w:b/>
          <w:sz w:val="28"/>
          <w:szCs w:val="28"/>
        </w:rPr>
        <w:t>5хх</w:t>
      </w:r>
      <w:r w:rsidRPr="00DF4856">
        <w:rPr>
          <w:rFonts w:ascii="Times New Roman" w:hAnsi="Times New Roman" w:cs="Times New Roman"/>
          <w:sz w:val="28"/>
          <w:szCs w:val="28"/>
        </w:rPr>
        <w:t xml:space="preserve"> – помилка на стороні сервера. Даний клас кодів вказує на те, що сервер знає про те, що виникла помилка, або у випадку коли сервер не має змоги опрацювати запит клієнта. </w:t>
      </w:r>
    </w:p>
    <w:p w:rsidR="00B51A87" w:rsidRPr="00DF4856" w:rsidRDefault="00B51A87" w:rsidP="006D6A2A">
      <w:pPr>
        <w:rPr>
          <w:rFonts w:ascii="Times New Roman" w:hAnsi="Times New Roman" w:cs="Times New Roman"/>
          <w:sz w:val="28"/>
          <w:szCs w:val="28"/>
        </w:rPr>
      </w:pPr>
      <w:r w:rsidRPr="00DF4856">
        <w:rPr>
          <w:rFonts w:ascii="Times New Roman" w:hAnsi="Times New Roman" w:cs="Times New Roman"/>
          <w:sz w:val="28"/>
          <w:szCs w:val="28"/>
        </w:rPr>
        <w:t>Основними статусами, що використовуються в даному протоколі є:</w:t>
      </w:r>
    </w:p>
    <w:p w:rsidR="00B51A87" w:rsidRPr="00DF4856" w:rsidRDefault="00155120" w:rsidP="00B51A87">
      <w:pPr>
        <w:pStyle w:val="a3"/>
        <w:numPr>
          <w:ilvl w:val="0"/>
          <w:numId w:val="16"/>
        </w:numPr>
        <w:rPr>
          <w:rFonts w:ascii="Times New Roman" w:hAnsi="Times New Roman" w:cs="Times New Roman"/>
          <w:sz w:val="28"/>
          <w:szCs w:val="28"/>
        </w:rPr>
      </w:pPr>
      <w:r w:rsidRPr="00DF4856">
        <w:rPr>
          <w:rFonts w:ascii="Times New Roman" w:hAnsi="Times New Roman" w:cs="Times New Roman"/>
          <w:sz w:val="28"/>
          <w:szCs w:val="28"/>
        </w:rPr>
        <w:t>200 (</w:t>
      </w:r>
      <w:r w:rsidRPr="00DF4856">
        <w:rPr>
          <w:rFonts w:ascii="Times New Roman" w:hAnsi="Times New Roman" w:cs="Times New Roman"/>
          <w:b/>
          <w:sz w:val="28"/>
          <w:szCs w:val="28"/>
        </w:rPr>
        <w:t>ОК</w:t>
      </w:r>
      <w:r w:rsidRPr="00DF4856">
        <w:rPr>
          <w:rFonts w:ascii="Times New Roman" w:hAnsi="Times New Roman" w:cs="Times New Roman"/>
          <w:sz w:val="28"/>
          <w:szCs w:val="28"/>
        </w:rPr>
        <w:t xml:space="preserve">) – запит виконано успішно. Інформація, яка вертається у відповіді напряму залежить від методу, що використовувався в запиті. </w:t>
      </w:r>
    </w:p>
    <w:p w:rsidR="00155120" w:rsidRPr="00DF4856" w:rsidRDefault="00155120" w:rsidP="00B51A87">
      <w:pPr>
        <w:pStyle w:val="a3"/>
        <w:numPr>
          <w:ilvl w:val="0"/>
          <w:numId w:val="16"/>
        </w:numPr>
        <w:rPr>
          <w:rFonts w:ascii="Times New Roman" w:hAnsi="Times New Roman" w:cs="Times New Roman"/>
          <w:sz w:val="28"/>
          <w:szCs w:val="28"/>
        </w:rPr>
      </w:pPr>
      <w:r w:rsidRPr="00DF4856">
        <w:rPr>
          <w:rFonts w:ascii="Times New Roman" w:hAnsi="Times New Roman" w:cs="Times New Roman"/>
          <w:sz w:val="28"/>
          <w:szCs w:val="28"/>
        </w:rPr>
        <w:t>301 (</w:t>
      </w:r>
      <w:proofErr w:type="spellStart"/>
      <w:r w:rsidRPr="00DF4856">
        <w:rPr>
          <w:rFonts w:ascii="Times New Roman" w:hAnsi="Times New Roman" w:cs="Times New Roman"/>
          <w:b/>
          <w:sz w:val="28"/>
          <w:szCs w:val="28"/>
        </w:rPr>
        <w:t>Moved</w:t>
      </w:r>
      <w:proofErr w:type="spellEnd"/>
      <w:r w:rsidRPr="00DF4856">
        <w:rPr>
          <w:rFonts w:ascii="Times New Roman" w:hAnsi="Times New Roman" w:cs="Times New Roman"/>
          <w:b/>
          <w:sz w:val="28"/>
          <w:szCs w:val="28"/>
        </w:rPr>
        <w:t xml:space="preserve"> </w:t>
      </w:r>
      <w:proofErr w:type="spellStart"/>
      <w:r w:rsidRPr="00DF4856">
        <w:rPr>
          <w:rFonts w:ascii="Times New Roman" w:hAnsi="Times New Roman" w:cs="Times New Roman"/>
          <w:b/>
          <w:sz w:val="28"/>
          <w:szCs w:val="28"/>
        </w:rPr>
        <w:t>Permanently</w:t>
      </w:r>
      <w:proofErr w:type="spellEnd"/>
      <w:r w:rsidRPr="00DF4856">
        <w:rPr>
          <w:rFonts w:ascii="Times New Roman" w:hAnsi="Times New Roman" w:cs="Times New Roman"/>
          <w:sz w:val="28"/>
          <w:szCs w:val="28"/>
        </w:rPr>
        <w:t>) – ресурс переміщено. Даний код вказує на те, що ресурсу було назначено нову URL-адресу, і всі наступні звернення до цьо</w:t>
      </w:r>
      <w:r w:rsidR="00FD4B0C" w:rsidRPr="00DF4856">
        <w:rPr>
          <w:rFonts w:ascii="Times New Roman" w:hAnsi="Times New Roman" w:cs="Times New Roman"/>
          <w:sz w:val="28"/>
          <w:szCs w:val="28"/>
        </w:rPr>
        <w:t>го ресурсу повинні здійснюватися</w:t>
      </w:r>
      <w:r w:rsidRPr="00DF4856">
        <w:rPr>
          <w:rFonts w:ascii="Times New Roman" w:hAnsi="Times New Roman" w:cs="Times New Roman"/>
          <w:sz w:val="28"/>
          <w:szCs w:val="28"/>
        </w:rPr>
        <w:t xml:space="preserve"> по новій адресі. </w:t>
      </w:r>
      <w:r w:rsidR="00FD4B0C" w:rsidRPr="00DF4856">
        <w:rPr>
          <w:rFonts w:ascii="Times New Roman" w:hAnsi="Times New Roman" w:cs="Times New Roman"/>
          <w:sz w:val="28"/>
          <w:szCs w:val="28"/>
        </w:rPr>
        <w:t xml:space="preserve">Новий URL вказується в полі </w:t>
      </w:r>
      <w:proofErr w:type="spellStart"/>
      <w:r w:rsidR="00FD4B0C" w:rsidRPr="00DF4856">
        <w:rPr>
          <w:rFonts w:ascii="Times New Roman" w:hAnsi="Times New Roman" w:cs="Times New Roman"/>
          <w:sz w:val="28"/>
          <w:szCs w:val="28"/>
        </w:rPr>
        <w:t>Location</w:t>
      </w:r>
      <w:proofErr w:type="spellEnd"/>
      <w:r w:rsidR="00FD4B0C" w:rsidRPr="00DF4856">
        <w:rPr>
          <w:rFonts w:ascii="Times New Roman" w:hAnsi="Times New Roman" w:cs="Times New Roman"/>
          <w:sz w:val="28"/>
          <w:szCs w:val="28"/>
        </w:rPr>
        <w:t xml:space="preserve"> заголовка. </w:t>
      </w:r>
    </w:p>
    <w:p w:rsidR="00FD4B0C" w:rsidRPr="00DF4856" w:rsidRDefault="00FD4B0C" w:rsidP="00FD4B0C">
      <w:pPr>
        <w:pStyle w:val="a3"/>
        <w:numPr>
          <w:ilvl w:val="0"/>
          <w:numId w:val="16"/>
        </w:numPr>
        <w:rPr>
          <w:rFonts w:ascii="Times New Roman" w:hAnsi="Times New Roman" w:cs="Times New Roman"/>
          <w:sz w:val="28"/>
          <w:szCs w:val="28"/>
        </w:rPr>
      </w:pPr>
      <w:r w:rsidRPr="00DF4856">
        <w:rPr>
          <w:rFonts w:ascii="Times New Roman" w:hAnsi="Times New Roman" w:cs="Times New Roman"/>
          <w:sz w:val="28"/>
          <w:szCs w:val="28"/>
        </w:rPr>
        <w:lastRenderedPageBreak/>
        <w:t>403 (</w:t>
      </w:r>
      <w:proofErr w:type="spellStart"/>
      <w:r w:rsidRPr="00DF4856">
        <w:rPr>
          <w:rFonts w:ascii="Times New Roman" w:hAnsi="Times New Roman" w:cs="Times New Roman"/>
          <w:b/>
          <w:sz w:val="28"/>
          <w:szCs w:val="28"/>
        </w:rPr>
        <w:t>Forbidden</w:t>
      </w:r>
      <w:proofErr w:type="spellEnd"/>
      <w:r w:rsidRPr="00DF4856">
        <w:rPr>
          <w:rFonts w:ascii="Times New Roman" w:hAnsi="Times New Roman" w:cs="Times New Roman"/>
          <w:sz w:val="28"/>
          <w:szCs w:val="28"/>
        </w:rPr>
        <w:t xml:space="preserve">) – доступ до запитуваного ресурсу заборонений. Сервер зрозумів запит, але відмовляється його виконувати через обмеженість доступу для клієнта, який звертається до даного ресурсу. </w:t>
      </w:r>
    </w:p>
    <w:p w:rsidR="00FD4B0C" w:rsidRPr="00DF4856" w:rsidRDefault="00FD4B0C" w:rsidP="00FD4B0C">
      <w:pPr>
        <w:pStyle w:val="a3"/>
        <w:numPr>
          <w:ilvl w:val="0"/>
          <w:numId w:val="16"/>
        </w:numPr>
        <w:rPr>
          <w:rFonts w:ascii="Times New Roman" w:hAnsi="Times New Roman" w:cs="Times New Roman"/>
          <w:sz w:val="28"/>
          <w:szCs w:val="28"/>
        </w:rPr>
      </w:pPr>
      <w:r w:rsidRPr="00DF4856">
        <w:rPr>
          <w:rFonts w:ascii="Times New Roman" w:hAnsi="Times New Roman" w:cs="Times New Roman"/>
          <w:sz w:val="28"/>
          <w:szCs w:val="28"/>
        </w:rPr>
        <w:t>404 (</w:t>
      </w:r>
      <w:proofErr w:type="spellStart"/>
      <w:r w:rsidRPr="00DF4856">
        <w:rPr>
          <w:rFonts w:ascii="Times New Roman" w:hAnsi="Times New Roman" w:cs="Times New Roman"/>
          <w:b/>
          <w:sz w:val="28"/>
          <w:szCs w:val="28"/>
        </w:rPr>
        <w:t>Not</w:t>
      </w:r>
      <w:proofErr w:type="spellEnd"/>
      <w:r w:rsidRPr="00DF4856">
        <w:rPr>
          <w:rFonts w:ascii="Times New Roman" w:hAnsi="Times New Roman" w:cs="Times New Roman"/>
          <w:b/>
          <w:sz w:val="28"/>
          <w:szCs w:val="28"/>
        </w:rPr>
        <w:t xml:space="preserve"> </w:t>
      </w:r>
      <w:proofErr w:type="spellStart"/>
      <w:r w:rsidRPr="00DF4856">
        <w:rPr>
          <w:rFonts w:ascii="Times New Roman" w:hAnsi="Times New Roman" w:cs="Times New Roman"/>
          <w:b/>
          <w:sz w:val="28"/>
          <w:szCs w:val="28"/>
        </w:rPr>
        <w:t>Found</w:t>
      </w:r>
      <w:proofErr w:type="spellEnd"/>
      <w:r w:rsidRPr="00DF4856">
        <w:rPr>
          <w:rFonts w:ascii="Times New Roman" w:hAnsi="Times New Roman" w:cs="Times New Roman"/>
          <w:sz w:val="28"/>
          <w:szCs w:val="28"/>
        </w:rPr>
        <w:t>) – ресурс не знайдено. Сервер не знайшов жодних ресурсів по вказаному URL, також немає жодних вказівок про те, чи це постійний стан, чи ні. Слід використати статус 410 (</w:t>
      </w:r>
      <w:proofErr w:type="spellStart"/>
      <w:r w:rsidRPr="00DF4856">
        <w:rPr>
          <w:rFonts w:ascii="Times New Roman" w:hAnsi="Times New Roman" w:cs="Times New Roman"/>
          <w:b/>
          <w:sz w:val="28"/>
          <w:szCs w:val="28"/>
        </w:rPr>
        <w:t>Gone</w:t>
      </w:r>
      <w:proofErr w:type="spellEnd"/>
      <w:r w:rsidRPr="00DF4856">
        <w:rPr>
          <w:rFonts w:ascii="Times New Roman" w:hAnsi="Times New Roman" w:cs="Times New Roman"/>
          <w:sz w:val="28"/>
          <w:szCs w:val="28"/>
        </w:rPr>
        <w:t xml:space="preserve">), якщо серверу відомо, що старий ресурс недоступний постійно і сервер немає адреси для пересилання. </w:t>
      </w:r>
    </w:p>
    <w:p w:rsidR="00F56EAB" w:rsidRPr="00DF4856" w:rsidRDefault="00F56EAB" w:rsidP="00FD4B0C">
      <w:pPr>
        <w:pStyle w:val="a3"/>
        <w:numPr>
          <w:ilvl w:val="0"/>
          <w:numId w:val="16"/>
        </w:numPr>
        <w:rPr>
          <w:rFonts w:ascii="Times New Roman" w:hAnsi="Times New Roman" w:cs="Times New Roman"/>
          <w:sz w:val="28"/>
          <w:szCs w:val="28"/>
        </w:rPr>
      </w:pPr>
      <w:r w:rsidRPr="00DF4856">
        <w:rPr>
          <w:rFonts w:ascii="Times New Roman" w:hAnsi="Times New Roman" w:cs="Times New Roman"/>
          <w:sz w:val="28"/>
          <w:szCs w:val="28"/>
        </w:rPr>
        <w:t>503 (</w:t>
      </w:r>
      <w:proofErr w:type="spellStart"/>
      <w:r w:rsidRPr="00DF4856">
        <w:rPr>
          <w:rFonts w:ascii="Times New Roman" w:hAnsi="Times New Roman" w:cs="Times New Roman"/>
          <w:b/>
          <w:sz w:val="28"/>
          <w:szCs w:val="28"/>
        </w:rPr>
        <w:t>Service</w:t>
      </w:r>
      <w:proofErr w:type="spellEnd"/>
      <w:r w:rsidRPr="00DF4856">
        <w:rPr>
          <w:rFonts w:ascii="Times New Roman" w:hAnsi="Times New Roman" w:cs="Times New Roman"/>
          <w:b/>
          <w:sz w:val="28"/>
          <w:szCs w:val="28"/>
        </w:rPr>
        <w:t xml:space="preserve"> </w:t>
      </w:r>
      <w:proofErr w:type="spellStart"/>
      <w:r w:rsidRPr="00DF4856">
        <w:rPr>
          <w:rFonts w:ascii="Times New Roman" w:hAnsi="Times New Roman" w:cs="Times New Roman"/>
          <w:b/>
          <w:sz w:val="28"/>
          <w:szCs w:val="28"/>
        </w:rPr>
        <w:t>Unavailable</w:t>
      </w:r>
      <w:proofErr w:type="spellEnd"/>
      <w:r w:rsidRPr="00DF4856">
        <w:rPr>
          <w:rFonts w:ascii="Times New Roman" w:hAnsi="Times New Roman" w:cs="Times New Roman"/>
          <w:sz w:val="28"/>
          <w:szCs w:val="28"/>
        </w:rPr>
        <w:t>) – немає дос</w:t>
      </w:r>
      <w:r w:rsidR="00A1653E" w:rsidRPr="00DF4856">
        <w:rPr>
          <w:rFonts w:ascii="Times New Roman" w:hAnsi="Times New Roman" w:cs="Times New Roman"/>
          <w:sz w:val="28"/>
          <w:szCs w:val="28"/>
        </w:rPr>
        <w:t xml:space="preserve">тупу до сервісу. Сервер не може </w:t>
      </w:r>
      <w:r w:rsidRPr="00DF4856">
        <w:rPr>
          <w:rFonts w:ascii="Times New Roman" w:hAnsi="Times New Roman" w:cs="Times New Roman"/>
          <w:sz w:val="28"/>
          <w:szCs w:val="28"/>
        </w:rPr>
        <w:t xml:space="preserve">опрацювати запит через тимчасове перевантаження, або ж з приводу технічних робіт. Це тимчасовий стан з якого сервер вийде через деякий проміжок часу. Якщо цей проміжок часу відомий, то його можна вказати в заголовку </w:t>
      </w:r>
      <w:proofErr w:type="spellStart"/>
      <w:r w:rsidRPr="00DF4856">
        <w:rPr>
          <w:rFonts w:ascii="Times New Roman" w:hAnsi="Times New Roman" w:cs="Times New Roman"/>
          <w:b/>
          <w:sz w:val="28"/>
          <w:szCs w:val="28"/>
        </w:rPr>
        <w:t>Retry-After</w:t>
      </w:r>
      <w:proofErr w:type="spellEnd"/>
      <w:r w:rsidRPr="00DF4856">
        <w:rPr>
          <w:rFonts w:ascii="Times New Roman" w:hAnsi="Times New Roman" w:cs="Times New Roman"/>
          <w:sz w:val="28"/>
          <w:szCs w:val="28"/>
        </w:rPr>
        <w:t xml:space="preserve">. </w:t>
      </w:r>
    </w:p>
    <w:p w:rsidR="001F6786" w:rsidRPr="00DF4856" w:rsidRDefault="001F6786" w:rsidP="006D6A2A">
      <w:pPr>
        <w:rPr>
          <w:rFonts w:ascii="Times New Roman" w:hAnsi="Times New Roman" w:cs="Times New Roman"/>
          <w:sz w:val="28"/>
          <w:szCs w:val="28"/>
        </w:rPr>
      </w:pPr>
    </w:p>
    <w:p w:rsidR="006D6A2A" w:rsidRPr="00DF4856" w:rsidRDefault="006D6A2A" w:rsidP="00045E90">
      <w:pPr>
        <w:rPr>
          <w:rFonts w:ascii="Times New Roman" w:hAnsi="Times New Roman" w:cs="Times New Roman"/>
          <w:sz w:val="28"/>
          <w:szCs w:val="28"/>
        </w:rPr>
      </w:pPr>
    </w:p>
    <w:p w:rsidR="00483E07" w:rsidRPr="00DF4856" w:rsidRDefault="006D6A2A" w:rsidP="00045E90">
      <w:pPr>
        <w:rPr>
          <w:rFonts w:ascii="Times New Roman" w:hAnsi="Times New Roman" w:cs="Times New Roman"/>
          <w:sz w:val="28"/>
          <w:szCs w:val="28"/>
        </w:rPr>
      </w:pPr>
      <w:r w:rsidRPr="00DF4856">
        <w:rPr>
          <w:rFonts w:ascii="Times New Roman" w:hAnsi="Times New Roman" w:cs="Times New Roman"/>
          <w:sz w:val="28"/>
          <w:szCs w:val="28"/>
        </w:rPr>
        <w:t xml:space="preserve"> </w:t>
      </w:r>
    </w:p>
    <w:sectPr w:rsidR="00483E07" w:rsidRPr="00DF4856">
      <w:headerReference w:type="defaul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124" w:rsidRDefault="00E90124" w:rsidP="003C5BB3">
      <w:pPr>
        <w:spacing w:after="0" w:line="240" w:lineRule="auto"/>
      </w:pPr>
      <w:r>
        <w:separator/>
      </w:r>
    </w:p>
  </w:endnote>
  <w:endnote w:type="continuationSeparator" w:id="0">
    <w:p w:rsidR="00E90124" w:rsidRDefault="00E90124" w:rsidP="003C5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124" w:rsidRDefault="00E90124" w:rsidP="003C5BB3">
      <w:pPr>
        <w:spacing w:after="0" w:line="240" w:lineRule="auto"/>
      </w:pPr>
      <w:r>
        <w:separator/>
      </w:r>
    </w:p>
  </w:footnote>
  <w:footnote w:type="continuationSeparator" w:id="0">
    <w:p w:rsidR="00E90124" w:rsidRDefault="00E90124" w:rsidP="003C5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970852"/>
      <w:docPartObj>
        <w:docPartGallery w:val="Page Numbers (Top of Page)"/>
        <w:docPartUnique/>
      </w:docPartObj>
    </w:sdtPr>
    <w:sdtEndPr/>
    <w:sdtContent>
      <w:p w:rsidR="00A00E26" w:rsidRDefault="00A00E26">
        <w:pPr>
          <w:pStyle w:val="a7"/>
          <w:jc w:val="right"/>
        </w:pPr>
        <w:r>
          <w:fldChar w:fldCharType="begin"/>
        </w:r>
        <w:r>
          <w:instrText>PAGE   \* MERGEFORMAT</w:instrText>
        </w:r>
        <w:r>
          <w:fldChar w:fldCharType="separate"/>
        </w:r>
        <w:r w:rsidR="00DF4856">
          <w:rPr>
            <w:noProof/>
          </w:rPr>
          <w:t>18</w:t>
        </w:r>
        <w:r>
          <w:fldChar w:fldCharType="end"/>
        </w:r>
      </w:p>
    </w:sdtContent>
  </w:sdt>
  <w:p w:rsidR="00A00E26" w:rsidRDefault="00A00E26">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8C3D"/>
      </v:shape>
    </w:pict>
  </w:numPicBullet>
  <w:abstractNum w:abstractNumId="0" w15:restartNumberingAfterBreak="0">
    <w:nsid w:val="0AC72DE9"/>
    <w:multiLevelType w:val="hybridMultilevel"/>
    <w:tmpl w:val="E696B3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62C5042"/>
    <w:multiLevelType w:val="hybridMultilevel"/>
    <w:tmpl w:val="8BE8DA1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6373EF6"/>
    <w:multiLevelType w:val="hybridMultilevel"/>
    <w:tmpl w:val="3904A60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94B565B"/>
    <w:multiLevelType w:val="hybridMultilevel"/>
    <w:tmpl w:val="2E18DC56"/>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15:restartNumberingAfterBreak="0">
    <w:nsid w:val="29C805BF"/>
    <w:multiLevelType w:val="hybridMultilevel"/>
    <w:tmpl w:val="6BE6CB06"/>
    <w:lvl w:ilvl="0" w:tplc="04220001">
      <w:start w:val="1"/>
      <w:numFmt w:val="bullet"/>
      <w:lvlText w:val=""/>
      <w:lvlJc w:val="left"/>
      <w:pPr>
        <w:ind w:left="1515" w:hanging="360"/>
      </w:pPr>
      <w:rPr>
        <w:rFonts w:ascii="Symbol" w:hAnsi="Symbol" w:hint="default"/>
      </w:rPr>
    </w:lvl>
    <w:lvl w:ilvl="1" w:tplc="04220003" w:tentative="1">
      <w:start w:val="1"/>
      <w:numFmt w:val="bullet"/>
      <w:lvlText w:val="o"/>
      <w:lvlJc w:val="left"/>
      <w:pPr>
        <w:ind w:left="2235" w:hanging="360"/>
      </w:pPr>
      <w:rPr>
        <w:rFonts w:ascii="Courier New" w:hAnsi="Courier New" w:cs="Courier New" w:hint="default"/>
      </w:rPr>
    </w:lvl>
    <w:lvl w:ilvl="2" w:tplc="04220005" w:tentative="1">
      <w:start w:val="1"/>
      <w:numFmt w:val="bullet"/>
      <w:lvlText w:val=""/>
      <w:lvlJc w:val="left"/>
      <w:pPr>
        <w:ind w:left="2955" w:hanging="360"/>
      </w:pPr>
      <w:rPr>
        <w:rFonts w:ascii="Wingdings" w:hAnsi="Wingdings" w:hint="default"/>
      </w:rPr>
    </w:lvl>
    <w:lvl w:ilvl="3" w:tplc="04220001" w:tentative="1">
      <w:start w:val="1"/>
      <w:numFmt w:val="bullet"/>
      <w:lvlText w:val=""/>
      <w:lvlJc w:val="left"/>
      <w:pPr>
        <w:ind w:left="3675" w:hanging="360"/>
      </w:pPr>
      <w:rPr>
        <w:rFonts w:ascii="Symbol" w:hAnsi="Symbol" w:hint="default"/>
      </w:rPr>
    </w:lvl>
    <w:lvl w:ilvl="4" w:tplc="04220003" w:tentative="1">
      <w:start w:val="1"/>
      <w:numFmt w:val="bullet"/>
      <w:lvlText w:val="o"/>
      <w:lvlJc w:val="left"/>
      <w:pPr>
        <w:ind w:left="4395" w:hanging="360"/>
      </w:pPr>
      <w:rPr>
        <w:rFonts w:ascii="Courier New" w:hAnsi="Courier New" w:cs="Courier New" w:hint="default"/>
      </w:rPr>
    </w:lvl>
    <w:lvl w:ilvl="5" w:tplc="04220005" w:tentative="1">
      <w:start w:val="1"/>
      <w:numFmt w:val="bullet"/>
      <w:lvlText w:val=""/>
      <w:lvlJc w:val="left"/>
      <w:pPr>
        <w:ind w:left="5115" w:hanging="360"/>
      </w:pPr>
      <w:rPr>
        <w:rFonts w:ascii="Wingdings" w:hAnsi="Wingdings" w:hint="default"/>
      </w:rPr>
    </w:lvl>
    <w:lvl w:ilvl="6" w:tplc="04220001" w:tentative="1">
      <w:start w:val="1"/>
      <w:numFmt w:val="bullet"/>
      <w:lvlText w:val=""/>
      <w:lvlJc w:val="left"/>
      <w:pPr>
        <w:ind w:left="5835" w:hanging="360"/>
      </w:pPr>
      <w:rPr>
        <w:rFonts w:ascii="Symbol" w:hAnsi="Symbol" w:hint="default"/>
      </w:rPr>
    </w:lvl>
    <w:lvl w:ilvl="7" w:tplc="04220003" w:tentative="1">
      <w:start w:val="1"/>
      <w:numFmt w:val="bullet"/>
      <w:lvlText w:val="o"/>
      <w:lvlJc w:val="left"/>
      <w:pPr>
        <w:ind w:left="6555" w:hanging="360"/>
      </w:pPr>
      <w:rPr>
        <w:rFonts w:ascii="Courier New" w:hAnsi="Courier New" w:cs="Courier New" w:hint="default"/>
      </w:rPr>
    </w:lvl>
    <w:lvl w:ilvl="8" w:tplc="04220005" w:tentative="1">
      <w:start w:val="1"/>
      <w:numFmt w:val="bullet"/>
      <w:lvlText w:val=""/>
      <w:lvlJc w:val="left"/>
      <w:pPr>
        <w:ind w:left="7275" w:hanging="360"/>
      </w:pPr>
      <w:rPr>
        <w:rFonts w:ascii="Wingdings" w:hAnsi="Wingdings" w:hint="default"/>
      </w:rPr>
    </w:lvl>
  </w:abstractNum>
  <w:abstractNum w:abstractNumId="5" w15:restartNumberingAfterBreak="0">
    <w:nsid w:val="2CF03C0F"/>
    <w:multiLevelType w:val="hybridMultilevel"/>
    <w:tmpl w:val="8C7CE9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E244E8C"/>
    <w:multiLevelType w:val="hybridMultilevel"/>
    <w:tmpl w:val="8B167722"/>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7" w15:restartNumberingAfterBreak="0">
    <w:nsid w:val="2FD6686E"/>
    <w:multiLevelType w:val="hybridMultilevel"/>
    <w:tmpl w:val="0332D6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67B47F6"/>
    <w:multiLevelType w:val="hybridMultilevel"/>
    <w:tmpl w:val="FBB6033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3DFE77C0"/>
    <w:multiLevelType w:val="hybridMultilevel"/>
    <w:tmpl w:val="E8CC615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3F642772"/>
    <w:multiLevelType w:val="hybridMultilevel"/>
    <w:tmpl w:val="306E6418"/>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693336A"/>
    <w:multiLevelType w:val="hybridMultilevel"/>
    <w:tmpl w:val="8C0A00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F6D6023"/>
    <w:multiLevelType w:val="hybridMultilevel"/>
    <w:tmpl w:val="BDB43A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5DC2D11"/>
    <w:multiLevelType w:val="multilevel"/>
    <w:tmpl w:val="E15C3D9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7E9596E"/>
    <w:multiLevelType w:val="hybridMultilevel"/>
    <w:tmpl w:val="A080F46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BF91F61"/>
    <w:multiLevelType w:val="hybridMultilevel"/>
    <w:tmpl w:val="629EE394"/>
    <w:lvl w:ilvl="0" w:tplc="2AEA9902">
      <w:start w:val="1"/>
      <w:numFmt w:val="decimal"/>
      <w:lvlText w:val="%1."/>
      <w:lvlJc w:val="left"/>
      <w:pPr>
        <w:ind w:left="720" w:hanging="360"/>
      </w:pPr>
      <w:rPr>
        <w:rFonts w:hint="default"/>
        <w:b/>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1841B72"/>
    <w:multiLevelType w:val="hybridMultilevel"/>
    <w:tmpl w:val="1FCE97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52136D9"/>
    <w:multiLevelType w:val="hybridMultilevel"/>
    <w:tmpl w:val="52CE07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92843CD"/>
    <w:multiLevelType w:val="hybridMultilevel"/>
    <w:tmpl w:val="B6A6877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7D253702"/>
    <w:multiLevelType w:val="hybridMultilevel"/>
    <w:tmpl w:val="178EF3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7F2F7311"/>
    <w:multiLevelType w:val="hybridMultilevel"/>
    <w:tmpl w:val="435CA6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8"/>
  </w:num>
  <w:num w:numId="5">
    <w:abstractNumId w:val="5"/>
  </w:num>
  <w:num w:numId="6">
    <w:abstractNumId w:val="0"/>
  </w:num>
  <w:num w:numId="7">
    <w:abstractNumId w:val="1"/>
  </w:num>
  <w:num w:numId="8">
    <w:abstractNumId w:val="2"/>
  </w:num>
  <w:num w:numId="9">
    <w:abstractNumId w:val="18"/>
  </w:num>
  <w:num w:numId="10">
    <w:abstractNumId w:val="13"/>
  </w:num>
  <w:num w:numId="11">
    <w:abstractNumId w:val="14"/>
  </w:num>
  <w:num w:numId="12">
    <w:abstractNumId w:val="16"/>
  </w:num>
  <w:num w:numId="13">
    <w:abstractNumId w:val="17"/>
  </w:num>
  <w:num w:numId="14">
    <w:abstractNumId w:val="6"/>
  </w:num>
  <w:num w:numId="15">
    <w:abstractNumId w:val="15"/>
  </w:num>
  <w:num w:numId="16">
    <w:abstractNumId w:val="19"/>
  </w:num>
  <w:num w:numId="17">
    <w:abstractNumId w:val="10"/>
  </w:num>
  <w:num w:numId="18">
    <w:abstractNumId w:val="20"/>
  </w:num>
  <w:num w:numId="19">
    <w:abstractNumId w:val="7"/>
  </w:num>
  <w:num w:numId="20">
    <w:abstractNumId w:val="12"/>
  </w:num>
  <w:num w:numId="21">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Користувач Windows">
    <w15:presenceInfo w15:providerId="None" w15:userId="Користувач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CA"/>
    <w:rsid w:val="00000657"/>
    <w:rsid w:val="00004380"/>
    <w:rsid w:val="00024188"/>
    <w:rsid w:val="00026330"/>
    <w:rsid w:val="00045E90"/>
    <w:rsid w:val="00055D68"/>
    <w:rsid w:val="00060CB9"/>
    <w:rsid w:val="0007572D"/>
    <w:rsid w:val="000B1CC7"/>
    <w:rsid w:val="000C6D05"/>
    <w:rsid w:val="000E5348"/>
    <w:rsid w:val="000F173D"/>
    <w:rsid w:val="000F4179"/>
    <w:rsid w:val="001225B5"/>
    <w:rsid w:val="001346C0"/>
    <w:rsid w:val="00155120"/>
    <w:rsid w:val="00193AA7"/>
    <w:rsid w:val="001C54F1"/>
    <w:rsid w:val="001C6D0A"/>
    <w:rsid w:val="001F16C4"/>
    <w:rsid w:val="001F28E8"/>
    <w:rsid w:val="001F6786"/>
    <w:rsid w:val="002370AC"/>
    <w:rsid w:val="0026447A"/>
    <w:rsid w:val="00283C32"/>
    <w:rsid w:val="002C4D90"/>
    <w:rsid w:val="002C6DF3"/>
    <w:rsid w:val="002D4AD8"/>
    <w:rsid w:val="003329DE"/>
    <w:rsid w:val="003359F6"/>
    <w:rsid w:val="0037098E"/>
    <w:rsid w:val="00383031"/>
    <w:rsid w:val="00395E75"/>
    <w:rsid w:val="003A35BE"/>
    <w:rsid w:val="003B2288"/>
    <w:rsid w:val="003C5BB3"/>
    <w:rsid w:val="003F7FC2"/>
    <w:rsid w:val="00412CC0"/>
    <w:rsid w:val="0042071F"/>
    <w:rsid w:val="0042117D"/>
    <w:rsid w:val="00435542"/>
    <w:rsid w:val="0044589E"/>
    <w:rsid w:val="00453340"/>
    <w:rsid w:val="00453C18"/>
    <w:rsid w:val="004672FC"/>
    <w:rsid w:val="00480576"/>
    <w:rsid w:val="00483E07"/>
    <w:rsid w:val="00497FEF"/>
    <w:rsid w:val="004A18F7"/>
    <w:rsid w:val="004C0030"/>
    <w:rsid w:val="004C610E"/>
    <w:rsid w:val="00503103"/>
    <w:rsid w:val="0055093E"/>
    <w:rsid w:val="00567477"/>
    <w:rsid w:val="00581558"/>
    <w:rsid w:val="005B3F4D"/>
    <w:rsid w:val="005D14CA"/>
    <w:rsid w:val="005E3700"/>
    <w:rsid w:val="005E442D"/>
    <w:rsid w:val="006105C7"/>
    <w:rsid w:val="00674E13"/>
    <w:rsid w:val="00676355"/>
    <w:rsid w:val="00692197"/>
    <w:rsid w:val="006B25A6"/>
    <w:rsid w:val="006D6A2A"/>
    <w:rsid w:val="006D74EB"/>
    <w:rsid w:val="006F4B2B"/>
    <w:rsid w:val="00702492"/>
    <w:rsid w:val="00704D4F"/>
    <w:rsid w:val="0071414D"/>
    <w:rsid w:val="0071688F"/>
    <w:rsid w:val="007B6579"/>
    <w:rsid w:val="007D2C43"/>
    <w:rsid w:val="007F282F"/>
    <w:rsid w:val="008130A3"/>
    <w:rsid w:val="00816C29"/>
    <w:rsid w:val="00821583"/>
    <w:rsid w:val="00826BC3"/>
    <w:rsid w:val="008270CE"/>
    <w:rsid w:val="00852790"/>
    <w:rsid w:val="00873135"/>
    <w:rsid w:val="00895638"/>
    <w:rsid w:val="008C2E11"/>
    <w:rsid w:val="008C6ABD"/>
    <w:rsid w:val="00950305"/>
    <w:rsid w:val="0096194C"/>
    <w:rsid w:val="0096254F"/>
    <w:rsid w:val="009649B6"/>
    <w:rsid w:val="00973CFF"/>
    <w:rsid w:val="009922BC"/>
    <w:rsid w:val="009A1246"/>
    <w:rsid w:val="009A5E4B"/>
    <w:rsid w:val="009B4E0E"/>
    <w:rsid w:val="009B56F8"/>
    <w:rsid w:val="009C0D27"/>
    <w:rsid w:val="009C7E7F"/>
    <w:rsid w:val="009E2404"/>
    <w:rsid w:val="00A00E26"/>
    <w:rsid w:val="00A06BC0"/>
    <w:rsid w:val="00A1653E"/>
    <w:rsid w:val="00A20684"/>
    <w:rsid w:val="00A3556C"/>
    <w:rsid w:val="00A36A97"/>
    <w:rsid w:val="00A44AC7"/>
    <w:rsid w:val="00A56E88"/>
    <w:rsid w:val="00A64AA2"/>
    <w:rsid w:val="00A82544"/>
    <w:rsid w:val="00A82A3C"/>
    <w:rsid w:val="00A91AE4"/>
    <w:rsid w:val="00AA6CA7"/>
    <w:rsid w:val="00AB4769"/>
    <w:rsid w:val="00AC0DBC"/>
    <w:rsid w:val="00AD0D2B"/>
    <w:rsid w:val="00AE4FC0"/>
    <w:rsid w:val="00AF5C7D"/>
    <w:rsid w:val="00B363A7"/>
    <w:rsid w:val="00B51A87"/>
    <w:rsid w:val="00B879A9"/>
    <w:rsid w:val="00BB277B"/>
    <w:rsid w:val="00BC4055"/>
    <w:rsid w:val="00BC72B3"/>
    <w:rsid w:val="00BD165A"/>
    <w:rsid w:val="00C05A1E"/>
    <w:rsid w:val="00C34A1B"/>
    <w:rsid w:val="00C4703A"/>
    <w:rsid w:val="00C51E1F"/>
    <w:rsid w:val="00C6354B"/>
    <w:rsid w:val="00C75009"/>
    <w:rsid w:val="00C767F6"/>
    <w:rsid w:val="00CA0E43"/>
    <w:rsid w:val="00CD3728"/>
    <w:rsid w:val="00CF6275"/>
    <w:rsid w:val="00D05439"/>
    <w:rsid w:val="00D36B2F"/>
    <w:rsid w:val="00D70AAA"/>
    <w:rsid w:val="00D87858"/>
    <w:rsid w:val="00DF4738"/>
    <w:rsid w:val="00DF4856"/>
    <w:rsid w:val="00E04421"/>
    <w:rsid w:val="00E26D37"/>
    <w:rsid w:val="00E45812"/>
    <w:rsid w:val="00E6040E"/>
    <w:rsid w:val="00E660A7"/>
    <w:rsid w:val="00E90124"/>
    <w:rsid w:val="00E90523"/>
    <w:rsid w:val="00EA06A3"/>
    <w:rsid w:val="00EA2347"/>
    <w:rsid w:val="00EB1293"/>
    <w:rsid w:val="00EC639C"/>
    <w:rsid w:val="00ED603B"/>
    <w:rsid w:val="00F05E70"/>
    <w:rsid w:val="00F56EAB"/>
    <w:rsid w:val="00F61D5D"/>
    <w:rsid w:val="00FC0612"/>
    <w:rsid w:val="00FD081A"/>
    <w:rsid w:val="00FD4B0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BF62C"/>
  <w15:chartTrackingRefBased/>
  <w15:docId w15:val="{0B9C2A5A-5609-461F-9619-0867EC94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FEF"/>
    <w:pPr>
      <w:ind w:left="720"/>
      <w:contextualSpacing/>
    </w:pPr>
  </w:style>
  <w:style w:type="paragraph" w:styleId="a4">
    <w:name w:val="Revision"/>
    <w:hidden/>
    <w:uiPriority w:val="99"/>
    <w:semiHidden/>
    <w:rsid w:val="009649B6"/>
    <w:pPr>
      <w:spacing w:after="0" w:line="240" w:lineRule="auto"/>
    </w:pPr>
  </w:style>
  <w:style w:type="paragraph" w:styleId="a5">
    <w:name w:val="Balloon Text"/>
    <w:basedOn w:val="a"/>
    <w:link w:val="a6"/>
    <w:uiPriority w:val="99"/>
    <w:semiHidden/>
    <w:unhideWhenUsed/>
    <w:rsid w:val="009649B6"/>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9649B6"/>
    <w:rPr>
      <w:rFonts w:ascii="Segoe UI" w:hAnsi="Segoe UI" w:cs="Segoe UI"/>
      <w:sz w:val="18"/>
      <w:szCs w:val="18"/>
    </w:rPr>
  </w:style>
  <w:style w:type="paragraph" w:styleId="a7">
    <w:name w:val="header"/>
    <w:basedOn w:val="a"/>
    <w:link w:val="a8"/>
    <w:uiPriority w:val="99"/>
    <w:unhideWhenUsed/>
    <w:rsid w:val="003C5BB3"/>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3C5BB3"/>
  </w:style>
  <w:style w:type="paragraph" w:styleId="a9">
    <w:name w:val="footer"/>
    <w:basedOn w:val="a"/>
    <w:link w:val="aa"/>
    <w:uiPriority w:val="99"/>
    <w:unhideWhenUsed/>
    <w:rsid w:val="003C5BB3"/>
    <w:pPr>
      <w:tabs>
        <w:tab w:val="center" w:pos="4819"/>
        <w:tab w:val="right" w:pos="9639"/>
      </w:tabs>
      <w:spacing w:after="0" w:line="240" w:lineRule="auto"/>
    </w:pPr>
  </w:style>
  <w:style w:type="character" w:customStyle="1" w:styleId="aa">
    <w:name w:val="Нижній колонтитул Знак"/>
    <w:basedOn w:val="a0"/>
    <w:link w:val="a9"/>
    <w:uiPriority w:val="99"/>
    <w:rsid w:val="003C5BB3"/>
  </w:style>
  <w:style w:type="character" w:styleId="ab">
    <w:name w:val="Hyperlink"/>
    <w:basedOn w:val="a0"/>
    <w:uiPriority w:val="99"/>
    <w:semiHidden/>
    <w:unhideWhenUsed/>
    <w:rsid w:val="00EC6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5580">
      <w:bodyDiv w:val="1"/>
      <w:marLeft w:val="0"/>
      <w:marRight w:val="0"/>
      <w:marTop w:val="0"/>
      <w:marBottom w:val="0"/>
      <w:divBdr>
        <w:top w:val="none" w:sz="0" w:space="0" w:color="auto"/>
        <w:left w:val="none" w:sz="0" w:space="0" w:color="auto"/>
        <w:bottom w:val="none" w:sz="0" w:space="0" w:color="auto"/>
        <w:right w:val="none" w:sz="0" w:space="0" w:color="auto"/>
      </w:divBdr>
      <w:divsChild>
        <w:div w:id="1087308837">
          <w:marLeft w:val="0"/>
          <w:marRight w:val="0"/>
          <w:marTop w:val="0"/>
          <w:marBottom w:val="0"/>
          <w:divBdr>
            <w:top w:val="none" w:sz="0" w:space="0" w:color="auto"/>
            <w:left w:val="none" w:sz="0" w:space="0" w:color="auto"/>
            <w:bottom w:val="none" w:sz="0" w:space="0" w:color="auto"/>
            <w:right w:val="none" w:sz="0" w:space="0" w:color="auto"/>
          </w:divBdr>
          <w:divsChild>
            <w:div w:id="6312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598">
      <w:bodyDiv w:val="1"/>
      <w:marLeft w:val="0"/>
      <w:marRight w:val="0"/>
      <w:marTop w:val="0"/>
      <w:marBottom w:val="0"/>
      <w:divBdr>
        <w:top w:val="none" w:sz="0" w:space="0" w:color="auto"/>
        <w:left w:val="none" w:sz="0" w:space="0" w:color="auto"/>
        <w:bottom w:val="none" w:sz="0" w:space="0" w:color="auto"/>
        <w:right w:val="none" w:sz="0" w:space="0" w:color="auto"/>
      </w:divBdr>
    </w:div>
    <w:div w:id="13825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957C5-A24E-4300-9BD6-B7C27B1D3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18</Pages>
  <Words>18733</Words>
  <Characters>10678</Characters>
  <Application>Microsoft Office Word</Application>
  <DocSecurity>0</DocSecurity>
  <Lines>88</Lines>
  <Paragraphs>58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47</cp:revision>
  <dcterms:created xsi:type="dcterms:W3CDTF">2018-02-01T13:41:00Z</dcterms:created>
  <dcterms:modified xsi:type="dcterms:W3CDTF">2018-04-01T14:56:00Z</dcterms:modified>
</cp:coreProperties>
</file>